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F24" w:rsidRDefault="00A90FD6" w:rsidP="00C74F24">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C74F24">
        <w:rPr>
          <w:rFonts w:ascii="PMingLiU" w:hAnsi="PMingLiU"/>
          <w:sz w:val="24"/>
        </w:rPr>
        <w:t>4–1　伊斯蘭教的信仰</w:t>
      </w:r>
    </w:p>
    <w:bookmarkStart w:id="1" w:name="ch4–1_單選題"/>
    <w:bookmarkStart w:id="2" w:name="_MON_1303905798"/>
    <w:bookmarkEnd w:id="2"/>
    <w:p w:rsidR="00C74F24" w:rsidRDefault="00C74F24" w:rsidP="00C74F24">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801" r:id="rId9"/>
        </w:object>
      </w:r>
      <w:r>
        <w:t xml:space="preserve"> </w:t>
      </w:r>
      <w:bookmarkEnd w:id="1"/>
    </w:p>
    <w:p w:rsidR="00C74F24" w:rsidRDefault="00C74F24" w:rsidP="00C74F24">
      <w:pPr>
        <w:pBdr>
          <w:bottom w:val="single" w:sz="4" w:space="1" w:color="auto"/>
        </w:pBdr>
        <w:rPr>
          <w:rFonts w:ascii="PMingLiU" w:hAnsi="PMingLiU"/>
        </w:rPr>
      </w:pPr>
      <w:r>
        <w:rPr>
          <w:rFonts w:ascii="PMingLiU" w:hAnsi="PMingLiU"/>
        </w:rPr>
        <w:t xml:space="preserve">題號：0401-00006　　　</w:t>
      </w:r>
      <w:r>
        <w:rPr>
          <w:rFonts w:ascii="SMbarcode" w:eastAsia="SMbarcode" w:hAnsi="PMingLiU"/>
        </w:rPr>
        <w:t>*085306-0401-00006*</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lang w:val="zh-TW"/>
        </w:rPr>
        <w:t>伊斯蘭教由穆罕默德所創，其言論與事蹟對穆斯林有極為重要的影響。關於穆罕默德在伊斯蘭教的地位與重要性，下列何者正確？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是真主啟示的宣傳者，對真主旨意的領會最為準確　</w:t>
      </w:r>
      <w:r w:rsidRPr="00C74F24">
        <w:rPr>
          <w:rFonts w:ascii="PMingLiU" w:hAnsi="PMingLiU"/>
        </w:rPr>
        <w:t>(B)</w:t>
      </w:r>
      <w:r w:rsidRPr="00C74F24">
        <w:rPr>
          <w:rFonts w:ascii="PMingLiU" w:hAnsi="PMingLiU" w:hint="eastAsia"/>
        </w:rPr>
        <w:t xml:space="preserve">是真主差遣到世間傳達旨意的第一位也是最重要的先知　</w:t>
      </w:r>
      <w:r w:rsidRPr="00C74F24">
        <w:rPr>
          <w:rFonts w:ascii="PMingLiU" w:hAnsi="PMingLiU"/>
        </w:rPr>
        <w:t>(C)</w:t>
      </w:r>
      <w:r w:rsidRPr="00C74F24">
        <w:rPr>
          <w:rFonts w:ascii="PMingLiU" w:hAnsi="PMingLiU" w:hint="eastAsia"/>
        </w:rPr>
        <w:t xml:space="preserve">他所編輯的《聖訓》，成為穆斯林學習仿效的典範　</w:t>
      </w:r>
      <w:r w:rsidRPr="00C74F24">
        <w:rPr>
          <w:rFonts w:ascii="PMingLiU" w:hAnsi="PMingLiU"/>
        </w:rPr>
        <w:t>(D)</w:t>
      </w:r>
      <w:r w:rsidRPr="00C74F24">
        <w:rPr>
          <w:rFonts w:ascii="PMingLiU" w:hAnsi="PMingLiU" w:hint="eastAsia"/>
        </w:rPr>
        <w:t>對阿拉伯部族的統合與社會階級化的形成有重要促進作用</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rPr>
        <w:t>解析：</w:t>
      </w:r>
      <w:r>
        <w:t>(B)</w:t>
      </w:r>
      <w:r>
        <w:rPr>
          <w:rFonts w:hint="eastAsia"/>
        </w:rPr>
        <w:t>應為最後一位。</w:t>
      </w:r>
      <w:r>
        <w:br/>
        <w:t>(C)</w:t>
      </w:r>
      <w:r w:rsidRPr="00A55A8E">
        <w:rPr>
          <w:rFonts w:ascii="PMingLiU" w:hAnsi="PMingLiU" w:hint="eastAsia"/>
        </w:rPr>
        <w:t>《</w:t>
      </w:r>
      <w:r>
        <w:rPr>
          <w:rFonts w:hint="eastAsia"/>
        </w:rPr>
        <w:t>聖訓</w:t>
      </w:r>
      <w:r w:rsidRPr="00A55A8E">
        <w:rPr>
          <w:rFonts w:ascii="PMingLiU" w:hAnsi="PMingLiU" w:hint="eastAsia"/>
        </w:rPr>
        <w:t>》</w:t>
      </w:r>
      <w:r>
        <w:rPr>
          <w:rFonts w:hint="eastAsia"/>
        </w:rPr>
        <w:t>是由穆罕默德的弟子們在他過世後輯纂。</w:t>
      </w:r>
      <w:r>
        <w:br/>
        <w:t>(D)</w:t>
      </w:r>
      <w:r>
        <w:rPr>
          <w:rFonts w:hint="eastAsia"/>
        </w:rPr>
        <w:t>縮小貧富差距，為阿拉伯半島的統一確立基礎。</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0401-00007　　　</w:t>
      </w:r>
      <w:r>
        <w:rPr>
          <w:rFonts w:ascii="SMbarcode" w:eastAsia="SMbarcode" w:hAnsi="PMingLiU"/>
        </w:rPr>
        <w:t>*085306-0401-00007*</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在</w:t>
      </w:r>
      <w:r w:rsidRPr="00C74F24">
        <w:rPr>
          <w:rFonts w:ascii="PMingLiU" w:hAnsi="PMingLiU" w:cs="Damascus" w:hint="eastAsia"/>
        </w:rPr>
        <w:t>《</w:t>
      </w:r>
      <w:r w:rsidRPr="00C74F24">
        <w:rPr>
          <w:rFonts w:ascii="PMingLiU" w:hAnsi="PMingLiU" w:hint="eastAsia"/>
        </w:rPr>
        <w:t>古蘭經</w:t>
      </w:r>
      <w:r w:rsidRPr="00C74F24">
        <w:rPr>
          <w:rFonts w:ascii="PMingLiU" w:hAnsi="PMingLiU" w:cs="Damascus" w:hint="eastAsia"/>
        </w:rPr>
        <w:t>》</w:t>
      </w:r>
      <w:r w:rsidRPr="00C74F24">
        <w:rPr>
          <w:rFonts w:ascii="PMingLiU" w:hAnsi="PMingLiU" w:hint="eastAsia"/>
        </w:rPr>
        <w:t xml:space="preserve">中規定，若在健康與經濟的允許之下，穆斯林一生至少要到「聖地」朝聖一次。請問：此處的「聖地」指的是哪裡？　</w:t>
      </w:r>
      <w:r w:rsidRPr="00C74F24">
        <w:rPr>
          <w:rFonts w:ascii="PMingLiU" w:hAnsi="PMingLiU"/>
        </w:rPr>
        <w:br/>
        <w:t>(A)</w:t>
      </w:r>
      <w:r w:rsidRPr="00C74F24">
        <w:rPr>
          <w:rFonts w:ascii="PMingLiU" w:hAnsi="PMingLiU" w:cs="Damascus" w:hint="eastAsia"/>
        </w:rPr>
        <w:t>大馬士革</w:t>
      </w:r>
      <w:r w:rsidRPr="00C74F24">
        <w:rPr>
          <w:rFonts w:ascii="PMingLiU" w:hAnsi="PMingLiU" w:hint="eastAsia"/>
        </w:rPr>
        <w:t xml:space="preserve">　</w:t>
      </w:r>
      <w:r w:rsidRPr="00C74F24">
        <w:rPr>
          <w:rFonts w:ascii="PMingLiU" w:hAnsi="PMingLiU"/>
        </w:rPr>
        <w:t>(B)</w:t>
      </w:r>
      <w:r w:rsidRPr="00C74F24">
        <w:rPr>
          <w:rFonts w:ascii="PMingLiU" w:hAnsi="PMingLiU" w:hint="eastAsia"/>
        </w:rPr>
        <w:t xml:space="preserve">巴格達　</w:t>
      </w:r>
      <w:r w:rsidRPr="00C74F24">
        <w:rPr>
          <w:rFonts w:ascii="PMingLiU" w:hAnsi="PMingLiU"/>
        </w:rPr>
        <w:t>(C)</w:t>
      </w:r>
      <w:r w:rsidRPr="00C74F24">
        <w:rPr>
          <w:rFonts w:ascii="PMingLiU" w:hAnsi="PMingLiU" w:cs="Damascus" w:hint="eastAsia"/>
        </w:rPr>
        <w:t>麥地那</w:t>
      </w:r>
      <w:r w:rsidRPr="00C74F24">
        <w:rPr>
          <w:rFonts w:ascii="PMingLiU" w:hAnsi="PMingLiU" w:hint="eastAsia"/>
        </w:rPr>
        <w:t xml:space="preserve">　</w:t>
      </w:r>
      <w:r w:rsidRPr="00C74F24">
        <w:rPr>
          <w:rFonts w:ascii="PMingLiU" w:hAnsi="PMingLiU"/>
        </w:rPr>
        <w:t>(D)</w:t>
      </w:r>
      <w:r w:rsidRPr="00C74F24">
        <w:rPr>
          <w:rFonts w:ascii="PMingLiU" w:hAnsi="PMingLiU" w:hint="eastAsia"/>
        </w:rPr>
        <w:t>麥加</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題號：0401-00008　　　</w:t>
      </w:r>
      <w:r>
        <w:rPr>
          <w:rFonts w:ascii="SMbarcode" w:eastAsia="SMbarcode" w:hAnsi="PMingLiU"/>
        </w:rPr>
        <w:t>*085306-0401-00008*</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「到那一天，做了絲毫好事的，他們親眼能看到，做了絲毫壞事的，也親眼能見著」、「有信仰的人們啊！你們憑忍耐和禮拜來求助吧！因為阿拉和堅忍者常相左右。」請問：以上經文可能出自於哪本宗教經典？　</w:t>
      </w:r>
      <w:r w:rsidRPr="00C74F24">
        <w:rPr>
          <w:rFonts w:ascii="PMingLiU" w:hAnsi="PMingLiU"/>
        </w:rPr>
        <w:br/>
        <w:t>(A)</w:t>
      </w:r>
      <w:r w:rsidRPr="00C74F24">
        <w:rPr>
          <w:rFonts w:ascii="PMingLiU" w:hAnsi="PMingLiU" w:hint="eastAsia"/>
        </w:rPr>
        <w:t xml:space="preserve">《舊經聖經》　</w:t>
      </w:r>
      <w:r w:rsidRPr="00C74F24">
        <w:rPr>
          <w:rFonts w:ascii="PMingLiU" w:hAnsi="PMingLiU"/>
        </w:rPr>
        <w:t>(B)</w:t>
      </w:r>
      <w:r w:rsidRPr="00C74F24">
        <w:rPr>
          <w:rFonts w:ascii="PMingLiU" w:hAnsi="PMingLiU" w:hint="eastAsia"/>
        </w:rPr>
        <w:t xml:space="preserve">《新約聖經》　</w:t>
      </w:r>
      <w:r w:rsidRPr="00C74F24">
        <w:rPr>
          <w:rFonts w:ascii="PMingLiU" w:hAnsi="PMingLiU"/>
        </w:rPr>
        <w:t>(C)</w:t>
      </w:r>
      <w:r w:rsidRPr="00C74F24">
        <w:rPr>
          <w:rFonts w:ascii="PMingLiU" w:hAnsi="PMingLiU" w:hint="eastAsia"/>
        </w:rPr>
        <w:t xml:space="preserve">《阿凡士塔經》　</w:t>
      </w:r>
      <w:r w:rsidRPr="00C74F24">
        <w:rPr>
          <w:rFonts w:ascii="PMingLiU" w:hAnsi="PMingLiU"/>
        </w:rPr>
        <w:t>(D)</w:t>
      </w:r>
      <w:r w:rsidRPr="00C74F24">
        <w:rPr>
          <w:rFonts w:ascii="PMingLiU" w:hAnsi="PMingLiU" w:hint="eastAsia"/>
        </w:rPr>
        <w:t>《古蘭經》</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F65A88">
        <w:rPr>
          <w:rFonts w:hint="eastAsia"/>
        </w:rPr>
        <w:t>由「阿拉」一詞可知為伊斯蘭教聖典</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0401-00009　　　</w:t>
      </w:r>
      <w:r>
        <w:rPr>
          <w:rFonts w:ascii="SMbarcode" w:eastAsia="SMbarcode" w:hAnsi="PMingLiU"/>
        </w:rPr>
        <w:t>*085306-0401-00009*</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十六世紀時某地的律法仍遵循教義，有下列幾項原則：「凡是成年而理智健全的女子，無論是否處女，任何人不經其同意，不能為其訂婚」、「當婚姻生活不美滿時，可徵得對方同意離婚」、「妻子的財產</w:t>
      </w:r>
      <w:r w:rsidRPr="00C74F24">
        <w:rPr>
          <w:rFonts w:ascii="PMingLiU" w:hAnsi="PMingLiU"/>
        </w:rPr>
        <w:t>（</w:t>
      </w:r>
      <w:r w:rsidRPr="00C74F24">
        <w:rPr>
          <w:rFonts w:ascii="PMingLiU" w:hAnsi="PMingLiU" w:hint="eastAsia"/>
        </w:rPr>
        <w:t xml:space="preserve">如聘金等）屬妻所有」、「四妻需不分大小，公平對待」、「夫死不必守寡」。請問：這情形可能出現於下列何地？　</w:t>
      </w:r>
      <w:r w:rsidRPr="00C74F24">
        <w:rPr>
          <w:rFonts w:ascii="PMingLiU" w:hAnsi="PMingLiU"/>
        </w:rPr>
        <w:br/>
        <w:t>(A)</w:t>
      </w:r>
      <w:r w:rsidRPr="00C74F24">
        <w:rPr>
          <w:rFonts w:ascii="PMingLiU" w:hAnsi="PMingLiU" w:hint="eastAsia"/>
        </w:rPr>
        <w:t xml:space="preserve">中國　</w:t>
      </w:r>
      <w:r w:rsidRPr="00C74F24">
        <w:rPr>
          <w:rFonts w:ascii="PMingLiU" w:hAnsi="PMingLiU"/>
        </w:rPr>
        <w:t>(B)</w:t>
      </w:r>
      <w:r w:rsidRPr="00C74F24">
        <w:rPr>
          <w:rFonts w:ascii="PMingLiU" w:hAnsi="PMingLiU" w:hint="eastAsia"/>
        </w:rPr>
        <w:t xml:space="preserve">法國　</w:t>
      </w:r>
      <w:r w:rsidRPr="00C74F24">
        <w:rPr>
          <w:rFonts w:ascii="PMingLiU" w:hAnsi="PMingLiU"/>
        </w:rPr>
        <w:t>(C)</w:t>
      </w:r>
      <w:r w:rsidRPr="00C74F24">
        <w:rPr>
          <w:rFonts w:ascii="PMingLiU" w:hAnsi="PMingLiU" w:hint="eastAsia"/>
        </w:rPr>
        <w:t xml:space="preserve">日本　</w:t>
      </w:r>
      <w:r w:rsidRPr="00C74F24">
        <w:rPr>
          <w:rFonts w:ascii="PMingLiU" w:hAnsi="PMingLiU"/>
        </w:rPr>
        <w:t>(D)</w:t>
      </w:r>
      <w:r w:rsidRPr="00C74F24">
        <w:rPr>
          <w:rFonts w:ascii="PMingLiU" w:hAnsi="PMingLiU" w:hint="eastAsia"/>
        </w:rPr>
        <w:t>土耳其</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89314F">
        <w:rPr>
          <w:rFonts w:hint="eastAsia"/>
        </w:rPr>
        <w:t>「四妻且公平對待」出自伊斯蘭律法。</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0401-00010　　　</w:t>
      </w:r>
      <w:r>
        <w:rPr>
          <w:rFonts w:ascii="SMbarcode" w:eastAsia="SMbarcode" w:hAnsi="PMingLiU"/>
        </w:rPr>
        <w:t>*085306-0401-00010*</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小叮噹在書中看到了以下的一段文字：「當我們確定這是來自穆聖的言行後，我們便心悅誠服地接受並遵循聖訓，我們堅信這是來自真主的，降示於穆聖的啟示；堅信執行聖訓的教誨便是一切幸福的源泉。」請問：他可能試圖了解的是哪一教派的教義？　</w:t>
      </w:r>
      <w:r w:rsidRPr="00C74F24">
        <w:rPr>
          <w:rFonts w:ascii="PMingLiU" w:hAnsi="PMingLiU"/>
        </w:rPr>
        <w:br/>
        <w:t>(A)</w:t>
      </w:r>
      <w:r w:rsidRPr="00C74F24">
        <w:rPr>
          <w:rFonts w:ascii="PMingLiU" w:hAnsi="PMingLiU" w:hint="eastAsia"/>
        </w:rPr>
        <w:t xml:space="preserve">佛教　</w:t>
      </w:r>
      <w:r w:rsidRPr="00C74F24">
        <w:rPr>
          <w:rFonts w:ascii="PMingLiU" w:hAnsi="PMingLiU"/>
        </w:rPr>
        <w:t>(B)</w:t>
      </w:r>
      <w:r w:rsidRPr="00C74F24">
        <w:rPr>
          <w:rFonts w:ascii="PMingLiU" w:hAnsi="PMingLiU" w:hint="eastAsia"/>
        </w:rPr>
        <w:t xml:space="preserve">基督教　</w:t>
      </w:r>
      <w:r w:rsidRPr="00C74F24">
        <w:rPr>
          <w:rFonts w:ascii="PMingLiU" w:hAnsi="PMingLiU"/>
        </w:rPr>
        <w:t>(C)</w:t>
      </w:r>
      <w:r w:rsidRPr="00C74F24">
        <w:rPr>
          <w:rFonts w:ascii="PMingLiU" w:hAnsi="PMingLiU" w:hint="eastAsia"/>
        </w:rPr>
        <w:t xml:space="preserve">伊斯蘭教　</w:t>
      </w:r>
      <w:r w:rsidRPr="00C74F24">
        <w:rPr>
          <w:rFonts w:ascii="PMingLiU" w:hAnsi="PMingLiU"/>
        </w:rPr>
        <w:t>(D)</w:t>
      </w:r>
      <w:r w:rsidRPr="00C74F24">
        <w:rPr>
          <w:rFonts w:ascii="PMingLiU" w:hAnsi="PMingLiU" w:hint="eastAsia"/>
        </w:rPr>
        <w:t>印度教</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F65A88">
        <w:rPr>
          <w:rFonts w:hint="eastAsia"/>
        </w:rPr>
        <w:t>由穆聖及真主、聖訓等關鍵字可知是伊斯蘭教的觀念</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0401-00011　　　</w:t>
      </w:r>
      <w:r>
        <w:rPr>
          <w:rFonts w:ascii="SMbarcode" w:eastAsia="SMbarcode" w:hAnsi="PMingLiU"/>
        </w:rPr>
        <w:t>*085306-0401-00011*</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 xml:space="preserve">小明在閱讀某一本宗教經典中，有關於以下介紹：「禁止酗酒、賭博、講究衛生；嚴禁自殺；禁食自死之物、血液、豬肉以及未誦經文而宰殺的牲禽等；對婚姻、喪葬及夫妻權利義務也有規定。」請問：小明閱讀的可能是下列哪一宗教的經典？　</w:t>
      </w:r>
      <w:r w:rsidRPr="00C74F24">
        <w:rPr>
          <w:rFonts w:ascii="PMingLiU" w:hAnsi="PMingLiU"/>
        </w:rPr>
        <w:br/>
        <w:t>(A)</w:t>
      </w:r>
      <w:r w:rsidRPr="00C74F24">
        <w:rPr>
          <w:rFonts w:ascii="PMingLiU" w:hAnsi="PMingLiU" w:hint="eastAsia"/>
        </w:rPr>
        <w:t xml:space="preserve">佛教　</w:t>
      </w:r>
      <w:r w:rsidRPr="00C74F24">
        <w:rPr>
          <w:rFonts w:ascii="PMingLiU" w:hAnsi="PMingLiU"/>
        </w:rPr>
        <w:t>(B)</w:t>
      </w:r>
      <w:r w:rsidRPr="00C74F24">
        <w:rPr>
          <w:rFonts w:ascii="PMingLiU" w:hAnsi="PMingLiU" w:hint="eastAsia"/>
        </w:rPr>
        <w:t xml:space="preserve">基督教　</w:t>
      </w:r>
      <w:r w:rsidRPr="00C74F24">
        <w:rPr>
          <w:rFonts w:ascii="PMingLiU" w:hAnsi="PMingLiU"/>
        </w:rPr>
        <w:t>(C)</w:t>
      </w:r>
      <w:r w:rsidRPr="00C74F24">
        <w:rPr>
          <w:rFonts w:ascii="PMingLiU" w:hAnsi="PMingLiU" w:hint="eastAsia"/>
        </w:rPr>
        <w:t xml:space="preserve">猶太教　</w:t>
      </w:r>
      <w:r w:rsidRPr="00C74F24">
        <w:rPr>
          <w:rFonts w:ascii="PMingLiU" w:hAnsi="PMingLiU"/>
        </w:rPr>
        <w:t>(D)</w:t>
      </w:r>
      <w:r w:rsidRPr="00C74F24">
        <w:rPr>
          <w:rFonts w:ascii="PMingLiU" w:hAnsi="PMingLiU" w:hint="eastAsia"/>
        </w:rPr>
        <w:t>伊斯蘭教</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6A5BBA">
        <w:rPr>
          <w:rFonts w:hint="eastAsia"/>
        </w:rPr>
        <w:t>伊斯蘭教禁食自死之物、血液、豬肉以及未誦經文而宰殺的牲禽等</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0401-00012　　　</w:t>
      </w:r>
      <w:r>
        <w:rPr>
          <w:rFonts w:ascii="SMbarcode" w:eastAsia="SMbarcode" w:hAnsi="PMingLiU"/>
        </w:rPr>
        <w:t>*085306-0401-00012*</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 xml:space="preserve">伊斯蘭教信仰中，某人是阿拉派到世間最後且最偉大的使者與先知。因此此人的言語和行為具有絕對的權威性，並可行使神職職責。請問：上述所指為何人？　</w:t>
      </w:r>
      <w:r w:rsidRPr="00C74F24">
        <w:rPr>
          <w:rFonts w:ascii="PMingLiU" w:hAnsi="PMingLiU"/>
        </w:rPr>
        <w:br/>
        <w:t>(A)</w:t>
      </w:r>
      <w:r w:rsidRPr="00C74F24">
        <w:rPr>
          <w:rFonts w:ascii="PMingLiU" w:hAnsi="PMingLiU" w:hint="eastAsia"/>
        </w:rPr>
        <w:t xml:space="preserve">沙賈汗　</w:t>
      </w:r>
      <w:r w:rsidRPr="00C74F24">
        <w:rPr>
          <w:rFonts w:ascii="PMingLiU" w:hAnsi="PMingLiU"/>
        </w:rPr>
        <w:t>(B)</w:t>
      </w:r>
      <w:r w:rsidRPr="00C74F24">
        <w:rPr>
          <w:rFonts w:ascii="PMingLiU" w:hAnsi="PMingLiU" w:hint="eastAsia"/>
        </w:rPr>
        <w:t xml:space="preserve">阿里　</w:t>
      </w:r>
      <w:r w:rsidRPr="00C74F24">
        <w:rPr>
          <w:rFonts w:ascii="PMingLiU" w:hAnsi="PMingLiU"/>
        </w:rPr>
        <w:t>(C)</w:t>
      </w:r>
      <w:r w:rsidRPr="00C74F24">
        <w:rPr>
          <w:rFonts w:ascii="PMingLiU" w:hAnsi="PMingLiU" w:hint="eastAsia"/>
        </w:rPr>
        <w:t xml:space="preserve">巴布爾　</w:t>
      </w:r>
      <w:r w:rsidRPr="00C74F24">
        <w:rPr>
          <w:rFonts w:ascii="PMingLiU" w:hAnsi="PMingLiU"/>
        </w:rPr>
        <w:t>(D)</w:t>
      </w:r>
      <w:r w:rsidRPr="00C74F24">
        <w:rPr>
          <w:rFonts w:ascii="PMingLiU" w:hAnsi="PMingLiU" w:hint="eastAsia"/>
        </w:rPr>
        <w:t>穆罕默德</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題號：0401-00013　　　</w:t>
      </w:r>
      <w:r>
        <w:rPr>
          <w:rFonts w:ascii="SMbarcode" w:eastAsia="SMbarcode" w:hAnsi="PMingLiU"/>
        </w:rPr>
        <w:t>*085306-0401-00013*</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伊斯蘭教要求信徒必須履行一些宗教義務，用以堅定信仰。請問：下列哪一項</w:t>
      </w:r>
      <w:r w:rsidRPr="00C74F24">
        <w:rPr>
          <w:rFonts w:ascii="PMingLiU" w:hAnsi="PMingLiU" w:hint="eastAsia"/>
          <w:u w:val="single"/>
        </w:rPr>
        <w:t>不屬於</w:t>
      </w:r>
      <w:r w:rsidRPr="00C74F24">
        <w:rPr>
          <w:rFonts w:ascii="PMingLiU" w:hAnsi="PMingLiU" w:hint="eastAsia"/>
        </w:rPr>
        <w:t xml:space="preserve">穆斯林所應遵行的宗教義務？　</w:t>
      </w:r>
      <w:r w:rsidRPr="00C74F24">
        <w:rPr>
          <w:rFonts w:ascii="PMingLiU" w:hAnsi="PMingLiU"/>
        </w:rPr>
        <w:br/>
        <w:t>(A)</w:t>
      </w:r>
      <w:r w:rsidRPr="00C74F24">
        <w:rPr>
          <w:rFonts w:ascii="PMingLiU" w:hAnsi="PMingLiU" w:hint="eastAsia"/>
        </w:rPr>
        <w:t xml:space="preserve">念誦清真言，以表明信仰　</w:t>
      </w:r>
      <w:r w:rsidRPr="00C74F24">
        <w:rPr>
          <w:rFonts w:ascii="PMingLiU" w:hAnsi="PMingLiU"/>
        </w:rPr>
        <w:t>(B)</w:t>
      </w:r>
      <w:r w:rsidRPr="00C74F24">
        <w:rPr>
          <w:rFonts w:ascii="PMingLiU" w:hAnsi="PMingLiU" w:hint="eastAsia"/>
        </w:rPr>
        <w:t xml:space="preserve">每日五次祈禱與週五集體聚會　</w:t>
      </w:r>
      <w:r w:rsidRPr="00C74F24">
        <w:rPr>
          <w:rFonts w:ascii="PMingLiU" w:hAnsi="PMingLiU"/>
        </w:rPr>
        <w:t>(C)</w:t>
      </w:r>
      <w:r w:rsidRPr="00C74F24">
        <w:rPr>
          <w:rFonts w:ascii="PMingLiU" w:hAnsi="PMingLiU" w:hint="eastAsia"/>
        </w:rPr>
        <w:t xml:space="preserve">透過冥思與苦修以達到精神的超脫　</w:t>
      </w:r>
      <w:r w:rsidRPr="00C74F24">
        <w:rPr>
          <w:rFonts w:ascii="PMingLiU" w:hAnsi="PMingLiU"/>
        </w:rPr>
        <w:t>(D)</w:t>
      </w:r>
      <w:r w:rsidRPr="00C74F24">
        <w:rPr>
          <w:rFonts w:ascii="PMingLiU" w:hAnsi="PMingLiU" w:hint="eastAsia"/>
        </w:rPr>
        <w:t>齋戒月的日間禁止飲食</w:t>
      </w:r>
    </w:p>
    <w:p w:rsidR="00C74F24" w:rsidRDefault="00C74F24" w:rsidP="00C74F24">
      <w:r>
        <w:rPr>
          <w:rFonts w:ascii="PMingLiU" w:hAnsi="PMingLiU"/>
        </w:rPr>
        <w:t>答案：</w:t>
      </w:r>
      <w:r>
        <w:t>(C)</w:t>
      </w:r>
    </w:p>
    <w:p w:rsidR="00C74F24" w:rsidRDefault="00C74F24" w:rsidP="00C74F24">
      <w:r>
        <w:rPr>
          <w:rFonts w:ascii="PMingLiU" w:hAnsi="PMingLiU"/>
        </w:rPr>
        <w:t>解析：</w:t>
      </w:r>
      <w:r>
        <w:t>(C)</w:t>
      </w:r>
      <w:r>
        <w:t>印度教。</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題號：0401-00014　　　</w:t>
      </w:r>
      <w:r>
        <w:rPr>
          <w:rFonts w:ascii="SMbarcode" w:eastAsia="SMbarcode" w:hAnsi="PMingLiU"/>
        </w:rPr>
        <w:t>*085306-0401-00014*</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 xml:space="preserve">信仰伊斯蘭教的穆斯林，若是想要詳細了解穆罕默德傳播教理過程的言論及其處理世俗事務的實例，作為在生活中學習、仿效的準則，如禮拜的細節與施捨的方式等，最有可能會參考下列何者？　</w:t>
      </w:r>
      <w:r w:rsidRPr="00C74F24">
        <w:rPr>
          <w:rFonts w:ascii="PMingLiU" w:hAnsi="PMingLiU"/>
        </w:rPr>
        <w:br/>
        <w:t>(A)</w:t>
      </w:r>
      <w:r w:rsidRPr="00C74F24">
        <w:rPr>
          <w:rFonts w:ascii="PMingLiU" w:hAnsi="PMingLiU" w:hint="eastAsia"/>
        </w:rPr>
        <w:t xml:space="preserve">《古蘭經》　</w:t>
      </w:r>
      <w:r w:rsidRPr="00C74F24">
        <w:rPr>
          <w:rFonts w:ascii="PMingLiU" w:hAnsi="PMingLiU"/>
        </w:rPr>
        <w:t>(B)</w:t>
      </w:r>
      <w:r w:rsidRPr="00C74F24">
        <w:rPr>
          <w:rFonts w:ascii="PMingLiU" w:hAnsi="PMingLiU" w:hint="eastAsia"/>
        </w:rPr>
        <w:t xml:space="preserve">伊斯蘭教法　</w:t>
      </w:r>
      <w:r w:rsidRPr="00C74F24">
        <w:rPr>
          <w:rFonts w:ascii="PMingLiU" w:hAnsi="PMingLiU"/>
        </w:rPr>
        <w:t>(C)</w:t>
      </w:r>
      <w:r w:rsidRPr="00C74F24">
        <w:rPr>
          <w:rFonts w:ascii="PMingLiU" w:hAnsi="PMingLiU" w:hint="eastAsia"/>
        </w:rPr>
        <w:t xml:space="preserve">《聖訓》　</w:t>
      </w:r>
      <w:r w:rsidRPr="00C74F24">
        <w:rPr>
          <w:rFonts w:ascii="PMingLiU" w:hAnsi="PMingLiU"/>
        </w:rPr>
        <w:t>(D)</w:t>
      </w:r>
      <w:r w:rsidRPr="00C74F24">
        <w:rPr>
          <w:rFonts w:ascii="PMingLiU" w:hAnsi="PMingLiU" w:hint="eastAsia"/>
        </w:rPr>
        <w:t>《舊約聖經》</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題號：0401-00015　　　</w:t>
      </w:r>
      <w:r>
        <w:rPr>
          <w:rFonts w:ascii="SMbarcode" w:eastAsia="SMbarcode" w:hAnsi="PMingLiU"/>
        </w:rPr>
        <w:t>*085306-0401-00015*</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清真寺是是穆斯林聚會祈禱的場所，也是伊斯蘭建築的代表。下列何種裝飾圖案</w:t>
      </w:r>
      <w:r w:rsidRPr="00C74F24">
        <w:rPr>
          <w:rFonts w:ascii="PMingLiU" w:hAnsi="PMingLiU" w:hint="eastAsia"/>
          <w:u w:val="single"/>
        </w:rPr>
        <w:t>不可能</w:t>
      </w:r>
      <w:r w:rsidRPr="00C74F24">
        <w:rPr>
          <w:rFonts w:ascii="PMingLiU" w:hAnsi="PMingLiU" w:hint="eastAsia"/>
        </w:rPr>
        <w:t xml:space="preserve">出現在清真寺中？　</w:t>
      </w:r>
      <w:r w:rsidRPr="00C74F24">
        <w:rPr>
          <w:rFonts w:ascii="PMingLiU" w:hAnsi="PMingLiU"/>
        </w:rPr>
        <w:br/>
        <w:t>(A)</w:t>
      </w:r>
      <w:r w:rsidRPr="00C74F24">
        <w:rPr>
          <w:rFonts w:ascii="PMingLiU" w:hAnsi="PMingLiU" w:hint="eastAsia"/>
        </w:rPr>
        <w:t xml:space="preserve">幾何圖形　</w:t>
      </w:r>
      <w:r w:rsidRPr="00C74F24">
        <w:rPr>
          <w:rFonts w:ascii="PMingLiU" w:hAnsi="PMingLiU"/>
        </w:rPr>
        <w:t>(B)</w:t>
      </w:r>
      <w:r w:rsidRPr="00C74F24">
        <w:rPr>
          <w:rFonts w:ascii="PMingLiU" w:hAnsi="PMingLiU" w:hint="eastAsia"/>
        </w:rPr>
        <w:t xml:space="preserve">穆罕默德臉部的畫像　</w:t>
      </w:r>
      <w:r w:rsidRPr="00C74F24">
        <w:rPr>
          <w:rFonts w:ascii="PMingLiU" w:hAnsi="PMingLiU"/>
        </w:rPr>
        <w:t>(C)</w:t>
      </w:r>
      <w:r w:rsidRPr="00C74F24">
        <w:rPr>
          <w:rFonts w:ascii="PMingLiU" w:hAnsi="PMingLiU" w:hint="eastAsia"/>
        </w:rPr>
        <w:t xml:space="preserve">花草植物的圖案　</w:t>
      </w:r>
      <w:r w:rsidRPr="00C74F24">
        <w:rPr>
          <w:rFonts w:ascii="PMingLiU" w:hAnsi="PMingLiU"/>
        </w:rPr>
        <w:t>(D)</w:t>
      </w:r>
      <w:r w:rsidRPr="00C74F24">
        <w:rPr>
          <w:rFonts w:ascii="PMingLiU" w:hAnsi="PMingLiU" w:hint="eastAsia"/>
        </w:rPr>
        <w:t>《古蘭經》的經文</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8B17B0">
        <w:rPr>
          <w:rFonts w:hint="eastAsia"/>
        </w:rPr>
        <w:t>伊斯蘭反對偶像崇拜，寺內沒有人像和獸類。</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0401-00016　　　</w:t>
      </w:r>
      <w:r>
        <w:rPr>
          <w:rFonts w:ascii="SMbarcode" w:eastAsia="SMbarcode" w:hAnsi="PMingLiU"/>
        </w:rPr>
        <w:t>*085306-0401-00016*</w:t>
      </w:r>
      <w:r>
        <w:rPr>
          <w:rFonts w:ascii="PMingLiU" w:hAnsi="PMingLiU"/>
        </w:rPr>
        <w:t xml:space="preserve">　　　難易度：易　　　出處：各校試題</w:t>
      </w:r>
    </w:p>
    <w:p w:rsidR="00C74F24" w:rsidRDefault="00C74F24" w:rsidP="00C74F24">
      <w:pPr>
        <w:rPr>
          <w:rFonts w:ascii="PMingLiU" w:hAnsi="PMingLiU" w:hint="eastAsia"/>
        </w:rPr>
      </w:pPr>
      <w:r w:rsidRPr="00C74F24">
        <w:rPr>
          <w:rFonts w:ascii="PMingLiU" w:hAnsi="PMingLiU" w:hint="eastAsia"/>
        </w:rPr>
        <w:t xml:space="preserve">小華在2014年世足賽期間看到了以下這則報導：「伊斯蘭教一年一度的□□月，剛好就在這次世足賽期間，……全隊都信奉伊斯蘭教的阿爾及利亞，大部分球員決定要照常守戒，不只不吃東西，連水都不喝，讓醫療團隊很擔心會有球員因此出意外……。」請問：小華所看到的這則報導內容，與穆斯林生活規範中的哪一條有關呢？　</w:t>
      </w:r>
      <w:r w:rsidRPr="00C74F24">
        <w:rPr>
          <w:rFonts w:ascii="PMingLiU" w:hAnsi="PMingLiU"/>
        </w:rPr>
        <w:br/>
        <w:t>(A)</w:t>
      </w:r>
      <w:r w:rsidRPr="00C74F24">
        <w:rPr>
          <w:rFonts w:ascii="PMingLiU" w:hAnsi="PMingLiU" w:hint="eastAsia"/>
        </w:rPr>
        <w:t xml:space="preserve">禱功　</w:t>
      </w:r>
      <w:r w:rsidRPr="00C74F24">
        <w:rPr>
          <w:rFonts w:ascii="PMingLiU" w:hAnsi="PMingLiU"/>
        </w:rPr>
        <w:t>(B)</w:t>
      </w:r>
      <w:r w:rsidRPr="00C74F24">
        <w:rPr>
          <w:rFonts w:ascii="PMingLiU" w:hAnsi="PMingLiU" w:hint="eastAsia"/>
        </w:rPr>
        <w:t xml:space="preserve">齋功　</w:t>
      </w:r>
      <w:r w:rsidRPr="00C74F24">
        <w:rPr>
          <w:rFonts w:ascii="PMingLiU" w:hAnsi="PMingLiU"/>
        </w:rPr>
        <w:t>(C)</w:t>
      </w:r>
      <w:r w:rsidRPr="00C74F24">
        <w:rPr>
          <w:rFonts w:ascii="PMingLiU" w:hAnsi="PMingLiU" w:hint="eastAsia"/>
        </w:rPr>
        <w:t xml:space="preserve">課功　</w:t>
      </w:r>
      <w:r w:rsidRPr="00C74F24">
        <w:rPr>
          <w:rFonts w:ascii="PMingLiU" w:hAnsi="PMingLiU"/>
        </w:rPr>
        <w:t>(D)</w:t>
      </w:r>
      <w:r w:rsidRPr="00C74F24">
        <w:rPr>
          <w:rFonts w:ascii="PMingLiU" w:hAnsi="PMingLiU" w:hint="eastAsia"/>
        </w:rPr>
        <w:t>朝功</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題號：0401-00017　　　</w:t>
      </w:r>
      <w:r>
        <w:rPr>
          <w:rFonts w:ascii="SMbarcode" w:eastAsia="SMbarcode" w:hAnsi="PMingLiU"/>
        </w:rPr>
        <w:t>*085306-0401-00017*</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《古蘭經》是伊斯蘭教最重要的經典，揭示了信仰的具體內容與宗教義務。請問：《古蘭經》在伊斯蘭世界的重要性與意義，並</w:t>
      </w:r>
      <w:r w:rsidRPr="00C74F24">
        <w:rPr>
          <w:rFonts w:ascii="PMingLiU" w:hAnsi="PMingLiU" w:hint="eastAsia"/>
          <w:u w:val="single"/>
          <w:lang w:val="zh-TW"/>
        </w:rPr>
        <w:t>未包含</w:t>
      </w:r>
      <w:r w:rsidRPr="00C74F24">
        <w:rPr>
          <w:rFonts w:ascii="PMingLiU" w:hAnsi="PMingLiU" w:hint="eastAsia"/>
          <w:lang w:val="zh-TW"/>
        </w:rPr>
        <w:t>下列何者？</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真主旨意的體現</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立法的參考與行為的依據</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穆罕默德的言行典範與對信徒的期許</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真主賜給世人最後且最完整的經典</w:t>
      </w:r>
    </w:p>
    <w:p w:rsidR="00C74F24" w:rsidRDefault="00C74F24" w:rsidP="00C74F24">
      <w:pPr>
        <w:rPr>
          <w:lang w:val="zh-TW"/>
        </w:rPr>
      </w:pPr>
      <w:r>
        <w:rPr>
          <w:rFonts w:ascii="PMingLiU" w:hAnsi="PMingLiU"/>
          <w:lang w:val="zh-TW"/>
        </w:rPr>
        <w:t>答案：</w:t>
      </w:r>
      <w:r w:rsidRPr="00A55A8E">
        <w:rPr>
          <w:lang w:val="zh-TW"/>
        </w:rPr>
        <w:t>(C)</w:t>
      </w:r>
    </w:p>
    <w:p w:rsidR="00C74F24" w:rsidRDefault="00C74F24" w:rsidP="00C74F24">
      <w:pPr>
        <w:rPr>
          <w:rFonts w:hint="eastAsia"/>
          <w:lang w:val="zh-TW"/>
        </w:rPr>
      </w:pPr>
      <w:r>
        <w:rPr>
          <w:rFonts w:ascii="PMingLiU" w:hAnsi="PMingLiU"/>
        </w:rPr>
        <w:t>解析：</w:t>
      </w:r>
      <w:r>
        <w:t>(C)</w:t>
      </w:r>
      <w:r w:rsidRPr="00A55A8E">
        <w:rPr>
          <w:rFonts w:hint="eastAsia"/>
          <w:lang w:val="zh-TW"/>
        </w:rPr>
        <w:t>應為</w:t>
      </w:r>
      <w:r w:rsidRPr="00A55A8E">
        <w:rPr>
          <w:rFonts w:ascii="PMingLiU" w:hAnsi="PMingLiU" w:hint="eastAsia"/>
          <w:lang w:val="zh-TW"/>
        </w:rPr>
        <w:t>《</w:t>
      </w:r>
      <w:r w:rsidRPr="00A55A8E">
        <w:rPr>
          <w:rFonts w:hint="eastAsia"/>
          <w:lang w:val="zh-TW"/>
        </w:rPr>
        <w:t>聖訓</w:t>
      </w:r>
      <w:r w:rsidRPr="00A55A8E">
        <w:rPr>
          <w:rFonts w:ascii="PMingLiU" w:hAnsi="PMingLiU" w:hint="eastAsia"/>
          <w:lang w:val="zh-TW"/>
        </w:rPr>
        <w:t>》</w:t>
      </w:r>
      <w:r w:rsidRPr="00A55A8E">
        <w:rPr>
          <w:rFonts w:hint="eastAsia"/>
          <w:lang w:val="zh-TW"/>
        </w:rPr>
        <w:t>。</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0401-00018　　　</w:t>
      </w:r>
      <w:r>
        <w:rPr>
          <w:rFonts w:ascii="SMbarcode" w:eastAsia="SMbarcode" w:hAnsi="PMingLiU"/>
          <w:lang w:val="zh-TW"/>
        </w:rPr>
        <w:t>*085306-0401-00018*</w:t>
      </w:r>
      <w:r>
        <w:rPr>
          <w:rFonts w:ascii="PMingLiU" w:hAnsi="PMingLiU"/>
          <w:lang w:val="zh-TW"/>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按照伊斯蘭教法的規範，穆斯林的信仰與世俗生活合一，必須遵行許多相關規定。請問：下列何者屬於穆斯林應遵守的規範？　</w:t>
      </w:r>
      <w:r w:rsidRPr="00C74F24">
        <w:rPr>
          <w:rFonts w:ascii="PMingLiU" w:hAnsi="PMingLiU"/>
        </w:rPr>
        <w:br/>
        <w:t>(A)</w:t>
      </w:r>
      <w:r w:rsidRPr="00C74F24">
        <w:rPr>
          <w:rFonts w:ascii="PMingLiU" w:hAnsi="PMingLiU" w:hint="eastAsia"/>
        </w:rPr>
        <w:t xml:space="preserve">禁食牛肉與未經誦經而製成的肉品　</w:t>
      </w:r>
      <w:r w:rsidRPr="00C74F24">
        <w:rPr>
          <w:rFonts w:ascii="PMingLiU" w:hAnsi="PMingLiU"/>
        </w:rPr>
        <w:t>(B)</w:t>
      </w:r>
      <w:r w:rsidRPr="00C74F24">
        <w:rPr>
          <w:rFonts w:ascii="PMingLiU" w:hAnsi="PMingLiU" w:hint="eastAsia"/>
        </w:rPr>
        <w:t xml:space="preserve">一夫一妻的婚姻制度　</w:t>
      </w:r>
      <w:r w:rsidRPr="00C74F24">
        <w:rPr>
          <w:rFonts w:ascii="PMingLiU" w:hAnsi="PMingLiU"/>
        </w:rPr>
        <w:t>(C)</w:t>
      </w:r>
      <w:r w:rsidRPr="00C74F24">
        <w:rPr>
          <w:rFonts w:ascii="PMingLiU" w:hAnsi="PMingLiU" w:hint="eastAsia"/>
        </w:rPr>
        <w:t xml:space="preserve">職業世襲，生活行事應配合階級身分　</w:t>
      </w:r>
      <w:r w:rsidRPr="00C74F24">
        <w:rPr>
          <w:rFonts w:ascii="PMingLiU" w:hAnsi="PMingLiU"/>
        </w:rPr>
        <w:t>(D)</w:t>
      </w:r>
      <w:r w:rsidRPr="00C74F24">
        <w:rPr>
          <w:rFonts w:ascii="PMingLiU" w:hAnsi="PMingLiU" w:hint="eastAsia"/>
        </w:rPr>
        <w:t>禁止飲酒與博弈</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Pr>
          <w:rFonts w:hint="eastAsia"/>
        </w:rPr>
        <w:t>禁食豬肉。</w:t>
      </w:r>
      <w:r>
        <w:br/>
        <w:t>(B)</w:t>
      </w:r>
      <w:r>
        <w:rPr>
          <w:rFonts w:hint="eastAsia"/>
        </w:rPr>
        <w:t>一夫多妻。</w:t>
      </w:r>
      <w:r>
        <w:br/>
        <w:t>(C)</w:t>
      </w:r>
      <w:r>
        <w:rPr>
          <w:rFonts w:hint="eastAsia"/>
        </w:rPr>
        <w:t>此為印度教與種姓制度的規範。</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0401-00019　　　</w:t>
      </w:r>
      <w:r>
        <w:rPr>
          <w:rFonts w:ascii="SMbarcode" w:eastAsia="SMbarcode" w:hAnsi="PMingLiU"/>
        </w:rPr>
        <w:t>*085306-0401-00019*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lang w:val="zh-TW"/>
        </w:rPr>
        <w:t>「天房外覆蓋著繡有經文的絲質布幔，每年朝聖期前更新，東南邊安放聖石，信徒在朝聖時必須繞行天房七圈，經過聖石前，需要去親吻聖石，若人多則用手示意。」請問：根據上述資料，下列說明何者正確？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資料所論應為錫克教的聖地，亦即阿姆利則的金廟　</w:t>
      </w:r>
      <w:r w:rsidRPr="00C74F24">
        <w:rPr>
          <w:rFonts w:ascii="PMingLiU" w:hAnsi="PMingLiU"/>
        </w:rPr>
        <w:t>(B)</w:t>
      </w:r>
      <w:r w:rsidRPr="00C74F24">
        <w:rPr>
          <w:rFonts w:ascii="PMingLiU" w:hAnsi="PMingLiU" w:hint="eastAsia"/>
        </w:rPr>
        <w:t xml:space="preserve">資料所提及的朝聖期即為齋戒月，在期間白天禁止飲食　</w:t>
      </w:r>
      <w:r w:rsidRPr="00C74F24">
        <w:rPr>
          <w:rFonts w:ascii="PMingLiU" w:hAnsi="PMingLiU"/>
        </w:rPr>
        <w:t>(C)</w:t>
      </w:r>
      <w:r w:rsidRPr="00C74F24">
        <w:rPr>
          <w:rFonts w:ascii="PMingLiU" w:hAnsi="PMingLiU" w:hint="eastAsia"/>
        </w:rPr>
        <w:t xml:space="preserve">此為宗教義務中的朝功，地點為「先知之城」麥地那的天房　</w:t>
      </w:r>
      <w:r w:rsidRPr="00C74F24">
        <w:rPr>
          <w:rFonts w:ascii="PMingLiU" w:hAnsi="PMingLiU"/>
        </w:rPr>
        <w:t>(D)</w:t>
      </w:r>
      <w:r w:rsidRPr="00C74F24">
        <w:rPr>
          <w:rFonts w:ascii="PMingLiU" w:hAnsi="PMingLiU" w:hint="eastAsia"/>
        </w:rPr>
        <w:t>此宗教規定在條件許可下，一生至少應前往朝聖一次</w:t>
      </w:r>
    </w:p>
    <w:p w:rsidR="00C74F24" w:rsidRDefault="00C74F24" w:rsidP="00C74F24">
      <w:pPr>
        <w:rPr>
          <w:lang w:val="zh-TW"/>
        </w:rPr>
      </w:pPr>
      <w:r>
        <w:rPr>
          <w:rFonts w:ascii="PMingLiU" w:hAnsi="PMingLiU"/>
          <w:lang w:val="zh-TW"/>
        </w:rPr>
        <w:t>答案：</w:t>
      </w:r>
      <w:r w:rsidRPr="00A55A8E">
        <w:rPr>
          <w:lang w:val="zh-TW"/>
        </w:rPr>
        <w:t>(D)</w:t>
      </w:r>
    </w:p>
    <w:p w:rsidR="00C74F24" w:rsidRDefault="00C74F24" w:rsidP="00C74F24">
      <w:pPr>
        <w:rPr>
          <w:rFonts w:hint="eastAsia"/>
        </w:rPr>
      </w:pPr>
      <w:r>
        <w:rPr>
          <w:rFonts w:ascii="PMingLiU" w:hAnsi="PMingLiU"/>
        </w:rPr>
        <w:t>解析：</w:t>
      </w:r>
      <w:r>
        <w:t>(A)</w:t>
      </w:r>
      <w:r>
        <w:rPr>
          <w:rFonts w:hint="eastAsia"/>
        </w:rPr>
        <w:t>麥加卡巴天房。</w:t>
      </w:r>
      <w:r>
        <w:br/>
        <w:t>(B)</w:t>
      </w:r>
      <w:r>
        <w:rPr>
          <w:rFonts w:hint="eastAsia"/>
        </w:rPr>
        <w:t>並非齋戒月（教曆九月），而是每年教曆十二月。</w:t>
      </w:r>
      <w:r>
        <w:br/>
        <w:t>(C)</w:t>
      </w:r>
      <w:r>
        <w:rPr>
          <w:rFonts w:hint="eastAsia"/>
        </w:rPr>
        <w:t>麥加。</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0401-00020　　　</w:t>
      </w:r>
      <w:r>
        <w:rPr>
          <w:rFonts w:ascii="SMbarcode" w:eastAsia="SMbarcode" w:hAnsi="PMingLiU"/>
        </w:rPr>
        <w:t>*085306-0401-00020*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color w:val="000000"/>
        </w:rPr>
        <w:t>伊斯蘭教屬一神論，《古蘭經》為其經典。請問：下列何者屬於《古蘭經》所規定的基本信條？</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相信「三位一體」的教義　</w:t>
      </w:r>
      <w:r w:rsidRPr="00C74F24">
        <w:rPr>
          <w:rFonts w:ascii="PMingLiU" w:hAnsi="PMingLiU"/>
        </w:rPr>
        <w:t>(B)</w:t>
      </w:r>
      <w:r w:rsidRPr="00C74F24">
        <w:rPr>
          <w:rFonts w:ascii="PMingLiU" w:hAnsi="PMingLiU" w:hint="eastAsia"/>
        </w:rPr>
        <w:t xml:space="preserve">嚴禁崇拜偶像但相信輪迴之說　</w:t>
      </w:r>
      <w:r w:rsidRPr="00C74F24">
        <w:rPr>
          <w:rFonts w:ascii="PMingLiU" w:hAnsi="PMingLiU"/>
        </w:rPr>
        <w:t>(C)</w:t>
      </w:r>
      <w:r w:rsidRPr="00C74F24">
        <w:rPr>
          <w:rFonts w:ascii="PMingLiU" w:hAnsi="PMingLiU" w:hint="eastAsia"/>
        </w:rPr>
        <w:t xml:space="preserve">相信穆罕默德是最後且最偉大的使者與先知　</w:t>
      </w:r>
      <w:r w:rsidRPr="00C74F24">
        <w:rPr>
          <w:rFonts w:ascii="PMingLiU" w:hAnsi="PMingLiU"/>
        </w:rPr>
        <w:t>(D)</w:t>
      </w:r>
      <w:r w:rsidRPr="00C74F24">
        <w:rPr>
          <w:rFonts w:ascii="PMingLiU" w:hAnsi="PMingLiU" w:hint="eastAsia"/>
        </w:rPr>
        <w:t>禮拜儀式可用不同語文誦讀經文以象徵各民族平等</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Pr>
          <w:rFonts w:hint="eastAsia"/>
        </w:rPr>
        <w:t>基督教。</w:t>
      </w:r>
      <w:r>
        <w:br/>
        <w:t>(B)</w:t>
      </w:r>
      <w:r>
        <w:rPr>
          <w:rFonts w:hint="eastAsia"/>
        </w:rPr>
        <w:t>錫克教。</w:t>
      </w:r>
      <w:r>
        <w:br/>
        <w:t>(D)</w:t>
      </w:r>
      <w:r>
        <w:rPr>
          <w:rFonts w:hint="eastAsia"/>
        </w:rPr>
        <w:t>只能用阿拉伯文誦讀經文。</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0401-00021　　　</w:t>
      </w:r>
      <w:r>
        <w:rPr>
          <w:rFonts w:ascii="SMbarcode" w:eastAsia="SMbarcode" w:hAnsi="PMingLiU"/>
        </w:rPr>
        <w:t>*085306-0401-00021*</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聖戰在伊斯蘭教中既是一種理念，也是一種行動實踐。關於聖戰的精神與意義，下列說明何者正確？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大聖戰強調為信仰而戰，征服拒絕皈依者</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小聖戰要求穆斯林戰勝自我、淨化心靈與服務人群</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聖戰後來衍生成為為傳播伊斯蘭信仰所進行的一切努力</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聖戰觀念是由伊斯蘭領袖所建構，《古蘭經》與《聖訓》並未明確論及</w:t>
      </w:r>
    </w:p>
    <w:p w:rsidR="00C74F24" w:rsidRDefault="00C74F24" w:rsidP="00C74F24">
      <w:r>
        <w:rPr>
          <w:rFonts w:ascii="PMingLiU" w:hAnsi="PMingLiU"/>
        </w:rPr>
        <w:t>答案：</w:t>
      </w:r>
      <w:r>
        <w:t>(C)</w:t>
      </w:r>
    </w:p>
    <w:p w:rsidR="00C74F24" w:rsidRDefault="00C74F24" w:rsidP="00C74F24">
      <w:pPr>
        <w:rPr>
          <w:rFonts w:hint="eastAsia"/>
          <w:lang w:val="zh-TW"/>
        </w:rPr>
      </w:pPr>
      <w:r>
        <w:rPr>
          <w:rFonts w:ascii="PMingLiU" w:hAnsi="PMingLiU"/>
        </w:rPr>
        <w:t>解析：</w:t>
      </w:r>
      <w:r>
        <w:t>(A)</w:t>
      </w:r>
      <w:r>
        <w:rPr>
          <w:rFonts w:hint="eastAsia"/>
        </w:rPr>
        <w:t>小聖戰。</w:t>
      </w:r>
      <w:r>
        <w:br/>
        <w:t>(B)</w:t>
      </w:r>
      <w:r w:rsidRPr="00A55A8E">
        <w:rPr>
          <w:rFonts w:hint="eastAsia"/>
          <w:lang w:val="zh-TW"/>
        </w:rPr>
        <w:t>大聖戰。</w:t>
      </w:r>
      <w:r w:rsidRPr="00A55A8E">
        <w:rPr>
          <w:lang w:val="zh-TW"/>
        </w:rPr>
        <w:br/>
        <w:t>(D)</w:t>
      </w:r>
      <w:r w:rsidRPr="00A55A8E">
        <w:rPr>
          <w:rFonts w:ascii="PMingLiU" w:hAnsi="PMingLiU" w:hint="eastAsia"/>
          <w:lang w:val="zh-TW"/>
        </w:rPr>
        <w:t>《</w:t>
      </w:r>
      <w:r w:rsidRPr="00A55A8E">
        <w:rPr>
          <w:rFonts w:hint="eastAsia"/>
          <w:lang w:val="zh-TW"/>
        </w:rPr>
        <w:t>古蘭經</w:t>
      </w:r>
      <w:r w:rsidRPr="00A55A8E">
        <w:rPr>
          <w:rFonts w:ascii="PMingLiU" w:hAnsi="PMingLiU" w:hint="eastAsia"/>
          <w:lang w:val="zh-TW"/>
        </w:rPr>
        <w:t>》</w:t>
      </w:r>
      <w:r w:rsidRPr="00A55A8E">
        <w:rPr>
          <w:rFonts w:hint="eastAsia"/>
          <w:lang w:val="zh-TW"/>
        </w:rPr>
        <w:t>與</w:t>
      </w:r>
      <w:r w:rsidRPr="00A55A8E">
        <w:rPr>
          <w:rFonts w:ascii="PMingLiU" w:hAnsi="PMingLiU" w:hint="eastAsia"/>
          <w:lang w:val="zh-TW"/>
        </w:rPr>
        <w:t>《</w:t>
      </w:r>
      <w:r w:rsidRPr="00A55A8E">
        <w:rPr>
          <w:rFonts w:hint="eastAsia"/>
          <w:lang w:val="zh-TW"/>
        </w:rPr>
        <w:t>聖訓</w:t>
      </w:r>
      <w:r w:rsidRPr="00A55A8E">
        <w:rPr>
          <w:rFonts w:ascii="PMingLiU" w:hAnsi="PMingLiU" w:hint="eastAsia"/>
          <w:lang w:val="zh-TW"/>
        </w:rPr>
        <w:t>》</w:t>
      </w:r>
      <w:r w:rsidRPr="00A55A8E">
        <w:rPr>
          <w:rFonts w:hint="eastAsia"/>
          <w:lang w:val="zh-TW"/>
        </w:rPr>
        <w:t>都明確闡明聖戰的重要性。</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0401-00022　　　</w:t>
      </w:r>
      <w:r>
        <w:rPr>
          <w:rFonts w:ascii="SMbarcode" w:eastAsia="SMbarcode" w:hAnsi="PMingLiU"/>
          <w:lang w:val="zh-TW"/>
        </w:rPr>
        <w:t>*085306-0401-00022*</w:t>
      </w:r>
      <w:r>
        <w:rPr>
          <w:rFonts w:ascii="PMingLiU" w:hAnsi="PMingLiU"/>
          <w:lang w:val="zh-TW"/>
        </w:rPr>
        <w:t xml:space="preserve">　　　難易度：中　　　出處：精選試題</w:t>
      </w:r>
    </w:p>
    <w:p w:rsidR="00C74F24" w:rsidRDefault="00C74F24" w:rsidP="00C74F24">
      <w:pPr>
        <w:rPr>
          <w:rFonts w:ascii="PMingLiU" w:hAnsi="PMingLiU" w:hint="eastAsia"/>
        </w:rPr>
      </w:pPr>
      <w:r w:rsidRPr="00C74F24">
        <w:rPr>
          <w:rFonts w:ascii="PMingLiU" w:hAnsi="PMingLiU" w:hint="eastAsia"/>
        </w:rPr>
        <w:t>資料一：「</w:t>
      </w:r>
      <w:r w:rsidRPr="00C74F24">
        <w:rPr>
          <w:rFonts w:ascii="PMingLiU" w:hAnsi="PMingLiU" w:hint="eastAsia"/>
          <w:color w:val="000000"/>
        </w:rPr>
        <w:t>□是伊斯蘭教義的體現，使教義的規範獲得落實，引導信徒順從真主的旨意和依其律則建構自己的人生</w:t>
      </w:r>
      <w:r w:rsidRPr="00C74F24">
        <w:rPr>
          <w:rFonts w:ascii="PMingLiU" w:hAnsi="PMingLiU" w:hint="eastAsia"/>
        </w:rPr>
        <w:t>。」資料二：「穆斯林認為</w:t>
      </w:r>
      <w:r w:rsidRPr="00C74F24">
        <w:rPr>
          <w:rFonts w:ascii="PMingLiU" w:hAnsi="PMingLiU" w:hint="eastAsia"/>
          <w:color w:val="000000"/>
        </w:rPr>
        <w:t>□</w:t>
      </w:r>
      <w:r w:rsidRPr="00C74F24">
        <w:rPr>
          <w:rFonts w:ascii="PMingLiU" w:hAnsi="PMingLiU" w:hint="eastAsia"/>
        </w:rPr>
        <w:t>包含真主意志的實體，信徒一生都受</w:t>
      </w:r>
      <w:r w:rsidRPr="00C74F24">
        <w:rPr>
          <w:rFonts w:ascii="PMingLiU" w:hAnsi="PMingLiU" w:hint="eastAsia"/>
          <w:color w:val="000000"/>
        </w:rPr>
        <w:t>其</w:t>
      </w:r>
      <w:r w:rsidRPr="00C74F24">
        <w:rPr>
          <w:rFonts w:ascii="PMingLiU" w:hAnsi="PMingLiU" w:hint="eastAsia"/>
        </w:rPr>
        <w:t>約束，其將生活各層面加以神聖化、促進社會的平衡，也讓人們得以過道德生活。」請問：上述</w:t>
      </w:r>
      <w:r w:rsidRPr="00C74F24">
        <w:rPr>
          <w:rFonts w:ascii="PMingLiU" w:hAnsi="PMingLiU" w:hint="eastAsia"/>
          <w:color w:val="000000"/>
        </w:rPr>
        <w:t>□應為何者</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《摩西律法》　</w:t>
      </w:r>
      <w:r w:rsidRPr="00C74F24">
        <w:rPr>
          <w:rFonts w:ascii="PMingLiU" w:hAnsi="PMingLiU"/>
        </w:rPr>
        <w:t>(B)</w:t>
      </w:r>
      <w:r w:rsidRPr="00C74F24">
        <w:rPr>
          <w:rFonts w:ascii="PMingLiU" w:hAnsi="PMingLiU" w:hint="eastAsia"/>
        </w:rPr>
        <w:t xml:space="preserve">《古蘭經》　</w:t>
      </w:r>
      <w:r w:rsidRPr="00C74F24">
        <w:rPr>
          <w:rFonts w:ascii="PMingLiU" w:hAnsi="PMingLiU"/>
        </w:rPr>
        <w:t>(C)</w:t>
      </w:r>
      <w:r w:rsidRPr="00C74F24">
        <w:rPr>
          <w:rFonts w:ascii="PMingLiU" w:hAnsi="PMingLiU" w:hint="eastAsia"/>
        </w:rPr>
        <w:t xml:space="preserve">《聖訓》　</w:t>
      </w:r>
      <w:r w:rsidRPr="00C74F24">
        <w:rPr>
          <w:rFonts w:ascii="PMingLiU" w:hAnsi="PMingLiU"/>
        </w:rPr>
        <w:t>(D)</w:t>
      </w:r>
      <w:r w:rsidRPr="00C74F24">
        <w:rPr>
          <w:rFonts w:ascii="PMingLiU" w:hAnsi="PMingLiU" w:hint="eastAsia"/>
        </w:rPr>
        <w:t>伊斯蘭教法</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題號：0401-00023　　　</w:t>
      </w:r>
      <w:r>
        <w:rPr>
          <w:rFonts w:ascii="SMbarcode" w:eastAsia="SMbarcode" w:hAnsi="PMingLiU"/>
        </w:rPr>
        <w:t>*085306-0401-00023*</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馬哈德是一位八世紀住於近東地區的虔誠穆斯林。請問：下列哪一情況可能是他在生活中會經歷的？</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在每個禮拜六安息日前往清真寺參加集體聚會</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遵循《古蘭經》指示，濟助窮困的穆斯林以作為「天課」</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在每年教曆的十二月嚴守齋戒禁食規定</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期許自己淨化心靈、克服弱點以落實「小聖戰」的理想</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Pr>
          <w:rFonts w:hint="eastAsia"/>
        </w:rPr>
        <w:t>禮拜五。</w:t>
      </w:r>
      <w:r>
        <w:br/>
        <w:t>(C)</w:t>
      </w:r>
      <w:r>
        <w:rPr>
          <w:rFonts w:hint="eastAsia"/>
        </w:rPr>
        <w:t>應為教曆的九月。</w:t>
      </w:r>
      <w:r>
        <w:br/>
        <w:t>(D)</w:t>
      </w:r>
      <w:r>
        <w:rPr>
          <w:rFonts w:hint="eastAsia"/>
        </w:rPr>
        <w:t>應為大聖戰。</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0401-00024　　　</w:t>
      </w:r>
      <w:r>
        <w:rPr>
          <w:rFonts w:ascii="SMbarcode" w:eastAsia="SMbarcode" w:hAnsi="PMingLiU"/>
        </w:rPr>
        <w:t>*085306-0401-00024*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莊老師為研究伊斯蘭文化，特別從伊斯蘭教曆中查詢重要節慶。請問：他有可能在教曆之中看到哪些穆斯林會過的重要節日？(甲)逾越節；(乙)開齋節；(丙)宰牲節；(丁)復活節　</w:t>
      </w:r>
      <w:r w:rsidRPr="00C74F24">
        <w:rPr>
          <w:rFonts w:ascii="PMingLiU" w:hAnsi="PMingLiU"/>
        </w:rPr>
        <w:br/>
        <w:t>(A)</w:t>
      </w:r>
      <w:r w:rsidRPr="00C74F24">
        <w:rPr>
          <w:rFonts w:ascii="PMingLiU" w:hAnsi="PMingLiU" w:hint="eastAsia"/>
        </w:rPr>
        <w:t xml:space="preserve">甲乙　</w:t>
      </w:r>
      <w:r w:rsidRPr="00C74F24">
        <w:rPr>
          <w:rFonts w:ascii="PMingLiU" w:hAnsi="PMingLiU"/>
        </w:rPr>
        <w:t>(B)乙丙</w:t>
      </w:r>
      <w:r w:rsidRPr="00C74F24">
        <w:rPr>
          <w:rFonts w:ascii="PMingLiU" w:hAnsi="PMingLiU" w:hint="eastAsia"/>
        </w:rPr>
        <w:t xml:space="preserve">　</w:t>
      </w:r>
      <w:r w:rsidRPr="00C74F24">
        <w:rPr>
          <w:rFonts w:ascii="PMingLiU" w:hAnsi="PMingLiU"/>
        </w:rPr>
        <w:t>(C)</w:t>
      </w:r>
      <w:r w:rsidRPr="00C74F24">
        <w:rPr>
          <w:rFonts w:ascii="PMingLiU" w:hAnsi="PMingLiU" w:hint="eastAsia"/>
        </w:rPr>
        <w:t xml:space="preserve">丙丁　</w:t>
      </w:r>
      <w:r w:rsidRPr="00C74F24">
        <w:rPr>
          <w:rFonts w:ascii="PMingLiU" w:hAnsi="PMingLiU"/>
        </w:rPr>
        <w:t>(D)</w:t>
      </w:r>
      <w:r w:rsidRPr="00C74F24">
        <w:rPr>
          <w:rFonts w:ascii="PMingLiU" w:hAnsi="PMingLiU" w:hint="eastAsia"/>
        </w:rPr>
        <w:t>甲丁</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Pr>
          <w:rFonts w:hint="eastAsia"/>
        </w:rPr>
        <w:t>(</w:t>
      </w:r>
      <w:r>
        <w:rPr>
          <w:rFonts w:hint="eastAsia"/>
        </w:rPr>
        <w:t>甲</w:t>
      </w:r>
      <w:r>
        <w:rPr>
          <w:rFonts w:hint="eastAsia"/>
        </w:rPr>
        <w:t>)</w:t>
      </w:r>
      <w:r>
        <w:rPr>
          <w:rFonts w:hint="eastAsia"/>
        </w:rPr>
        <w:t>猶太教；</w:t>
      </w:r>
      <w:r>
        <w:rPr>
          <w:rFonts w:hint="eastAsia"/>
        </w:rPr>
        <w:t>(</w:t>
      </w:r>
      <w:r>
        <w:rPr>
          <w:rFonts w:hint="eastAsia"/>
        </w:rPr>
        <w:t>丁</w:t>
      </w:r>
      <w:r>
        <w:rPr>
          <w:rFonts w:hint="eastAsia"/>
        </w:rPr>
        <w:t>)</w:t>
      </w:r>
      <w:r>
        <w:rPr>
          <w:rFonts w:hint="eastAsia"/>
        </w:rPr>
        <w:t>基督教。</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0401-00025　　　</w:t>
      </w:r>
      <w:r>
        <w:rPr>
          <w:rFonts w:ascii="SMbarcode" w:eastAsia="SMbarcode" w:hAnsi="PMingLiU"/>
        </w:rPr>
        <w:t>*085306-0401-00025*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伊斯蘭教的《聖訓》是穆斯林宗教生活的重要準則。關於《聖訓》的意義及其重要性，下列說明何者正確？　</w:t>
      </w:r>
      <w:r w:rsidRPr="00C74F24">
        <w:rPr>
          <w:rFonts w:ascii="PMingLiU" w:hAnsi="PMingLiU"/>
        </w:rPr>
        <w:br/>
        <w:t>(A)</w:t>
      </w:r>
      <w:r w:rsidRPr="00C74F24">
        <w:rPr>
          <w:rFonts w:ascii="PMingLiU" w:hAnsi="PMingLiU" w:hint="eastAsia"/>
        </w:rPr>
        <w:t xml:space="preserve">《聖訓》被認為是真主降示人間最後一部且最完整的經典　</w:t>
      </w:r>
      <w:r w:rsidRPr="00C74F24">
        <w:rPr>
          <w:rFonts w:ascii="PMingLiU" w:hAnsi="PMingLiU"/>
        </w:rPr>
        <w:t>(B)</w:t>
      </w:r>
      <w:r w:rsidRPr="00C74F24">
        <w:rPr>
          <w:rFonts w:ascii="PMingLiU" w:hAnsi="PMingLiU" w:hint="eastAsia"/>
        </w:rPr>
        <w:t xml:space="preserve">穆斯林在禮拜儀式時，必須誦讀《聖訓》的內容　</w:t>
      </w:r>
      <w:r w:rsidRPr="00C74F24">
        <w:rPr>
          <w:rFonts w:ascii="PMingLiU" w:hAnsi="PMingLiU"/>
        </w:rPr>
        <w:t>(C)</w:t>
      </w:r>
      <w:r w:rsidRPr="00C74F24">
        <w:rPr>
          <w:rFonts w:ascii="PMingLiU" w:hAnsi="PMingLiU" w:hint="eastAsia"/>
        </w:rPr>
        <w:t xml:space="preserve">《聖訓》被視為真主旨意的彰顯，也是伊斯蘭世界立法的根本依據　</w:t>
      </w:r>
      <w:r w:rsidRPr="00C74F24">
        <w:rPr>
          <w:rFonts w:ascii="PMingLiU" w:hAnsi="PMingLiU"/>
        </w:rPr>
        <w:t>(D)</w:t>
      </w:r>
      <w:r w:rsidRPr="00C74F24">
        <w:rPr>
          <w:rFonts w:ascii="PMingLiU" w:hAnsi="PMingLiU" w:hint="eastAsia"/>
        </w:rPr>
        <w:t>《聖訓》包含世俗生活的各層面，以穆罕默德的言行實例為典範</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sidRPr="00A55A8E">
        <w:rPr>
          <w:rFonts w:ascii="PMingLiU" w:hAnsi="PMingLiU" w:hint="eastAsia"/>
        </w:rPr>
        <w:t>《</w:t>
      </w:r>
      <w:r>
        <w:rPr>
          <w:rFonts w:hint="eastAsia"/>
        </w:rPr>
        <w:t>古蘭經</w:t>
      </w:r>
      <w:r w:rsidRPr="00A55A8E">
        <w:rPr>
          <w:rFonts w:ascii="PMingLiU" w:hAnsi="PMingLiU" w:hint="eastAsia"/>
        </w:rPr>
        <w:t>》</w:t>
      </w:r>
      <w:r>
        <w:rPr>
          <w:rFonts w:hint="eastAsia"/>
        </w:rPr>
        <w:t>。</w:t>
      </w:r>
      <w:r>
        <w:br/>
        <w:t>(B)</w:t>
      </w:r>
      <w:r w:rsidRPr="00A55A8E">
        <w:rPr>
          <w:rFonts w:ascii="PMingLiU" w:hAnsi="PMingLiU" w:hint="eastAsia"/>
        </w:rPr>
        <w:t>《</w:t>
      </w:r>
      <w:r>
        <w:rPr>
          <w:rFonts w:hint="eastAsia"/>
        </w:rPr>
        <w:t>古蘭經</w:t>
      </w:r>
      <w:r w:rsidRPr="00A55A8E">
        <w:rPr>
          <w:rFonts w:ascii="PMingLiU" w:hAnsi="PMingLiU" w:hint="eastAsia"/>
        </w:rPr>
        <w:t>》</w:t>
      </w:r>
      <w:r>
        <w:rPr>
          <w:rFonts w:hint="eastAsia"/>
        </w:rPr>
        <w:t>。</w:t>
      </w:r>
      <w:r>
        <w:br/>
        <w:t>(C)</w:t>
      </w:r>
      <w:r w:rsidRPr="00A55A8E">
        <w:rPr>
          <w:rFonts w:ascii="PMingLiU" w:hAnsi="PMingLiU" w:hint="eastAsia"/>
        </w:rPr>
        <w:t>《</w:t>
      </w:r>
      <w:r>
        <w:rPr>
          <w:rFonts w:hint="eastAsia"/>
        </w:rPr>
        <w:t>古蘭經</w:t>
      </w:r>
      <w:r w:rsidRPr="00A55A8E">
        <w:rPr>
          <w:rFonts w:ascii="PMingLiU" w:hAnsi="PMingLiU" w:hint="eastAsia"/>
        </w:rPr>
        <w:t>》</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0401-00026　　　</w:t>
      </w:r>
      <w:r>
        <w:rPr>
          <w:rFonts w:ascii="SMbarcode" w:eastAsia="SMbarcode" w:hAnsi="PMingLiU"/>
        </w:rPr>
        <w:t>*085306-0401-00026*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今日的伊斯蘭教與基督宗教雖然存在緊張的關係，但是若從宗教的教義來看，兩者有相似的部分。請問：這裡「相似的部分」指的是以下何者？　</w:t>
      </w:r>
      <w:r w:rsidRPr="00C74F24">
        <w:rPr>
          <w:rFonts w:ascii="PMingLiU" w:hAnsi="PMingLiU"/>
        </w:rPr>
        <w:br/>
        <w:t>(A)</w:t>
      </w:r>
      <w:r w:rsidRPr="00C74F24">
        <w:rPr>
          <w:rFonts w:ascii="PMingLiU" w:hAnsi="PMingLiU" w:hint="eastAsia"/>
        </w:rPr>
        <w:t xml:space="preserve">輪迴轉世　</w:t>
      </w:r>
      <w:r w:rsidRPr="00C74F24">
        <w:rPr>
          <w:rFonts w:ascii="PMingLiU" w:hAnsi="PMingLiU"/>
        </w:rPr>
        <w:t>(B)</w:t>
      </w:r>
      <w:r w:rsidRPr="00C74F24">
        <w:rPr>
          <w:rFonts w:ascii="PMingLiU" w:hAnsi="PMingLiU" w:hint="eastAsia"/>
        </w:rPr>
        <w:t xml:space="preserve">吃素　</w:t>
      </w:r>
      <w:r w:rsidRPr="00C74F24">
        <w:rPr>
          <w:rFonts w:ascii="PMingLiU" w:hAnsi="PMingLiU"/>
        </w:rPr>
        <w:t>(C)</w:t>
      </w:r>
      <w:r w:rsidRPr="00C74F24">
        <w:rPr>
          <w:rFonts w:ascii="PMingLiU" w:hAnsi="PMingLiU" w:hint="eastAsia"/>
        </w:rPr>
        <w:t xml:space="preserve">一神信仰　</w:t>
      </w:r>
      <w:r w:rsidRPr="00C74F24">
        <w:rPr>
          <w:rFonts w:ascii="PMingLiU" w:hAnsi="PMingLiU"/>
        </w:rPr>
        <w:t>(D)</w:t>
      </w:r>
      <w:r w:rsidRPr="00C74F24">
        <w:rPr>
          <w:rFonts w:ascii="PMingLiU" w:hAnsi="PMingLiU" w:hint="eastAsia"/>
        </w:rPr>
        <w:t>嚴禁自殺</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題號：0401-00027　　　</w:t>
      </w:r>
      <w:r>
        <w:rPr>
          <w:rFonts w:ascii="SMbarcode" w:eastAsia="SMbarcode" w:hAnsi="PMingLiU"/>
        </w:rPr>
        <w:t>*085306-0401-00027*</w:t>
      </w:r>
      <w:r>
        <w:rPr>
          <w:rFonts w:ascii="PMingLiU" w:hAnsi="PMingLiU"/>
        </w:rPr>
        <w:t xml:space="preserve">　　　難易度：中　　　出處：精選試題</w:t>
      </w:r>
    </w:p>
    <w:p w:rsidR="00C74F24" w:rsidRDefault="00C74F24" w:rsidP="00C74F24">
      <w:pPr>
        <w:rPr>
          <w:rFonts w:ascii="PMingLiU" w:hAnsi="PMingLiU" w:cs="Damascus" w:hint="eastAsia"/>
        </w:rPr>
      </w:pPr>
      <w:r w:rsidRPr="00C74F24">
        <w:rPr>
          <w:rFonts w:ascii="PMingLiU" w:hAnsi="PMingLiU" w:cs="Damascus" w:hint="eastAsia"/>
        </w:rPr>
        <w:t>在土耳其旅遊的花花在博物館裡看到一幅穆罕默德發動聖戰的的珍貴畫。請問：關於這幅畫的描述下列何者正確呢？</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此畫發生的時間為西元650年　</w:t>
      </w:r>
      <w:r w:rsidRPr="00C74F24">
        <w:rPr>
          <w:rFonts w:ascii="PMingLiU" w:hAnsi="PMingLiU"/>
        </w:rPr>
        <w:t>(B)</w:t>
      </w:r>
      <w:r w:rsidRPr="00C74F24">
        <w:rPr>
          <w:rFonts w:ascii="PMingLiU" w:hAnsi="PMingLiU" w:hint="eastAsia"/>
        </w:rPr>
        <w:t xml:space="preserve">穆罕默德帶領信徒攻打麥加　</w:t>
      </w:r>
      <w:r w:rsidRPr="00C74F24">
        <w:rPr>
          <w:rFonts w:ascii="PMingLiU" w:hAnsi="PMingLiU"/>
        </w:rPr>
        <w:t>(C)</w:t>
      </w:r>
      <w:r w:rsidRPr="00C74F24">
        <w:rPr>
          <w:rFonts w:ascii="PMingLiU" w:hAnsi="PMingLiU" w:hint="eastAsia"/>
        </w:rPr>
        <w:t xml:space="preserve">畫中的穆罕默德因為年久失修，以至於臉部的漆料掉落　</w:t>
      </w:r>
      <w:r w:rsidRPr="00C74F24">
        <w:rPr>
          <w:rFonts w:ascii="PMingLiU" w:hAnsi="PMingLiU"/>
        </w:rPr>
        <w:t>(D)</w:t>
      </w:r>
      <w:r w:rsidRPr="00C74F24">
        <w:rPr>
          <w:rFonts w:ascii="PMingLiU" w:hAnsi="PMingLiU" w:cs="Damascus" w:hint="eastAsia"/>
        </w:rPr>
        <w:t>此為伊斯蘭教徒與基督徒的對抗</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055B91">
        <w:rPr>
          <w:rFonts w:hint="eastAsia"/>
        </w:rPr>
        <w:t>穆罕默德已於</w:t>
      </w:r>
      <w:r w:rsidRPr="00055B91">
        <w:rPr>
          <w:rFonts w:hint="eastAsia"/>
        </w:rPr>
        <w:t>632</w:t>
      </w:r>
      <w:r>
        <w:rPr>
          <w:rFonts w:hint="eastAsia"/>
        </w:rPr>
        <w:t>年</w:t>
      </w:r>
      <w:r w:rsidRPr="00055B91">
        <w:rPr>
          <w:rFonts w:hint="eastAsia"/>
        </w:rPr>
        <w:t>逝世</w:t>
      </w:r>
      <w:r>
        <w:rPr>
          <w:rFonts w:hint="eastAsia"/>
        </w:rPr>
        <w:t>。</w:t>
      </w:r>
      <w:r>
        <w:br/>
        <w:t>(C)</w:t>
      </w:r>
      <w:r w:rsidRPr="00055B91">
        <w:rPr>
          <w:rFonts w:hint="eastAsia"/>
        </w:rPr>
        <w:t>穆罕默德臉部的空白是因為伊斯蘭教不崇拜偶像，所以畫中穆罕默德的臉部一向留白</w:t>
      </w:r>
      <w:r>
        <w:rPr>
          <w:rFonts w:hint="eastAsia"/>
        </w:rPr>
        <w:t>。</w:t>
      </w:r>
      <w:r>
        <w:br/>
        <w:t>(D)</w:t>
      </w:r>
      <w:r w:rsidRPr="00055B91">
        <w:rPr>
          <w:rFonts w:hint="eastAsia"/>
        </w:rPr>
        <w:t>穆罕默德時期並未與基督徒起大規模的衝突</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0401-00028　　　</w:t>
      </w:r>
      <w:r>
        <w:rPr>
          <w:rFonts w:ascii="SMbarcode" w:eastAsia="SMbarcode" w:hAnsi="PMingLiU"/>
        </w:rPr>
        <w:t>*085306-0401-00028*</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伊斯蘭教的教法對於信徒的日常生活有許多具體的規定。請問：下面哪一項是伊斯蘭教徒必須遵守的規定？　</w:t>
      </w:r>
      <w:r w:rsidRPr="00C74F24">
        <w:rPr>
          <w:rFonts w:ascii="PMingLiU" w:hAnsi="PMingLiU"/>
        </w:rPr>
        <w:br/>
        <w:t>(A)</w:t>
      </w:r>
      <w:r w:rsidRPr="00C74F24">
        <w:rPr>
          <w:rFonts w:ascii="PMingLiU" w:hAnsi="PMingLiU" w:hint="eastAsia"/>
        </w:rPr>
        <w:t xml:space="preserve">吃素食　</w:t>
      </w:r>
      <w:r w:rsidRPr="00C74F24">
        <w:rPr>
          <w:rFonts w:ascii="PMingLiU" w:hAnsi="PMingLiU"/>
        </w:rPr>
        <w:t>(B)</w:t>
      </w:r>
      <w:r w:rsidRPr="00C74F24">
        <w:rPr>
          <w:rFonts w:ascii="PMingLiU" w:hAnsi="PMingLiU" w:hint="eastAsia"/>
        </w:rPr>
        <w:t xml:space="preserve">禁食牛肉　</w:t>
      </w:r>
      <w:r w:rsidRPr="00C74F24">
        <w:rPr>
          <w:rFonts w:ascii="PMingLiU" w:hAnsi="PMingLiU"/>
        </w:rPr>
        <w:t>(C)</w:t>
      </w:r>
      <w:r w:rsidRPr="00C74F24">
        <w:rPr>
          <w:rFonts w:ascii="PMingLiU" w:hAnsi="PMingLiU" w:hint="eastAsia"/>
        </w:rPr>
        <w:t xml:space="preserve">嚴禁自殺　</w:t>
      </w:r>
      <w:r w:rsidRPr="00C74F24">
        <w:rPr>
          <w:rFonts w:ascii="PMingLiU" w:hAnsi="PMingLiU"/>
        </w:rPr>
        <w:t>(D)</w:t>
      </w:r>
      <w:r w:rsidRPr="00C74F24">
        <w:rPr>
          <w:rFonts w:ascii="PMingLiU" w:hAnsi="PMingLiU" w:hint="eastAsia"/>
        </w:rPr>
        <w:t>神職人員必須單身</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題號：0401-00029　　　</w:t>
      </w:r>
      <w:r>
        <w:rPr>
          <w:rFonts w:ascii="SMbarcode" w:eastAsia="SMbarcode" w:hAnsi="PMingLiU"/>
        </w:rPr>
        <w:t>*085306-0401-00029*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cs="Damascus" w:hint="eastAsia"/>
        </w:rPr>
        <w:t>《古蘭經》是伊斯蘭教最重要的經典，以阿拉伯文凝聚了阿拉伯半島上的各部落。請問：在六大基本信條中，關於天使的描述何者正確？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加百列的地位最高　</w:t>
      </w:r>
      <w:r w:rsidRPr="00C74F24">
        <w:rPr>
          <w:rFonts w:ascii="PMingLiU" w:hAnsi="PMingLiU"/>
        </w:rPr>
        <w:t>(B)</w:t>
      </w:r>
      <w:r w:rsidRPr="00C74F24">
        <w:rPr>
          <w:rFonts w:ascii="PMingLiU" w:hAnsi="PMingLiU" w:hint="eastAsia"/>
        </w:rPr>
        <w:t xml:space="preserve">多為女性且具有神性　</w:t>
      </w:r>
      <w:r w:rsidRPr="00C74F24">
        <w:rPr>
          <w:rFonts w:ascii="PMingLiU" w:hAnsi="PMingLiU"/>
        </w:rPr>
        <w:t>(C)</w:t>
      </w:r>
      <w:r w:rsidRPr="00C74F24">
        <w:rPr>
          <w:rFonts w:ascii="PMingLiU" w:hAnsi="PMingLiU" w:hint="eastAsia"/>
        </w:rPr>
        <w:t xml:space="preserve">由耶穌所創造　</w:t>
      </w:r>
      <w:r w:rsidRPr="00C74F24">
        <w:rPr>
          <w:rFonts w:ascii="PMingLiU" w:hAnsi="PMingLiU"/>
        </w:rPr>
        <w:t>(D)</w:t>
      </w:r>
      <w:r w:rsidRPr="00C74F24">
        <w:rPr>
          <w:rFonts w:ascii="PMingLiU" w:hAnsi="PMingLiU" w:hint="eastAsia"/>
        </w:rPr>
        <w:t>數目不多且具有法力</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rPr>
        <w:t>解析：</w:t>
      </w:r>
      <w:r>
        <w:t>(B)</w:t>
      </w:r>
      <w:r w:rsidRPr="00055B91">
        <w:rPr>
          <w:rFonts w:hint="eastAsia"/>
        </w:rPr>
        <w:t>無性別、無神性</w:t>
      </w:r>
      <w:r>
        <w:rPr>
          <w:rFonts w:hint="eastAsia"/>
        </w:rPr>
        <w:t>。</w:t>
      </w:r>
      <w:r>
        <w:br/>
        <w:t>(C)</w:t>
      </w:r>
      <w:r w:rsidRPr="00055B91">
        <w:rPr>
          <w:rFonts w:hint="eastAsia"/>
        </w:rPr>
        <w:t>阿拉</w:t>
      </w:r>
      <w:r>
        <w:rPr>
          <w:rFonts w:hint="eastAsia"/>
        </w:rPr>
        <w:t>。</w:t>
      </w:r>
      <w:r>
        <w:br/>
        <w:t>(D)</w:t>
      </w:r>
      <w:r w:rsidRPr="00055B91">
        <w:rPr>
          <w:rFonts w:hint="eastAsia"/>
        </w:rPr>
        <w:t>數目眾多，無神性</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0401-00030　　　</w:t>
      </w:r>
      <w:r>
        <w:rPr>
          <w:rFonts w:ascii="SMbarcode" w:eastAsia="SMbarcode" w:hAnsi="PMingLiU"/>
        </w:rPr>
        <w:t>*085306-0401-00030*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有別於我們習慣的基督教紀年方式（俗稱西元），伊斯蘭教有一套特殊的紀年方式。請問：以下關於伊斯蘭曆的描述何者正確？　</w:t>
      </w:r>
      <w:r w:rsidRPr="00C74F24">
        <w:rPr>
          <w:rFonts w:ascii="PMingLiU" w:hAnsi="PMingLiU"/>
        </w:rPr>
        <w:br/>
        <w:t>(A)</w:t>
      </w:r>
      <w:r w:rsidRPr="00C74F24">
        <w:rPr>
          <w:rFonts w:ascii="PMingLiU" w:hAnsi="PMingLiU" w:hint="eastAsia"/>
        </w:rPr>
        <w:t xml:space="preserve">西元630年是伊斯蘭曆的元年　</w:t>
      </w:r>
      <w:r w:rsidRPr="00C74F24">
        <w:rPr>
          <w:rFonts w:ascii="PMingLiU" w:hAnsi="PMingLiU"/>
        </w:rPr>
        <w:t>(B)</w:t>
      </w:r>
      <w:r w:rsidRPr="00C74F24">
        <w:rPr>
          <w:rFonts w:ascii="PMingLiU" w:hAnsi="PMingLiU" w:hint="eastAsia"/>
        </w:rPr>
        <w:t xml:space="preserve">每年的齋戒月都在同一個季節　</w:t>
      </w:r>
      <w:r w:rsidRPr="00C74F24">
        <w:rPr>
          <w:rFonts w:ascii="PMingLiU" w:hAnsi="PMingLiU"/>
        </w:rPr>
        <w:t>(C)</w:t>
      </w:r>
      <w:r w:rsidRPr="00C74F24">
        <w:rPr>
          <w:rFonts w:ascii="PMingLiU" w:hAnsi="PMingLiU" w:hint="eastAsia"/>
        </w:rPr>
        <w:t xml:space="preserve">每年的12月，麥加湧進來自全球的穆斯林　</w:t>
      </w:r>
      <w:r w:rsidRPr="00C74F24">
        <w:rPr>
          <w:rFonts w:ascii="PMingLiU" w:hAnsi="PMingLiU"/>
        </w:rPr>
        <w:t>(D)</w:t>
      </w:r>
      <w:r w:rsidRPr="00C74F24">
        <w:rPr>
          <w:rFonts w:ascii="PMingLiU" w:hAnsi="PMingLiU" w:hint="eastAsia"/>
        </w:rPr>
        <w:t>屬於太陽曆</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sidRPr="00055B91">
        <w:rPr>
          <w:rFonts w:hint="eastAsia"/>
        </w:rPr>
        <w:t>622</w:t>
      </w:r>
      <w:r w:rsidRPr="00055B91">
        <w:rPr>
          <w:rFonts w:hint="eastAsia"/>
        </w:rPr>
        <w:t>年，穆罕默德從麥加逃往麥地那那年</w:t>
      </w:r>
      <w:r>
        <w:rPr>
          <w:rFonts w:hint="eastAsia"/>
        </w:rPr>
        <w:t>。</w:t>
      </w:r>
      <w:r>
        <w:br/>
        <w:t>(B)</w:t>
      </w:r>
      <w:r w:rsidRPr="00055B91">
        <w:rPr>
          <w:rFonts w:hint="eastAsia"/>
        </w:rPr>
        <w:t>不同季節</w:t>
      </w:r>
      <w:r>
        <w:rPr>
          <w:rFonts w:hint="eastAsia"/>
        </w:rPr>
        <w:t>。</w:t>
      </w:r>
      <w:r>
        <w:br/>
        <w:t>(D)</w:t>
      </w:r>
      <w:r w:rsidRPr="00055B91">
        <w:rPr>
          <w:rFonts w:hint="eastAsia"/>
        </w:rPr>
        <w:t>陰曆</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0401-00031　　　</w:t>
      </w:r>
      <w:r>
        <w:rPr>
          <w:rFonts w:ascii="SMbarcode" w:eastAsia="SMbarcode" w:hAnsi="PMingLiU"/>
        </w:rPr>
        <w:t>*085306-0401-00031*</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cs="Damascus" w:hint="eastAsia"/>
        </w:rPr>
        <w:t>「聖戰」是伊斯蘭教的一種理念，伊斯蘭教徒也積極地將此概念落實到信仰之中。請問：伊斯蘭教徒於何時出現「聖戰」的思想？</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穆罕默德去世後　</w:t>
      </w:r>
      <w:r w:rsidRPr="00C74F24">
        <w:rPr>
          <w:rFonts w:ascii="PMingLiU" w:hAnsi="PMingLiU"/>
        </w:rPr>
        <w:t>(B)</w:t>
      </w:r>
      <w:r w:rsidRPr="00C74F24">
        <w:rPr>
          <w:rFonts w:ascii="PMingLiU" w:hAnsi="PMingLiU" w:hint="eastAsia"/>
        </w:rPr>
        <w:t xml:space="preserve">奧瑪雅王朝建立後　</w:t>
      </w:r>
      <w:r w:rsidRPr="00C74F24">
        <w:rPr>
          <w:rFonts w:ascii="PMingLiU" w:hAnsi="PMingLiU"/>
        </w:rPr>
        <w:t>(C)</w:t>
      </w:r>
      <w:r w:rsidRPr="00C74F24">
        <w:rPr>
          <w:rFonts w:ascii="PMingLiU" w:hAnsi="PMingLiU" w:hint="eastAsia"/>
        </w:rPr>
        <w:t xml:space="preserve">穆罕默德從麥加遷徙到麥地那後　</w:t>
      </w:r>
      <w:r w:rsidRPr="00C74F24">
        <w:rPr>
          <w:rFonts w:ascii="PMingLiU" w:hAnsi="PMingLiU"/>
        </w:rPr>
        <w:t>(D)</w:t>
      </w:r>
      <w:r w:rsidRPr="00C74F24">
        <w:rPr>
          <w:rFonts w:ascii="PMingLiU" w:hAnsi="PMingLiU" w:hint="eastAsia"/>
        </w:rPr>
        <w:t>穆罕默德從麥地那重返麥加後</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題號：0401-00032　　　</w:t>
      </w:r>
      <w:r>
        <w:rPr>
          <w:rFonts w:ascii="SMbarcode" w:eastAsia="SMbarcode" w:hAnsi="PMingLiU"/>
        </w:rPr>
        <w:t>*085306-0401-00032*</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在伊斯蘭教的世界裡，阿拉伯語是重要的溝通工具。請問：阿拉伯語的「沙里亞」指的是什麼？　</w:t>
      </w:r>
      <w:r w:rsidRPr="00C74F24">
        <w:rPr>
          <w:rFonts w:ascii="PMingLiU" w:hAnsi="PMingLiU"/>
        </w:rPr>
        <w:br/>
        <w:t>(A)</w:t>
      </w:r>
      <w:r w:rsidRPr="00C74F24">
        <w:rPr>
          <w:rFonts w:ascii="PMingLiU" w:hAnsi="PMingLiU" w:cs="Damascus" w:hint="eastAsia"/>
        </w:rPr>
        <w:t>《</w:t>
      </w:r>
      <w:r w:rsidRPr="00C74F24">
        <w:rPr>
          <w:rFonts w:ascii="PMingLiU" w:hAnsi="PMingLiU" w:hint="eastAsia"/>
        </w:rPr>
        <w:t>古蘭經</w:t>
      </w:r>
      <w:r w:rsidRPr="00C74F24">
        <w:rPr>
          <w:rFonts w:ascii="PMingLiU" w:hAnsi="PMingLiU" w:cs="Damascus" w:hint="eastAsia"/>
        </w:rPr>
        <w:t>》</w:t>
      </w:r>
      <w:r w:rsidRPr="00C74F24">
        <w:rPr>
          <w:rFonts w:ascii="PMingLiU" w:hAnsi="PMingLiU" w:hint="eastAsia"/>
        </w:rPr>
        <w:t xml:space="preserve">　</w:t>
      </w:r>
      <w:r w:rsidRPr="00C74F24">
        <w:rPr>
          <w:rFonts w:ascii="PMingLiU" w:hAnsi="PMingLiU"/>
        </w:rPr>
        <w:t>(B)</w:t>
      </w:r>
      <w:r w:rsidRPr="00C74F24">
        <w:rPr>
          <w:rFonts w:ascii="PMingLiU" w:hAnsi="PMingLiU" w:hint="eastAsia"/>
        </w:rPr>
        <w:t xml:space="preserve">伊斯蘭教法　</w:t>
      </w:r>
      <w:r w:rsidRPr="00C74F24">
        <w:rPr>
          <w:rFonts w:ascii="PMingLiU" w:hAnsi="PMingLiU"/>
        </w:rPr>
        <w:t>(C)</w:t>
      </w:r>
      <w:r w:rsidRPr="00C74F24">
        <w:rPr>
          <w:rFonts w:ascii="PMingLiU" w:hAnsi="PMingLiU" w:hint="eastAsia"/>
        </w:rPr>
        <w:t xml:space="preserve">伊斯蘭教教徒　</w:t>
      </w:r>
      <w:r w:rsidRPr="00C74F24">
        <w:rPr>
          <w:rFonts w:ascii="PMingLiU" w:hAnsi="PMingLiU"/>
        </w:rPr>
        <w:t>(D)</w:t>
      </w:r>
      <w:r w:rsidRPr="00C74F24">
        <w:rPr>
          <w:rFonts w:ascii="PMingLiU" w:hAnsi="PMingLiU" w:hint="eastAsia"/>
        </w:rPr>
        <w:t>穆罕默德</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題號：0401-00033　　　</w:t>
      </w:r>
      <w:r>
        <w:rPr>
          <w:rFonts w:ascii="SMbarcode" w:eastAsia="SMbarcode" w:hAnsi="PMingLiU"/>
        </w:rPr>
        <w:t>*085306-0401-00033*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伊斯蘭教的教義和教法是伊斯蘭教的兩大柱石；教義指導信仰問題，教法規範個人行為，兩者密不可分。請問：下列何者可以視為教義的體現？　</w:t>
      </w:r>
      <w:r w:rsidRPr="00C74F24">
        <w:rPr>
          <w:rFonts w:ascii="PMingLiU" w:hAnsi="PMingLiU"/>
        </w:rPr>
        <w:br/>
        <w:t>(A)</w:t>
      </w:r>
      <w:r w:rsidRPr="00C74F24">
        <w:rPr>
          <w:rFonts w:ascii="PMingLiU" w:hAnsi="PMingLiU" w:hint="eastAsia"/>
        </w:rPr>
        <w:t xml:space="preserve">到麥地那朝聖　</w:t>
      </w:r>
      <w:r w:rsidRPr="00C74F24">
        <w:rPr>
          <w:rFonts w:ascii="PMingLiU" w:hAnsi="PMingLiU"/>
        </w:rPr>
        <w:t>(B)</w:t>
      </w:r>
      <w:r w:rsidRPr="00C74F24">
        <w:rPr>
          <w:rFonts w:ascii="PMingLiU" w:hAnsi="PMingLiU" w:hint="eastAsia"/>
        </w:rPr>
        <w:t xml:space="preserve">禁食牛肉　</w:t>
      </w:r>
      <w:r w:rsidRPr="00C74F24">
        <w:rPr>
          <w:rFonts w:ascii="PMingLiU" w:hAnsi="PMingLiU"/>
        </w:rPr>
        <w:t>(C)</w:t>
      </w:r>
      <w:r w:rsidRPr="00C74F24">
        <w:rPr>
          <w:rFonts w:ascii="PMingLiU" w:hAnsi="PMingLiU" w:cs="Damascus" w:hint="eastAsia"/>
        </w:rPr>
        <w:t>《</w:t>
      </w:r>
      <w:r w:rsidRPr="00C74F24">
        <w:rPr>
          <w:rFonts w:ascii="PMingLiU" w:hAnsi="PMingLiU" w:hint="eastAsia"/>
        </w:rPr>
        <w:t>古蘭經</w:t>
      </w:r>
      <w:r w:rsidRPr="00C74F24">
        <w:rPr>
          <w:rFonts w:ascii="PMingLiU" w:hAnsi="PMingLiU" w:cs="Damascus" w:hint="eastAsia"/>
        </w:rPr>
        <w:t>》</w:t>
      </w:r>
      <w:r w:rsidRPr="00C74F24">
        <w:rPr>
          <w:rFonts w:ascii="PMingLiU" w:hAnsi="PMingLiU" w:hint="eastAsia"/>
        </w:rPr>
        <w:t xml:space="preserve">和《聖訓》　</w:t>
      </w:r>
      <w:r w:rsidRPr="00C74F24">
        <w:rPr>
          <w:rFonts w:ascii="PMingLiU" w:hAnsi="PMingLiU"/>
        </w:rPr>
        <w:t>(D)</w:t>
      </w:r>
      <w:r w:rsidRPr="00C74F24">
        <w:rPr>
          <w:rFonts w:ascii="PMingLiU" w:hAnsi="PMingLiU" w:hint="eastAsia"/>
        </w:rPr>
        <w:t>吃素</w:t>
      </w:r>
    </w:p>
    <w:p w:rsidR="00C74F24" w:rsidRDefault="00C74F24" w:rsidP="00C74F24">
      <w:r>
        <w:rPr>
          <w:rFonts w:ascii="PMingLiU" w:hAnsi="PMingLiU"/>
        </w:rPr>
        <w:t>答案：</w:t>
      </w:r>
      <w:r>
        <w:t>(C)</w:t>
      </w:r>
    </w:p>
    <w:p w:rsidR="00C74F24" w:rsidRDefault="00C74F24" w:rsidP="00C74F24">
      <w:pPr>
        <w:rPr>
          <w:rFonts w:ascii="PMingLiU" w:hAnsi="PMingLiU" w:hint="eastAsia"/>
        </w:rPr>
      </w:pPr>
      <w:r>
        <w:rPr>
          <w:rFonts w:ascii="PMingLiU" w:hAnsi="PMingLiU"/>
        </w:rPr>
        <w:t>解析：</w:t>
      </w:r>
      <w:r>
        <w:t>(A)</w:t>
      </w:r>
      <w:r w:rsidRPr="00A55A8E">
        <w:rPr>
          <w:rFonts w:ascii="PMingLiU" w:hAnsi="PMingLiU" w:hint="eastAsia"/>
        </w:rPr>
        <w:t>麥加。</w:t>
      </w:r>
      <w:r w:rsidRPr="00A55A8E">
        <w:rPr>
          <w:rFonts w:ascii="PMingLiU" w:hAnsi="PMingLiU"/>
        </w:rPr>
        <w:br/>
        <w:t>(B)</w:t>
      </w:r>
      <w:r w:rsidRPr="00A55A8E">
        <w:rPr>
          <w:rFonts w:ascii="PMingLiU" w:hAnsi="PMingLiU" w:hint="eastAsia"/>
        </w:rPr>
        <w:t>豬肉。</w:t>
      </w:r>
      <w:r w:rsidRPr="00A55A8E">
        <w:rPr>
          <w:rFonts w:ascii="PMingLiU" w:hAnsi="PMingLiU"/>
        </w:rPr>
        <w:br/>
        <w:t>(D)</w:t>
      </w:r>
      <w:r w:rsidRPr="00A55A8E">
        <w:rPr>
          <w:rFonts w:ascii="PMingLiU" w:hAnsi="PMingLiU" w:hint="eastAsia"/>
        </w:rPr>
        <w:t>沒有特別強調。</w:t>
      </w:r>
    </w:p>
    <w:p w:rsidR="00C74F24" w:rsidRDefault="00C74F24" w:rsidP="00C74F24">
      <w:pPr>
        <w:rPr>
          <w:rFonts w:ascii="PMingLiU" w:hAnsi="PMingLiU"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0401-00034　　　</w:t>
      </w:r>
      <w:r>
        <w:rPr>
          <w:rFonts w:ascii="SMbarcode" w:eastAsia="SMbarcode" w:hAnsi="PMingLiU"/>
        </w:rPr>
        <w:t>*085306-0401-00034*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《古蘭經》說明所有穆斯林必須相信真主、經典、天使、先知及末日審判和前定。請問：下列對於這些基本信條的敘述何者正確？　</w:t>
      </w:r>
      <w:r w:rsidRPr="00C74F24">
        <w:rPr>
          <w:rFonts w:ascii="PMingLiU" w:hAnsi="PMingLiU"/>
        </w:rPr>
        <w:br/>
        <w:t>(A)</w:t>
      </w:r>
      <w:r w:rsidRPr="00C74F24">
        <w:rPr>
          <w:rFonts w:ascii="PMingLiU" w:hAnsi="PMingLiU" w:hint="eastAsia"/>
        </w:rPr>
        <w:t>信使者</w:t>
      </w:r>
      <w:r w:rsidRPr="00C74F24">
        <w:rPr>
          <w:rFonts w:ascii="PMingLiU" w:hAnsi="PMingLiU" w:hint="eastAsia"/>
          <w:spacing w:val="-20"/>
        </w:rPr>
        <w:t>——</w:t>
      </w:r>
      <w:r w:rsidRPr="00C74F24">
        <w:rPr>
          <w:rFonts w:ascii="PMingLiU" w:hAnsi="PMingLiU" w:hint="eastAsia"/>
        </w:rPr>
        <w:t xml:space="preserve">相信阿拉是宇宙萬物的主宰，獨一且無與倫比　</w:t>
      </w:r>
      <w:r w:rsidRPr="00C74F24">
        <w:rPr>
          <w:rFonts w:ascii="PMingLiU" w:hAnsi="PMingLiU"/>
        </w:rPr>
        <w:t>(B)</w:t>
      </w:r>
      <w:r w:rsidRPr="00C74F24">
        <w:rPr>
          <w:rFonts w:ascii="PMingLiU" w:hAnsi="PMingLiU" w:hint="eastAsia"/>
        </w:rPr>
        <w:t>信經典</w:t>
      </w:r>
      <w:r w:rsidRPr="00C74F24">
        <w:rPr>
          <w:rFonts w:ascii="PMingLiU" w:hAnsi="PMingLiU" w:hint="eastAsia"/>
          <w:spacing w:val="-20"/>
        </w:rPr>
        <w:t>——</w:t>
      </w:r>
      <w:r w:rsidRPr="00C74F24">
        <w:rPr>
          <w:rFonts w:ascii="PMingLiU" w:hAnsi="PMingLiU" w:hint="eastAsia"/>
        </w:rPr>
        <w:t xml:space="preserve">相信阿拉所啟示的《古蘭經》最完美，且應以阿拉伯語誦讀　</w:t>
      </w:r>
      <w:r w:rsidRPr="00C74F24">
        <w:rPr>
          <w:rFonts w:ascii="PMingLiU" w:hAnsi="PMingLiU"/>
        </w:rPr>
        <w:t>(C)</w:t>
      </w:r>
      <w:r w:rsidRPr="00C74F24">
        <w:rPr>
          <w:rFonts w:ascii="PMingLiU" w:hAnsi="PMingLiU" w:hint="eastAsia"/>
        </w:rPr>
        <w:t>信後世</w:t>
      </w:r>
      <w:r w:rsidRPr="00C74F24">
        <w:rPr>
          <w:rFonts w:ascii="PMingLiU" w:hAnsi="PMingLiU" w:hint="eastAsia"/>
          <w:spacing w:val="-20"/>
        </w:rPr>
        <w:t>——</w:t>
      </w:r>
      <w:r w:rsidRPr="00C74F24">
        <w:rPr>
          <w:rFonts w:ascii="PMingLiU" w:hAnsi="PMingLiU" w:hint="eastAsia"/>
        </w:rPr>
        <w:t xml:space="preserve">相信宇宙一切事物的發生皆由阿拉安排，他也賦予人類選擇善惡的自由　</w:t>
      </w:r>
      <w:r w:rsidRPr="00C74F24">
        <w:rPr>
          <w:rFonts w:ascii="PMingLiU" w:hAnsi="PMingLiU"/>
        </w:rPr>
        <w:t>(D)</w:t>
      </w:r>
      <w:r w:rsidRPr="00C74F24">
        <w:rPr>
          <w:rFonts w:ascii="PMingLiU" w:hAnsi="PMingLiU" w:hint="eastAsia"/>
        </w:rPr>
        <w:t>信前定</w:t>
      </w:r>
      <w:r w:rsidRPr="00C74F24">
        <w:rPr>
          <w:rFonts w:ascii="PMingLiU" w:hAnsi="PMingLiU" w:hint="eastAsia"/>
          <w:spacing w:val="-20"/>
        </w:rPr>
        <w:t>——</w:t>
      </w:r>
      <w:r w:rsidRPr="00C74F24">
        <w:rPr>
          <w:rFonts w:ascii="PMingLiU" w:hAnsi="PMingLiU" w:hint="eastAsia"/>
        </w:rPr>
        <w:t>相信短暫今世結束，永恆後世終將來臨，今世行善者，永居天國，今世作惡者，常留地獄</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F65A88">
        <w:rPr>
          <w:rFonts w:hint="eastAsia"/>
        </w:rPr>
        <w:t>信真主</w:t>
      </w:r>
      <w:r>
        <w:rPr>
          <w:rFonts w:hint="eastAsia"/>
        </w:rPr>
        <w:t>。</w:t>
      </w:r>
      <w:r>
        <w:br/>
        <w:t>(C)</w:t>
      </w:r>
      <w:r w:rsidRPr="00F65A88">
        <w:rPr>
          <w:rFonts w:hint="eastAsia"/>
        </w:rPr>
        <w:t>信前定</w:t>
      </w:r>
      <w:r>
        <w:rPr>
          <w:rFonts w:hint="eastAsia"/>
        </w:rPr>
        <w:t>。</w:t>
      </w:r>
      <w:r>
        <w:br/>
        <w:t>(D)</w:t>
      </w:r>
      <w:r w:rsidRPr="00F65A88">
        <w:rPr>
          <w:rFonts w:hint="eastAsia"/>
        </w:rPr>
        <w:t>信後世</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0401-00035　　　</w:t>
      </w:r>
      <w:r>
        <w:rPr>
          <w:rFonts w:ascii="SMbarcode" w:eastAsia="SMbarcode" w:hAnsi="PMingLiU"/>
        </w:rPr>
        <w:t>*085306-0401-00035*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以下為穆斯林的某項應盡義務，且教規中詳實規定：「他</w:t>
      </w:r>
      <w:r w:rsidRPr="00C74F24">
        <w:rPr>
          <w:rFonts w:ascii="PMingLiU" w:hAnsi="PMingLiU"/>
        </w:rPr>
        <w:t>（</w:t>
      </w:r>
      <w:r w:rsidRPr="00C74F24">
        <w:rPr>
          <w:rFonts w:ascii="PMingLiU" w:hAnsi="PMingLiU" w:hint="eastAsia"/>
        </w:rPr>
        <w:t xml:space="preserve">她）必須為一位成年人，精神健全、體格康健；身無債務且家人生活無缺，旅費充足。婦女沒有丈夫或直系血親的陪同不能前往；往返行程中，必須顧及安危，否則可以不成行。」請問：這應屬於「五功」中的何者？　</w:t>
      </w:r>
      <w:r w:rsidRPr="00C74F24">
        <w:rPr>
          <w:rFonts w:ascii="PMingLiU" w:hAnsi="PMingLiU"/>
        </w:rPr>
        <w:br/>
        <w:t>(A)</w:t>
      </w:r>
      <w:r w:rsidRPr="00C74F24">
        <w:rPr>
          <w:rFonts w:ascii="PMingLiU" w:hAnsi="PMingLiU" w:hint="eastAsia"/>
        </w:rPr>
        <w:t xml:space="preserve">唸功　</w:t>
      </w:r>
      <w:r w:rsidRPr="00C74F24">
        <w:rPr>
          <w:rFonts w:ascii="PMingLiU" w:hAnsi="PMingLiU"/>
        </w:rPr>
        <w:t>(B)</w:t>
      </w:r>
      <w:r w:rsidRPr="00C74F24">
        <w:rPr>
          <w:rFonts w:ascii="PMingLiU" w:hAnsi="PMingLiU" w:hint="eastAsia"/>
        </w:rPr>
        <w:t xml:space="preserve">禱功　</w:t>
      </w:r>
      <w:r w:rsidRPr="00C74F24">
        <w:rPr>
          <w:rFonts w:ascii="PMingLiU" w:hAnsi="PMingLiU"/>
        </w:rPr>
        <w:t>(C)</w:t>
      </w:r>
      <w:r w:rsidRPr="00C74F24">
        <w:rPr>
          <w:rFonts w:ascii="PMingLiU" w:hAnsi="PMingLiU" w:hint="eastAsia"/>
        </w:rPr>
        <w:t xml:space="preserve">禱功　</w:t>
      </w:r>
      <w:r w:rsidRPr="00C74F24">
        <w:rPr>
          <w:rFonts w:ascii="PMingLiU" w:hAnsi="PMingLiU"/>
        </w:rPr>
        <w:t>(D)</w:t>
      </w:r>
      <w:r w:rsidRPr="00C74F24">
        <w:rPr>
          <w:rFonts w:ascii="PMingLiU" w:hAnsi="PMingLiU" w:hint="eastAsia"/>
        </w:rPr>
        <w:t>朝功</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F65A88">
        <w:rPr>
          <w:rFonts w:hint="eastAsia"/>
        </w:rPr>
        <w:t>此為朝功，一生應至麥加朝聖一次</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0401-00036　　　</w:t>
      </w:r>
      <w:r>
        <w:rPr>
          <w:rFonts w:ascii="SMbarcode" w:eastAsia="SMbarcode" w:hAnsi="PMingLiU"/>
        </w:rPr>
        <w:t>*085306-0401-00036*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某位穆斯林學者認為：「『聖戰』有『用心、用舌、用手、用劍』之分。用心是指信徒不斷同自己內心的邪惡意念作鬥爭，淨化心靈，虔信真主；用舌、用手是指信徒發表演說，規勸辯論，著書立說；用劍僅僅是指為了處於自我防衛而拿起武器。」請問：對於這樣的看法，下列敘述何者正確？　</w:t>
      </w:r>
      <w:r w:rsidRPr="00C74F24">
        <w:rPr>
          <w:rFonts w:ascii="PMingLiU" w:hAnsi="PMingLiU"/>
        </w:rPr>
        <w:br/>
        <w:t>(A)</w:t>
      </w:r>
      <w:r w:rsidRPr="00C74F24">
        <w:rPr>
          <w:rFonts w:ascii="PMingLiU" w:hAnsi="PMingLiU" w:hint="eastAsia"/>
        </w:rPr>
        <w:t xml:space="preserve">對於穆斯林來說，對抗不公不義是最重要的一件事，屬大聖戰　</w:t>
      </w:r>
      <w:r w:rsidRPr="00C74F24">
        <w:rPr>
          <w:rFonts w:ascii="PMingLiU" w:hAnsi="PMingLiU"/>
        </w:rPr>
        <w:t>(B)</w:t>
      </w:r>
      <w:r w:rsidRPr="00C74F24">
        <w:rPr>
          <w:rFonts w:ascii="PMingLiU" w:hAnsi="PMingLiU" w:hint="eastAsia"/>
        </w:rPr>
        <w:t xml:space="preserve">相對而言，摒除私慾則是小聖戰　</w:t>
      </w:r>
      <w:r w:rsidRPr="00C74F24">
        <w:rPr>
          <w:rFonts w:ascii="PMingLiU" w:hAnsi="PMingLiU"/>
        </w:rPr>
        <w:t>(C)</w:t>
      </w:r>
      <w:r w:rsidRPr="00C74F24">
        <w:rPr>
          <w:rFonts w:ascii="PMingLiU" w:hAnsi="PMingLiU" w:hint="eastAsia"/>
        </w:rPr>
        <w:t xml:space="preserve">穆罕默德以此鼓勵信徒，因此收復麥加以及統一阿拉伯半島　</w:t>
      </w:r>
      <w:r w:rsidRPr="00C74F24">
        <w:rPr>
          <w:rFonts w:ascii="PMingLiU" w:hAnsi="PMingLiU"/>
        </w:rPr>
        <w:t>(D)</w:t>
      </w:r>
      <w:r w:rsidRPr="00C74F24">
        <w:rPr>
          <w:rFonts w:ascii="PMingLiU" w:hAnsi="PMingLiU" w:hint="eastAsia"/>
        </w:rPr>
        <w:t>在這位學者看來，用劍的聖戰是人生的最終目的</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sidRPr="00F65A88">
        <w:rPr>
          <w:rFonts w:hint="eastAsia"/>
        </w:rPr>
        <w:t>屬</w:t>
      </w:r>
      <w:r>
        <w:rPr>
          <w:rFonts w:hint="eastAsia"/>
        </w:rPr>
        <w:t>小</w:t>
      </w:r>
      <w:r w:rsidRPr="00F65A88">
        <w:rPr>
          <w:rFonts w:hint="eastAsia"/>
        </w:rPr>
        <w:t>聖戰</w:t>
      </w:r>
      <w:r>
        <w:rPr>
          <w:rFonts w:hint="eastAsia"/>
        </w:rPr>
        <w:t>。</w:t>
      </w:r>
      <w:r>
        <w:br/>
        <w:t>(B)</w:t>
      </w:r>
      <w:r w:rsidRPr="00F65A88">
        <w:rPr>
          <w:rFonts w:hint="eastAsia"/>
        </w:rPr>
        <w:t>屬大聖戰</w:t>
      </w:r>
      <w:r>
        <w:rPr>
          <w:rFonts w:hint="eastAsia"/>
        </w:rPr>
        <w:t>。</w:t>
      </w:r>
      <w:r>
        <w:br/>
        <w:t>(D)</w:t>
      </w:r>
      <w:r w:rsidRPr="00FD2691">
        <w:rPr>
          <w:rFonts w:hint="eastAsia"/>
        </w:rPr>
        <w:t>只是自衛性質。</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0401-00037　　　</w:t>
      </w:r>
      <w:r>
        <w:rPr>
          <w:rFonts w:ascii="SMbarcode" w:eastAsia="SMbarcode" w:hAnsi="PMingLiU"/>
        </w:rPr>
        <w:t>*085306-0401-00037*</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回族指居住在中國的回教徒所形成的族群，他們出現於唐代，其後人數漸增，居住地區相當分散。但是，回教經典《古蘭經》卻直到1930年代方才有漢文全譯本，可見回教的宣教方式與佛教很不一樣，造成《古蘭經》全譯本很晚出現的主要原因應是什麼？　</w:t>
      </w:r>
      <w:r w:rsidRPr="00C74F24">
        <w:rPr>
          <w:rFonts w:ascii="PMingLiU" w:hAnsi="PMingLiU"/>
        </w:rPr>
        <w:br/>
        <w:t>(A)</w:t>
      </w:r>
      <w:r w:rsidRPr="00C74F24">
        <w:rPr>
          <w:rFonts w:ascii="PMingLiU" w:hAnsi="PMingLiU" w:hint="eastAsia"/>
        </w:rPr>
        <w:t xml:space="preserve">回族中掌理宗教事務的「阿訇（教士）」都是外國人，不懂漢文，漢人又不懂阿拉伯文　</w:t>
      </w:r>
      <w:r w:rsidRPr="00C74F24">
        <w:rPr>
          <w:rFonts w:ascii="PMingLiU" w:hAnsi="PMingLiU"/>
        </w:rPr>
        <w:t>(B)</w:t>
      </w:r>
      <w:r w:rsidRPr="00C74F24">
        <w:rPr>
          <w:rFonts w:ascii="PMingLiU" w:hAnsi="PMingLiU" w:hint="eastAsia"/>
        </w:rPr>
        <w:t xml:space="preserve">回族對中國傳統文化以及漢文典籍始終保持距離，不願接近，基本上不學習漢人經典　</w:t>
      </w:r>
      <w:r w:rsidRPr="00C74F24">
        <w:rPr>
          <w:rFonts w:ascii="PMingLiU" w:hAnsi="PMingLiU"/>
        </w:rPr>
        <w:t>(C)</w:t>
      </w:r>
      <w:r w:rsidRPr="00C74F24">
        <w:rPr>
          <w:rFonts w:ascii="PMingLiU" w:hAnsi="PMingLiU" w:hint="eastAsia"/>
        </w:rPr>
        <w:t xml:space="preserve">回族之中欠缺玄奘、法顯之類的宗教學者，無法將深奧的經典譯成漢文，供平民閱讀　</w:t>
      </w:r>
      <w:r w:rsidRPr="00C74F24">
        <w:rPr>
          <w:rFonts w:ascii="PMingLiU" w:hAnsi="PMingLiU"/>
        </w:rPr>
        <w:t>(D)</w:t>
      </w:r>
      <w:r w:rsidRPr="00C74F24">
        <w:rPr>
          <w:rFonts w:ascii="PMingLiU" w:hAnsi="PMingLiU" w:hint="eastAsia"/>
        </w:rPr>
        <w:t>回教一直側重誦讀，忽略對經文含義的理解，並且認為《古蘭經》是聖物不宜翻譯</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1F4F92">
        <w:rPr>
          <w:rFonts w:hint="eastAsia"/>
        </w:rPr>
        <w:t>穆斯林認為《古蘭經》是阿拉傳給先知的訓示，當時是以阿拉伯語將真神的聖言傳給先知，所以必須以阿拉伯文誦讀《古蘭經》，不能譯成其他文字</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0401-00038　　　</w:t>
      </w:r>
      <w:r>
        <w:rPr>
          <w:rFonts w:ascii="SMbarcode" w:eastAsia="SMbarcode" w:hAnsi="PMingLiU"/>
        </w:rPr>
        <w:t>*085306-0401-00038*</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伊斯蘭教有一種觀念，是克服欲望、追求精神上自我完美，並要求穆斯林對抗自己的弱點和衝動，也要服務人群，對抗不公不義。請問：上述的內容，應為伊斯蘭教的哪種觀念？　</w:t>
      </w:r>
      <w:r w:rsidRPr="00C74F24">
        <w:rPr>
          <w:rFonts w:ascii="PMingLiU" w:hAnsi="PMingLiU"/>
        </w:rPr>
        <w:br/>
        <w:t>(A)</w:t>
      </w:r>
      <w:r w:rsidRPr="00C74F24">
        <w:rPr>
          <w:rFonts w:ascii="PMingLiU" w:hAnsi="PMingLiU" w:hint="eastAsia"/>
        </w:rPr>
        <w:t xml:space="preserve">禱告　</w:t>
      </w:r>
      <w:r w:rsidRPr="00C74F24">
        <w:rPr>
          <w:rFonts w:ascii="PMingLiU" w:hAnsi="PMingLiU"/>
        </w:rPr>
        <w:t>(B)</w:t>
      </w:r>
      <w:r w:rsidRPr="00C74F24">
        <w:rPr>
          <w:rFonts w:ascii="PMingLiU" w:hAnsi="PMingLiU" w:hint="eastAsia"/>
        </w:rPr>
        <w:t xml:space="preserve">朝聖　</w:t>
      </w:r>
      <w:r w:rsidRPr="00C74F24">
        <w:rPr>
          <w:rFonts w:ascii="PMingLiU" w:hAnsi="PMingLiU"/>
        </w:rPr>
        <w:t>(C)</w:t>
      </w:r>
      <w:r w:rsidRPr="00C74F24">
        <w:rPr>
          <w:rFonts w:ascii="PMingLiU" w:hAnsi="PMingLiU" w:hint="eastAsia"/>
        </w:rPr>
        <w:t xml:space="preserve">聖戰　</w:t>
      </w:r>
      <w:r w:rsidRPr="00C74F24">
        <w:rPr>
          <w:rFonts w:ascii="PMingLiU" w:hAnsi="PMingLiU"/>
        </w:rPr>
        <w:t>(D)</w:t>
      </w:r>
      <w:r w:rsidRPr="00C74F24">
        <w:rPr>
          <w:rFonts w:ascii="PMingLiU" w:hAnsi="PMingLiU" w:hint="eastAsia"/>
        </w:rPr>
        <w:t>齋功</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9A3619">
        <w:rPr>
          <w:rFonts w:hint="eastAsia"/>
        </w:rPr>
        <w:t>聖戰是一種理念，也是一種行動。號召穆斯林為信仰而行動，或追求精神上的自我完美</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0401-00039　　　</w:t>
      </w:r>
      <w:r>
        <w:rPr>
          <w:rFonts w:ascii="SMbarcode" w:eastAsia="SMbarcode" w:hAnsi="PMingLiU"/>
        </w:rPr>
        <w:t>*085306-0401-00039*</w:t>
      </w:r>
      <w:r>
        <w:rPr>
          <w:rFonts w:ascii="PMingLiU" w:hAnsi="PMingLiU"/>
        </w:rPr>
        <w:t xml:space="preserve">　　　難易度：中　　　出處：補充試題</w:t>
      </w:r>
    </w:p>
    <w:p w:rsidR="00C74F24" w:rsidRDefault="00C74F24" w:rsidP="00C74F24">
      <w:pPr>
        <w:rPr>
          <w:rFonts w:ascii="PMingLiU" w:hAnsi="PMingLiU" w:hint="eastAsia"/>
        </w:rPr>
      </w:pPr>
      <w:r w:rsidRPr="00C74F24">
        <w:rPr>
          <w:rFonts w:ascii="PMingLiU" w:hAnsi="PMingLiU" w:hint="eastAsia"/>
        </w:rPr>
        <w:t xml:space="preserve">伊斯蘭教認為，世間一切皆有阿拉預先前定，人的富貴貧賤、吉凶禍福等都是阿拉的意志決定。請問：上述屬於《古蘭經》的哪個信條？　</w:t>
      </w:r>
      <w:r w:rsidRPr="00C74F24">
        <w:rPr>
          <w:rFonts w:ascii="PMingLiU" w:hAnsi="PMingLiU"/>
        </w:rPr>
        <w:br/>
        <w:t>(A)</w:t>
      </w:r>
      <w:r w:rsidRPr="00C74F24">
        <w:rPr>
          <w:rFonts w:ascii="PMingLiU" w:hAnsi="PMingLiU" w:hint="eastAsia"/>
        </w:rPr>
        <w:t xml:space="preserve">信主唯一　</w:t>
      </w:r>
      <w:r w:rsidRPr="00C74F24">
        <w:rPr>
          <w:rFonts w:ascii="PMingLiU" w:hAnsi="PMingLiU"/>
        </w:rPr>
        <w:t>(B)</w:t>
      </w:r>
      <w:r w:rsidRPr="00C74F24">
        <w:rPr>
          <w:rFonts w:ascii="PMingLiU" w:hAnsi="PMingLiU" w:hint="eastAsia"/>
        </w:rPr>
        <w:t xml:space="preserve">信使者　</w:t>
      </w:r>
      <w:r w:rsidRPr="00C74F24">
        <w:rPr>
          <w:rFonts w:ascii="PMingLiU" w:hAnsi="PMingLiU"/>
        </w:rPr>
        <w:t>(C)</w:t>
      </w:r>
      <w:r w:rsidRPr="00C74F24">
        <w:rPr>
          <w:rFonts w:ascii="PMingLiU" w:hAnsi="PMingLiU" w:hint="eastAsia"/>
        </w:rPr>
        <w:t xml:space="preserve">信後世　</w:t>
      </w:r>
      <w:r w:rsidRPr="00C74F24">
        <w:rPr>
          <w:rFonts w:ascii="PMingLiU" w:hAnsi="PMingLiU"/>
        </w:rPr>
        <w:t>(D)</w:t>
      </w:r>
      <w:r w:rsidRPr="00C74F24">
        <w:rPr>
          <w:rFonts w:ascii="PMingLiU" w:hAnsi="PMingLiU" w:hint="eastAsia"/>
        </w:rPr>
        <w:t>信前定</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602E07">
        <w:rPr>
          <w:rFonts w:hint="eastAsia"/>
        </w:rPr>
        <w:t>信前定即認為，世間一切皆有阿拉預先前定，人的富貴貧賤、吉凶禍福等都是阿拉的意志決定。</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0401-00040　　　</w:t>
      </w:r>
      <w:r>
        <w:rPr>
          <w:rFonts w:ascii="SMbarcode" w:eastAsia="SMbarcode" w:hAnsi="PMingLiU"/>
        </w:rPr>
        <w:t>*085306-0401-00040*</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以下哪一個宗教是一神天啟宗教的終結者，強調唯一的神已經由最後的先知將他的訓示傳給了人類，至今擁有1400多年歷史？　</w:t>
      </w:r>
      <w:r w:rsidRPr="00C74F24">
        <w:rPr>
          <w:rFonts w:ascii="PMingLiU" w:hAnsi="PMingLiU"/>
        </w:rPr>
        <w:br/>
        <w:t>(A)</w:t>
      </w:r>
      <w:r w:rsidRPr="00C74F24">
        <w:rPr>
          <w:rFonts w:ascii="PMingLiU" w:hAnsi="PMingLiU" w:hint="eastAsia"/>
        </w:rPr>
        <w:t xml:space="preserve">佛教　</w:t>
      </w:r>
      <w:r w:rsidRPr="00C74F24">
        <w:rPr>
          <w:rFonts w:ascii="PMingLiU" w:hAnsi="PMingLiU"/>
        </w:rPr>
        <w:t>(B)</w:t>
      </w:r>
      <w:r w:rsidRPr="00C74F24">
        <w:rPr>
          <w:rFonts w:ascii="PMingLiU" w:hAnsi="PMingLiU" w:hint="eastAsia"/>
        </w:rPr>
        <w:t xml:space="preserve">基督教　</w:t>
      </w:r>
      <w:r w:rsidRPr="00C74F24">
        <w:rPr>
          <w:rFonts w:ascii="PMingLiU" w:hAnsi="PMingLiU"/>
        </w:rPr>
        <w:t>(C)</w:t>
      </w:r>
      <w:r w:rsidRPr="00C74F24">
        <w:rPr>
          <w:rFonts w:ascii="PMingLiU" w:hAnsi="PMingLiU" w:hint="eastAsia"/>
        </w:rPr>
        <w:t xml:space="preserve">猶太教　</w:t>
      </w:r>
      <w:r w:rsidRPr="00C74F24">
        <w:rPr>
          <w:rFonts w:ascii="PMingLiU" w:hAnsi="PMingLiU"/>
        </w:rPr>
        <w:t>(D)</w:t>
      </w:r>
      <w:r w:rsidRPr="00C74F24">
        <w:rPr>
          <w:rFonts w:ascii="PMingLiU" w:hAnsi="PMingLiU" w:hint="eastAsia"/>
        </w:rPr>
        <w:t>伊斯蘭教</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題號：0401-00041　　　</w:t>
      </w:r>
      <w:r>
        <w:rPr>
          <w:rFonts w:ascii="SMbarcode" w:eastAsia="SMbarcode" w:hAnsi="PMingLiU"/>
        </w:rPr>
        <w:t>*085306-0401-00041*</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某一本書是由穆罕默德的各項政令、信件和論述中組成，涉及存在的外在和內在領域、行為和沉思的層面、人類生活的一切和伊斯蘭宇宙思想的各個面向。請問：這本書是指以下何者？　</w:t>
      </w:r>
      <w:r w:rsidRPr="00C74F24">
        <w:rPr>
          <w:rFonts w:ascii="PMingLiU" w:hAnsi="PMingLiU"/>
        </w:rPr>
        <w:br/>
        <w:t>(A)</w:t>
      </w:r>
      <w:r w:rsidRPr="00C74F24">
        <w:rPr>
          <w:rFonts w:ascii="PMingLiU" w:hAnsi="PMingLiU" w:hint="eastAsia"/>
        </w:rPr>
        <w:t xml:space="preserve">《古蘭經》　</w:t>
      </w:r>
      <w:r w:rsidRPr="00C74F24">
        <w:rPr>
          <w:rFonts w:ascii="PMingLiU" w:hAnsi="PMingLiU"/>
        </w:rPr>
        <w:t>(B)</w:t>
      </w:r>
      <w:r w:rsidRPr="00C74F24">
        <w:rPr>
          <w:rFonts w:ascii="PMingLiU" w:hAnsi="PMingLiU" w:hint="eastAsia"/>
        </w:rPr>
        <w:t xml:space="preserve">《吉哈德》　</w:t>
      </w:r>
      <w:r w:rsidRPr="00C74F24">
        <w:rPr>
          <w:rFonts w:ascii="PMingLiU" w:hAnsi="PMingLiU"/>
        </w:rPr>
        <w:t>(C)</w:t>
      </w:r>
      <w:r w:rsidRPr="00C74F24">
        <w:rPr>
          <w:rFonts w:ascii="PMingLiU" w:hAnsi="PMingLiU" w:hint="eastAsia"/>
        </w:rPr>
        <w:t xml:space="preserve">《聖訓》　</w:t>
      </w:r>
      <w:r w:rsidRPr="00C74F24">
        <w:rPr>
          <w:rFonts w:ascii="PMingLiU" w:hAnsi="PMingLiU"/>
        </w:rPr>
        <w:t>(D)</w:t>
      </w:r>
      <w:r w:rsidRPr="00C74F24">
        <w:rPr>
          <w:rFonts w:ascii="PMingLiU" w:hAnsi="PMingLiU" w:hint="eastAsia"/>
        </w:rPr>
        <w:t>《一千零一夜》</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題號：0401-00042　　　</w:t>
      </w:r>
      <w:r>
        <w:rPr>
          <w:rFonts w:ascii="SMbarcode" w:eastAsia="SMbarcode" w:hAnsi="PMingLiU"/>
        </w:rPr>
        <w:t>*085306-0401-00042*</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想要了解伊斯蘭的教義內容，除了透過研讀《古蘭經》外，也可透過《聖訓》。《聖訓》可以說是世俗化的宗教準則，教導信徒行為與社會秩序。如果我們去研讀《聖訓》內容，可發現下列哪一部分</w:t>
      </w:r>
      <w:r w:rsidRPr="00C74F24">
        <w:rPr>
          <w:rFonts w:ascii="PMingLiU" w:hAnsi="PMingLiU"/>
          <w:u w:val="single"/>
        </w:rPr>
        <w:t>不會</w:t>
      </w:r>
      <w:r w:rsidRPr="00C74F24">
        <w:rPr>
          <w:rFonts w:ascii="PMingLiU" w:hAnsi="PMingLiU"/>
        </w:rPr>
        <w:t>出現在其中？</w:t>
      </w:r>
      <w:r w:rsidRPr="00C74F24">
        <w:rPr>
          <w:rFonts w:ascii="PMingLiU" w:hAnsi="PMingLiU" w:hint="eastAsia"/>
        </w:rPr>
        <w:t xml:space="preserve">　</w:t>
      </w:r>
      <w:r w:rsidRPr="00C74F24">
        <w:rPr>
          <w:rFonts w:ascii="PMingLiU" w:hAnsi="PMingLiU"/>
        </w:rPr>
        <w:br/>
        <w:t>(A)四大哈里發的訓示</w:t>
      </w:r>
      <w:r w:rsidRPr="00C74F24">
        <w:rPr>
          <w:rFonts w:ascii="PMingLiU" w:hAnsi="PMingLiU" w:hint="eastAsia"/>
        </w:rPr>
        <w:t xml:space="preserve">　</w:t>
      </w:r>
      <w:r w:rsidRPr="00C74F24">
        <w:rPr>
          <w:rFonts w:ascii="PMingLiU" w:hAnsi="PMingLiU"/>
        </w:rPr>
        <w:t>(B)穆罕默德默許其弟子的言行</w:t>
      </w:r>
      <w:r w:rsidRPr="00C74F24">
        <w:rPr>
          <w:rFonts w:ascii="PMingLiU" w:hAnsi="PMingLiU" w:hint="eastAsia"/>
        </w:rPr>
        <w:t xml:space="preserve">　</w:t>
      </w:r>
      <w:r w:rsidRPr="00C74F24">
        <w:rPr>
          <w:rFonts w:ascii="PMingLiU" w:hAnsi="PMingLiU"/>
        </w:rPr>
        <w:t>(C)穆罕默德的言論</w:t>
      </w:r>
      <w:r w:rsidRPr="00C74F24">
        <w:rPr>
          <w:rFonts w:ascii="PMingLiU" w:hAnsi="PMingLiU" w:hint="eastAsia"/>
        </w:rPr>
        <w:t xml:space="preserve">　</w:t>
      </w:r>
      <w:r w:rsidRPr="00C74F24">
        <w:rPr>
          <w:rFonts w:ascii="PMingLiU" w:hAnsi="PMingLiU"/>
        </w:rPr>
        <w:t>(D)穆罕默德的行為舉止</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題號：0401-00043　　　</w:t>
      </w:r>
      <w:r>
        <w:rPr>
          <w:rFonts w:ascii="SMbarcode" w:eastAsia="SMbarcode" w:hAnsi="PMingLiU"/>
        </w:rPr>
        <w:t>*085306-0401-00043*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教義和教法是伊斯蘭教的兩大柱石，前者為信仰基礎，後者為行為規範。請問：如以這定義來看下列選項，何者是屬於教義部分？　</w:t>
      </w:r>
      <w:r w:rsidRPr="00C74F24">
        <w:rPr>
          <w:rFonts w:ascii="PMingLiU" w:hAnsi="PMingLiU"/>
        </w:rPr>
        <w:br/>
        <w:t>(A)</w:t>
      </w:r>
      <w:r w:rsidRPr="00C74F24">
        <w:rPr>
          <w:rFonts w:ascii="PMingLiU" w:hAnsi="PMingLiU" w:hint="eastAsia"/>
        </w:rPr>
        <w:t xml:space="preserve">親手勞動，合法經商　</w:t>
      </w:r>
      <w:r w:rsidRPr="00C74F24">
        <w:rPr>
          <w:rFonts w:ascii="PMingLiU" w:hAnsi="PMingLiU"/>
        </w:rPr>
        <w:t>(B)</w:t>
      </w:r>
      <w:r w:rsidRPr="00C74F24">
        <w:rPr>
          <w:rFonts w:ascii="PMingLiU" w:hAnsi="PMingLiU" w:hint="eastAsia"/>
        </w:rPr>
        <w:t xml:space="preserve">吃吧！喝吧！穿吧！施散吧！但不可浪費和炫示　</w:t>
      </w:r>
      <w:r w:rsidRPr="00C74F24">
        <w:rPr>
          <w:rFonts w:ascii="PMingLiU" w:hAnsi="PMingLiU"/>
        </w:rPr>
        <w:t>(C)</w:t>
      </w:r>
      <w:r w:rsidRPr="00C74F24">
        <w:rPr>
          <w:rFonts w:ascii="PMingLiU" w:hAnsi="PMingLiU" w:hint="eastAsia"/>
        </w:rPr>
        <w:t xml:space="preserve">萬物非主，唯有阿拉　</w:t>
      </w:r>
      <w:r w:rsidRPr="00C74F24">
        <w:rPr>
          <w:rFonts w:ascii="PMingLiU" w:hAnsi="PMingLiU"/>
        </w:rPr>
        <w:t>(D)</w:t>
      </w:r>
      <w:r w:rsidRPr="00C74F24">
        <w:rPr>
          <w:rFonts w:ascii="PMingLiU" w:hAnsi="PMingLiU" w:hint="eastAsia"/>
        </w:rPr>
        <w:t>禁止晨拜後禮拜，直到太陽升起</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題號：0401-00044　　　</w:t>
      </w:r>
      <w:r>
        <w:rPr>
          <w:rFonts w:ascii="SMbarcode" w:eastAsia="SMbarcode" w:hAnsi="PMingLiU"/>
        </w:rPr>
        <w:t>*085306-0401-00044*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某一宗教認為應儘快舉行簡單的土葬，有「亡人奔土如奔金」之說，不等待奔喪。一般在死亡三天內舉行。由死者親人或其他信徒用水清洗屍體後以白布包裹。為死者行站禮祈禱。之後運往墓地土葬，屍體面朝聖地天房方向，無棺材或陪葬品。整個葬禮過程中要求參與者節哀沉默（可哭泣但不可哭墳）。請問：上述應是哪一宗教的葬禮？　</w:t>
      </w:r>
      <w:r w:rsidRPr="00C74F24">
        <w:rPr>
          <w:rFonts w:ascii="PMingLiU" w:hAnsi="PMingLiU"/>
        </w:rPr>
        <w:br/>
        <w:t>(A)</w:t>
      </w:r>
      <w:r w:rsidRPr="00C74F24">
        <w:rPr>
          <w:rFonts w:ascii="PMingLiU" w:hAnsi="PMingLiU" w:hint="eastAsia"/>
        </w:rPr>
        <w:t xml:space="preserve">佛教　</w:t>
      </w:r>
      <w:r w:rsidRPr="00C74F24">
        <w:rPr>
          <w:rFonts w:ascii="PMingLiU" w:hAnsi="PMingLiU"/>
        </w:rPr>
        <w:t>(B)</w:t>
      </w:r>
      <w:r w:rsidRPr="00C74F24">
        <w:rPr>
          <w:rFonts w:ascii="PMingLiU" w:hAnsi="PMingLiU" w:hint="eastAsia"/>
        </w:rPr>
        <w:t xml:space="preserve">印度教　</w:t>
      </w:r>
      <w:r w:rsidRPr="00C74F24">
        <w:rPr>
          <w:rFonts w:ascii="PMingLiU" w:hAnsi="PMingLiU"/>
        </w:rPr>
        <w:t>(C)</w:t>
      </w:r>
      <w:r w:rsidRPr="00C74F24">
        <w:rPr>
          <w:rFonts w:ascii="PMingLiU" w:hAnsi="PMingLiU" w:hint="eastAsia"/>
        </w:rPr>
        <w:t xml:space="preserve">道教　</w:t>
      </w:r>
      <w:r w:rsidRPr="00C74F24">
        <w:rPr>
          <w:rFonts w:ascii="PMingLiU" w:hAnsi="PMingLiU"/>
        </w:rPr>
        <w:t>(D)</w:t>
      </w:r>
      <w:r w:rsidRPr="00C74F24">
        <w:rPr>
          <w:rFonts w:ascii="PMingLiU" w:hAnsi="PMingLiU" w:hint="eastAsia"/>
        </w:rPr>
        <w:t>伊斯蘭教</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C518B0">
        <w:rPr>
          <w:rFonts w:hint="eastAsia"/>
        </w:rPr>
        <w:t>伊斯蘭教禁止祭拜偶像，也禁止祭拜死去的親人。</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0401-00045　　　</w:t>
      </w:r>
      <w:r>
        <w:rPr>
          <w:rFonts w:ascii="SMbarcode" w:eastAsia="SMbarcode" w:hAnsi="PMingLiU"/>
        </w:rPr>
        <w:t>*085306-0401-00045*</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印度教與伊斯蘭教在教義、教規等方面存在很大差異。下列比較</w:t>
      </w:r>
      <w:r w:rsidRPr="00C74F24">
        <w:rPr>
          <w:rFonts w:ascii="PMingLiU" w:hAnsi="PMingLiU" w:hint="eastAsia"/>
          <w:u w:val="single"/>
        </w:rPr>
        <w:t>不符合</w:t>
      </w:r>
      <w:r w:rsidRPr="00C74F24">
        <w:rPr>
          <w:rFonts w:ascii="PMingLiU" w:hAnsi="PMingLiU" w:hint="eastAsia"/>
        </w:rPr>
        <w:t xml:space="preserve">兩者差異實際情況的是　</w:t>
      </w:r>
      <w:r w:rsidRPr="00C74F24">
        <w:rPr>
          <w:rFonts w:ascii="PMingLiU" w:hAnsi="PMingLiU"/>
        </w:rPr>
        <w:br/>
        <w:t>(A)</w:t>
      </w:r>
      <w:r w:rsidRPr="00C74F24">
        <w:rPr>
          <w:rFonts w:ascii="PMingLiU" w:hAnsi="PMingLiU" w:hint="eastAsia"/>
        </w:rPr>
        <w:t xml:space="preserve">印度教以等級森嚴的種姓制度為其宗教和社會基礎，而伊斯蘭教則主張在真主面前人人平等　</w:t>
      </w:r>
      <w:r w:rsidRPr="00C74F24">
        <w:rPr>
          <w:rFonts w:ascii="PMingLiU" w:hAnsi="PMingLiU"/>
        </w:rPr>
        <w:t>(B)</w:t>
      </w:r>
      <w:r w:rsidRPr="00C74F24">
        <w:rPr>
          <w:rFonts w:ascii="PMingLiU" w:hAnsi="PMingLiU" w:hint="eastAsia"/>
        </w:rPr>
        <w:t xml:space="preserve">印度教信多神，伊斯蘭主張「除真主外，別無神靈」　</w:t>
      </w:r>
      <w:r w:rsidRPr="00C74F24">
        <w:rPr>
          <w:rFonts w:ascii="PMingLiU" w:hAnsi="PMingLiU"/>
        </w:rPr>
        <w:t>(C)</w:t>
      </w:r>
      <w:r w:rsidRPr="00C74F24">
        <w:rPr>
          <w:rFonts w:ascii="PMingLiU" w:hAnsi="PMingLiU" w:hint="eastAsia"/>
        </w:rPr>
        <w:t xml:space="preserve">印度教以牛為聖物不准宰殺，伊斯蘭教忌食豬肉而食牛肉　</w:t>
      </w:r>
      <w:r w:rsidRPr="00C74F24">
        <w:rPr>
          <w:rFonts w:ascii="PMingLiU" w:hAnsi="PMingLiU"/>
        </w:rPr>
        <w:t>(D)</w:t>
      </w:r>
      <w:r w:rsidRPr="00C74F24">
        <w:rPr>
          <w:rFonts w:ascii="PMingLiU" w:hAnsi="PMingLiU" w:hint="eastAsia"/>
        </w:rPr>
        <w:t>印度教主張建立全世界的教區，伊斯蘭教主張阿拉伯人才是真正信徒</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題號：0401-00046　　　</w:t>
      </w:r>
      <w:r>
        <w:rPr>
          <w:rFonts w:ascii="SMbarcode" w:eastAsia="SMbarcode" w:hAnsi="PMingLiU"/>
        </w:rPr>
        <w:t>*085306-0401-00046*</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這座清真寺內建有一個高高的塔樓，樓內裝有擴音器，只要擴音器的大喇叭一響，就是告訴民眾祈禱的時間到了。所有的穆斯林，不管當時他在何方或正在做任何工作，都必須停下來，朝聖地方跪拜祈禱。以下有關上文的敘述，何者正確？　</w:t>
      </w:r>
      <w:r w:rsidRPr="00C74F24">
        <w:rPr>
          <w:rFonts w:ascii="PMingLiU" w:hAnsi="PMingLiU"/>
        </w:rPr>
        <w:br/>
        <w:t>(A)</w:t>
      </w:r>
      <w:r w:rsidRPr="00C74F24">
        <w:rPr>
          <w:rFonts w:ascii="PMingLiU" w:hAnsi="PMingLiU" w:hint="eastAsia"/>
        </w:rPr>
        <w:t xml:space="preserve">該塔樓叫喚拜樓，通常寺中只建有一座　</w:t>
      </w:r>
      <w:r w:rsidRPr="00C74F24">
        <w:rPr>
          <w:rFonts w:ascii="PMingLiU" w:hAnsi="PMingLiU"/>
        </w:rPr>
        <w:t>(B)</w:t>
      </w:r>
      <w:r w:rsidRPr="00C74F24">
        <w:rPr>
          <w:rFonts w:ascii="PMingLiU" w:hAnsi="PMingLiU" w:hint="eastAsia"/>
        </w:rPr>
        <w:t xml:space="preserve">此塔樓是為了提醒穆斯林進行唸功　</w:t>
      </w:r>
      <w:r w:rsidRPr="00C74F24">
        <w:rPr>
          <w:rFonts w:ascii="PMingLiU" w:hAnsi="PMingLiU"/>
        </w:rPr>
        <w:t>(C)</w:t>
      </w:r>
      <w:r w:rsidRPr="00C74F24">
        <w:rPr>
          <w:rFonts w:ascii="PMingLiU" w:hAnsi="PMingLiU" w:hint="eastAsia"/>
        </w:rPr>
        <w:t xml:space="preserve">穆斯林祈禱時會一起誦念《聖訓》　</w:t>
      </w:r>
      <w:r w:rsidRPr="00C74F24">
        <w:rPr>
          <w:rFonts w:ascii="PMingLiU" w:hAnsi="PMingLiU"/>
        </w:rPr>
        <w:t>(D)</w:t>
      </w:r>
      <w:r w:rsidRPr="00C74F24">
        <w:rPr>
          <w:rFonts w:ascii="PMingLiU" w:hAnsi="PMingLiU" w:hint="eastAsia"/>
        </w:rPr>
        <w:t>該塔樓一天會有五次提醒</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sidRPr="00DA5210">
        <w:rPr>
          <w:rFonts w:hint="eastAsia"/>
        </w:rPr>
        <w:t>可以有好幾個喚拜樓</w:t>
      </w:r>
      <w:r>
        <w:rPr>
          <w:rFonts w:hint="eastAsia"/>
        </w:rPr>
        <w:t>。</w:t>
      </w:r>
      <w:r>
        <w:br/>
        <w:t>(B)</w:t>
      </w:r>
      <w:r w:rsidRPr="00DA5210">
        <w:rPr>
          <w:rFonts w:hint="eastAsia"/>
        </w:rPr>
        <w:t>提醒穆斯林進行禮拜，禱功</w:t>
      </w:r>
      <w:r>
        <w:rPr>
          <w:rFonts w:hint="eastAsia"/>
        </w:rPr>
        <w:t>。</w:t>
      </w:r>
      <w:r>
        <w:br/>
        <w:t>(C)</w:t>
      </w:r>
      <w:r w:rsidRPr="00DA5210">
        <w:rPr>
          <w:rFonts w:hint="eastAsia"/>
        </w:rPr>
        <w:t>進行祈禱時，眾人齊誦《古蘭經》經文</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0401-00047　　　</w:t>
      </w:r>
      <w:r>
        <w:rPr>
          <w:rFonts w:ascii="SMbarcode" w:eastAsia="SMbarcode" w:hAnsi="PMingLiU"/>
        </w:rPr>
        <w:t>*085306-0401-00047*</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某五星級飯店要招待一位來自阿拉伯地區的重要貴賓，下列哪些事情是</w:t>
      </w:r>
      <w:r w:rsidRPr="00C74F24">
        <w:rPr>
          <w:rFonts w:ascii="PMingLiU" w:hAnsi="PMingLiU" w:hint="eastAsia"/>
          <w:u w:val="single"/>
        </w:rPr>
        <w:t>不能</w:t>
      </w:r>
      <w:r w:rsidRPr="00C74F24">
        <w:rPr>
          <w:rFonts w:ascii="PMingLiU" w:hAnsi="PMingLiU" w:hint="eastAsia"/>
        </w:rPr>
        <w:t xml:space="preserve">犯的禁忌？甲、以牛內為食材；乙、以紅酒作為開胃飲品；丙、採用《古蘭經》文裝飾的窗簾；丁、懸掛真主阿拉的畫像；戊、安排演奏古典音樂　</w:t>
      </w:r>
      <w:r w:rsidRPr="00C74F24">
        <w:rPr>
          <w:rFonts w:ascii="PMingLiU" w:hAnsi="PMingLiU"/>
        </w:rPr>
        <w:br/>
        <w:t>(A)</w:t>
      </w:r>
      <w:r w:rsidRPr="00C74F24">
        <w:rPr>
          <w:rFonts w:ascii="PMingLiU" w:hAnsi="PMingLiU" w:hint="eastAsia"/>
        </w:rPr>
        <w:t xml:space="preserve">甲乙丁　</w:t>
      </w:r>
      <w:r w:rsidRPr="00C74F24">
        <w:rPr>
          <w:rFonts w:ascii="PMingLiU" w:hAnsi="PMingLiU"/>
        </w:rPr>
        <w:t>(B)</w:t>
      </w:r>
      <w:r w:rsidRPr="00C74F24">
        <w:rPr>
          <w:rFonts w:ascii="PMingLiU" w:hAnsi="PMingLiU" w:hint="eastAsia"/>
        </w:rPr>
        <w:t xml:space="preserve">乙丁戊　</w:t>
      </w:r>
      <w:r w:rsidRPr="00C74F24">
        <w:rPr>
          <w:rFonts w:ascii="PMingLiU" w:hAnsi="PMingLiU"/>
        </w:rPr>
        <w:t>(C)</w:t>
      </w:r>
      <w:r w:rsidRPr="00C74F24">
        <w:rPr>
          <w:rFonts w:ascii="PMingLiU" w:hAnsi="PMingLiU" w:hint="eastAsia"/>
        </w:rPr>
        <w:t xml:space="preserve">乙丁　</w:t>
      </w:r>
      <w:r w:rsidRPr="00C74F24">
        <w:rPr>
          <w:rFonts w:ascii="PMingLiU" w:hAnsi="PMingLiU"/>
        </w:rPr>
        <w:t>(D)</w:t>
      </w:r>
      <w:r w:rsidRPr="00C74F24">
        <w:rPr>
          <w:rFonts w:ascii="PMingLiU" w:hAnsi="PMingLiU" w:hint="eastAsia"/>
        </w:rPr>
        <w:t>甲乙丙丁戊</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題號：0401-00048　　　</w:t>
      </w:r>
      <w:r>
        <w:rPr>
          <w:rFonts w:ascii="SMbarcode" w:eastAsia="SMbarcode" w:hAnsi="PMingLiU"/>
        </w:rPr>
        <w:t>*085306-0401-00048*</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曉涵在查詢各地曆法時，看到一種特別的曆法，它的一年只有354天，並分成12個月。其中九月是為「斷食月」，人民於此月需在白天禁食；十二則是「巡禮月」，人民要依規定進行朝聖。關於此月曆的設計可以如何理解？　</w:t>
      </w:r>
      <w:r w:rsidRPr="00C74F24">
        <w:rPr>
          <w:rFonts w:ascii="PMingLiU" w:hAnsi="PMingLiU"/>
        </w:rPr>
        <w:br/>
        <w:t>(A)</w:t>
      </w:r>
      <w:r w:rsidRPr="00C74F24">
        <w:rPr>
          <w:rFonts w:ascii="PMingLiU" w:hAnsi="PMingLiU" w:hint="eastAsia"/>
        </w:rPr>
        <w:t xml:space="preserve">此曆法依據日月星辰變化來設計，可見設計當時天文研究相當先進　</w:t>
      </w:r>
      <w:r w:rsidRPr="00C74F24">
        <w:rPr>
          <w:rFonts w:ascii="PMingLiU" w:hAnsi="PMingLiU"/>
        </w:rPr>
        <w:t>(B)</w:t>
      </w:r>
      <w:r w:rsidRPr="00C74F24">
        <w:rPr>
          <w:rFonts w:ascii="PMingLiU" w:hAnsi="PMingLiU" w:hint="eastAsia"/>
        </w:rPr>
        <w:t xml:space="preserve">九月結束的隔一天，人民會殺豬備酒來慶祝禁食結束　</w:t>
      </w:r>
      <w:r w:rsidRPr="00C74F24">
        <w:rPr>
          <w:rFonts w:ascii="PMingLiU" w:hAnsi="PMingLiU"/>
        </w:rPr>
        <w:t>(C)</w:t>
      </w:r>
      <w:r w:rsidRPr="00C74F24">
        <w:rPr>
          <w:rFonts w:ascii="PMingLiU" w:hAnsi="PMingLiU" w:hint="eastAsia"/>
        </w:rPr>
        <w:t xml:space="preserve">十二月人民會一齊前往耶路撒冷朝聖，在昔日聖殿的遺蹟緬懷民族苦難　</w:t>
      </w:r>
      <w:r w:rsidRPr="00C74F24">
        <w:rPr>
          <w:rFonts w:ascii="PMingLiU" w:hAnsi="PMingLiU"/>
        </w:rPr>
        <w:t>(D)</w:t>
      </w:r>
      <w:r w:rsidRPr="00C74F24">
        <w:rPr>
          <w:rFonts w:ascii="PMingLiU" w:hAnsi="PMingLiU" w:hint="eastAsia"/>
        </w:rPr>
        <w:t>此曆法反映出人民生活與宗教習習相關</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題號：0401-00049　　　</w:t>
      </w:r>
      <w:r>
        <w:rPr>
          <w:rFonts w:ascii="SMbarcode" w:eastAsia="SMbarcode" w:hAnsi="PMingLiU"/>
        </w:rPr>
        <w:t>*085306-0401-00049*</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在世界各地現存的清真寺建築中，除了會依各地風土民情而有其地方特色外，多半都具有拱形結構、圓頂、幾何圖案裝飾、喚拜樓等共同元素。其中如廣州懷聖寺與麥地那先知清真寺就都有「喚拜樓」（中國人稱之為「光塔」）的設計。請問：該設計與「五功」中的哪一「功」關係密切？　</w:t>
      </w:r>
      <w:r w:rsidRPr="00C74F24">
        <w:rPr>
          <w:rFonts w:ascii="PMingLiU" w:hAnsi="PMingLiU"/>
        </w:rPr>
        <w:br/>
        <w:t>(A)</w:t>
      </w:r>
      <w:r w:rsidRPr="00C74F24">
        <w:rPr>
          <w:rFonts w:ascii="PMingLiU" w:hAnsi="PMingLiU" w:hint="eastAsia"/>
        </w:rPr>
        <w:t xml:space="preserve">念功　</w:t>
      </w:r>
      <w:r w:rsidRPr="00C74F24">
        <w:rPr>
          <w:rFonts w:ascii="PMingLiU" w:hAnsi="PMingLiU"/>
        </w:rPr>
        <w:t>(B)</w:t>
      </w:r>
      <w:r w:rsidRPr="00C74F24">
        <w:rPr>
          <w:rFonts w:ascii="PMingLiU" w:hAnsi="PMingLiU" w:hint="eastAsia"/>
        </w:rPr>
        <w:t xml:space="preserve">齋功　</w:t>
      </w:r>
      <w:r w:rsidRPr="00C74F24">
        <w:rPr>
          <w:rFonts w:ascii="PMingLiU" w:hAnsi="PMingLiU"/>
        </w:rPr>
        <w:t>(C)</w:t>
      </w:r>
      <w:r w:rsidRPr="00C74F24">
        <w:rPr>
          <w:rFonts w:ascii="PMingLiU" w:hAnsi="PMingLiU" w:hint="eastAsia"/>
        </w:rPr>
        <w:t xml:space="preserve">禱功　</w:t>
      </w:r>
      <w:r w:rsidRPr="00C74F24">
        <w:rPr>
          <w:rFonts w:ascii="PMingLiU" w:hAnsi="PMingLiU"/>
        </w:rPr>
        <w:t>(D)</w:t>
      </w:r>
      <w:r w:rsidRPr="00C74F24">
        <w:rPr>
          <w:rFonts w:ascii="PMingLiU" w:hAnsi="PMingLiU" w:hint="eastAsia"/>
        </w:rPr>
        <w:t>課功</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題號：0401-00050　　　</w:t>
      </w:r>
      <w:r>
        <w:rPr>
          <w:rFonts w:ascii="SMbarcode" w:eastAsia="SMbarcode" w:hAnsi="PMingLiU"/>
        </w:rPr>
        <w:t>*085306-0401-00050*</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hint="eastAsia"/>
        </w:rPr>
        <w:t>伊斯蘭教</w:t>
      </w:r>
      <w:r w:rsidRPr="00C74F24">
        <w:rPr>
          <w:rFonts w:ascii="PMingLiU" w:hAnsi="PMingLiU"/>
        </w:rPr>
        <w:t>有所謂「五功」的宗教義務，主要在於堅定穆斯林的宗教信仰。關於這些宗教義務敘述，下列何者正確？</w:t>
      </w:r>
      <w:r w:rsidRPr="00C74F24">
        <w:rPr>
          <w:rFonts w:ascii="PMingLiU" w:hAnsi="PMingLiU" w:hint="eastAsia"/>
        </w:rPr>
        <w:t xml:space="preserve">　</w:t>
      </w:r>
      <w:r w:rsidRPr="00C74F24">
        <w:rPr>
          <w:rFonts w:ascii="PMingLiU" w:hAnsi="PMingLiU"/>
        </w:rPr>
        <w:br/>
        <w:t>(A)穆斯林的時禮是指每星期五集體聚會一次</w:t>
      </w:r>
      <w:r w:rsidRPr="00C74F24">
        <w:rPr>
          <w:rFonts w:ascii="PMingLiU" w:hAnsi="PMingLiU" w:hint="eastAsia"/>
        </w:rPr>
        <w:t xml:space="preserve">　</w:t>
      </w:r>
      <w:r w:rsidRPr="00C74F24">
        <w:rPr>
          <w:rFonts w:ascii="PMingLiU" w:hAnsi="PMingLiU"/>
        </w:rPr>
        <w:t>(B)唸功是指穆斯林要用土耳其語唸誦清真言</w:t>
      </w:r>
      <w:r w:rsidRPr="00C74F24">
        <w:rPr>
          <w:rFonts w:ascii="PMingLiU" w:hAnsi="PMingLiU" w:hint="eastAsia"/>
        </w:rPr>
        <w:t xml:space="preserve">　</w:t>
      </w:r>
      <w:r w:rsidRPr="00C74F24">
        <w:rPr>
          <w:rFonts w:ascii="PMingLiU" w:hAnsi="PMingLiU"/>
        </w:rPr>
        <w:t>(C)每位穆斯林一定要在一生中去麥加朝聖一次，否則會無法上天堂</w:t>
      </w:r>
      <w:r w:rsidRPr="00C74F24">
        <w:rPr>
          <w:rFonts w:ascii="PMingLiU" w:hAnsi="PMingLiU" w:hint="eastAsia"/>
        </w:rPr>
        <w:t xml:space="preserve">　</w:t>
      </w:r>
      <w:r w:rsidRPr="00C74F24">
        <w:rPr>
          <w:rFonts w:ascii="PMingLiU" w:hAnsi="PMingLiU"/>
        </w:rPr>
        <w:t>(D)穆斯林必須要將部分財產施捨窮人，稱為「天課」</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sidRPr="002020C7">
        <w:rPr>
          <w:rFonts w:hint="eastAsia"/>
        </w:rPr>
        <w:t>此為聚禮</w:t>
      </w:r>
      <w:r>
        <w:rPr>
          <w:rFonts w:hint="eastAsia"/>
        </w:rPr>
        <w:t>。</w:t>
      </w:r>
      <w:r>
        <w:br/>
        <w:t>(B)</w:t>
      </w:r>
      <w:r w:rsidRPr="009239AC">
        <w:rPr>
          <w:rFonts w:hint="eastAsia"/>
        </w:rPr>
        <w:t>阿拉伯語</w:t>
      </w:r>
      <w:r>
        <w:rPr>
          <w:rFonts w:hint="eastAsia"/>
        </w:rPr>
        <w:t>。</w:t>
      </w:r>
      <w:r>
        <w:br/>
        <w:t>(C)</w:t>
      </w:r>
      <w:r w:rsidRPr="0048164C">
        <w:rPr>
          <w:rFonts w:hint="eastAsia"/>
        </w:rPr>
        <w:t>在經濟健康狀況許可下。</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0401-00051　　　</w:t>
      </w:r>
      <w:r>
        <w:rPr>
          <w:rFonts w:ascii="SMbarcode" w:eastAsia="SMbarcode" w:hAnsi="PMingLiU"/>
        </w:rPr>
        <w:t>*085306-0401-00051*</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一個新宗教的興起多會受到既有宗教教義的影響。請問：伊斯蘭教創立時受到哪一宗教的影響，後來又影響了哪一宗教的出現呢？</w:t>
      </w:r>
      <w:r w:rsidRPr="00C74F24">
        <w:rPr>
          <w:rFonts w:ascii="PMingLiU" w:hAnsi="PMingLiU" w:hint="eastAsia"/>
        </w:rPr>
        <w:t xml:space="preserve">　</w:t>
      </w:r>
      <w:r w:rsidRPr="00C74F24">
        <w:rPr>
          <w:rFonts w:ascii="PMingLiU" w:hAnsi="PMingLiU"/>
        </w:rPr>
        <w:br/>
        <w:t>(A)受到祆教的影響，影響了耆那教出現</w:t>
      </w:r>
      <w:r w:rsidRPr="00C74F24">
        <w:rPr>
          <w:rFonts w:ascii="PMingLiU" w:hAnsi="PMingLiU" w:hint="eastAsia"/>
        </w:rPr>
        <w:t xml:space="preserve">　</w:t>
      </w:r>
      <w:r w:rsidRPr="00C74F24">
        <w:rPr>
          <w:rFonts w:ascii="PMingLiU" w:hAnsi="PMingLiU"/>
        </w:rPr>
        <w:t>(B)受到猶太教的影響，影響了基督教出現</w:t>
      </w:r>
      <w:r w:rsidRPr="00C74F24">
        <w:rPr>
          <w:rFonts w:ascii="PMingLiU" w:hAnsi="PMingLiU" w:hint="eastAsia"/>
        </w:rPr>
        <w:t xml:space="preserve">　</w:t>
      </w:r>
      <w:r w:rsidRPr="00C74F24">
        <w:rPr>
          <w:rFonts w:ascii="PMingLiU" w:hAnsi="PMingLiU"/>
        </w:rPr>
        <w:t>(C)受到基督教的影響，影響了錫克教出現</w:t>
      </w:r>
      <w:r w:rsidRPr="00C74F24">
        <w:rPr>
          <w:rFonts w:ascii="PMingLiU" w:hAnsi="PMingLiU" w:hint="eastAsia"/>
        </w:rPr>
        <w:t xml:space="preserve">　</w:t>
      </w:r>
      <w:r w:rsidRPr="00C74F24">
        <w:rPr>
          <w:rFonts w:ascii="PMingLiU" w:hAnsi="PMingLiU"/>
        </w:rPr>
        <w:t>(D)受到猶太教的影響，影響了佛教出現</w:t>
      </w:r>
    </w:p>
    <w:p w:rsidR="00C74F24" w:rsidRDefault="00C74F24" w:rsidP="00C74F24">
      <w:r>
        <w:rPr>
          <w:rFonts w:ascii="PMingLiU" w:hAnsi="PMingLiU"/>
        </w:rPr>
        <w:t>答案：</w:t>
      </w:r>
      <w:r>
        <w:t>(B)</w:t>
      </w:r>
    </w:p>
    <w:p w:rsidR="00C74F24" w:rsidRDefault="00C74F24" w:rsidP="00C74F24">
      <w:r>
        <w:rPr>
          <w:rFonts w:ascii="PMingLiU" w:hAnsi="PMingLiU"/>
        </w:rPr>
        <w:t>解析：</w:t>
      </w:r>
      <w:r>
        <w:t>(C)</w:t>
      </w:r>
      <w:r w:rsidRPr="00E56338">
        <w:t>錫克教受到</w:t>
      </w:r>
      <w:r>
        <w:t>伊斯蘭教</w:t>
      </w:r>
      <w:r w:rsidRPr="00E56338">
        <w:t>蘇</w:t>
      </w:r>
      <w:r>
        <w:rPr>
          <w:rFonts w:hint="eastAsia"/>
        </w:rPr>
        <w:t>非</w:t>
      </w:r>
      <w:r w:rsidRPr="00E56338">
        <w:t>教派影響</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題號：0401-00052　　　</w:t>
      </w:r>
      <w:r>
        <w:rPr>
          <w:rFonts w:ascii="SMbarcode" w:eastAsia="SMbarcode" w:hAnsi="PMingLiU"/>
        </w:rPr>
        <w:t>*085306-0401-00052*</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美國911恐怖攻擊事件時，激進的伊斯蘭教徒即高喊此為「聖戰」。請問：關於伊斯蘭教聖戰概念的敘述，下列敘述何者正確？</w:t>
      </w:r>
      <w:r w:rsidRPr="00C74F24">
        <w:rPr>
          <w:rFonts w:ascii="PMingLiU" w:hAnsi="PMingLiU" w:hint="eastAsia"/>
        </w:rPr>
        <w:t xml:space="preserve">　</w:t>
      </w:r>
      <w:r w:rsidRPr="00C74F24">
        <w:rPr>
          <w:rFonts w:ascii="PMingLiU" w:hAnsi="PMingLiU"/>
        </w:rPr>
        <w:br/>
        <w:t>(A)聖戰的思想是穆罕默德本人親自提出</w:t>
      </w:r>
      <w:r w:rsidRPr="00C74F24">
        <w:rPr>
          <w:rFonts w:ascii="PMingLiU" w:hAnsi="PMingLiU" w:hint="eastAsia"/>
        </w:rPr>
        <w:t xml:space="preserve">　</w:t>
      </w:r>
      <w:r w:rsidRPr="00C74F24">
        <w:rPr>
          <w:rFonts w:ascii="PMingLiU" w:hAnsi="PMingLiU"/>
        </w:rPr>
        <w:t>(B)聖戰的概念是後來的伊斯蘭統治者為了擴張領地才出現，此觀念並不在《古蘭經》中</w:t>
      </w:r>
      <w:r w:rsidRPr="00C74F24">
        <w:rPr>
          <w:rFonts w:ascii="PMingLiU" w:hAnsi="PMingLiU" w:hint="eastAsia"/>
        </w:rPr>
        <w:t xml:space="preserve">　</w:t>
      </w:r>
      <w:r w:rsidRPr="00C74F24">
        <w:rPr>
          <w:rFonts w:ascii="PMingLiU" w:hAnsi="PMingLiU"/>
        </w:rPr>
        <w:t>(C)小聖戰指的是克服自身的慾望</w:t>
      </w:r>
      <w:r w:rsidRPr="00C74F24">
        <w:rPr>
          <w:rFonts w:ascii="PMingLiU" w:hAnsi="PMingLiU" w:hint="eastAsia"/>
        </w:rPr>
        <w:t xml:space="preserve">　</w:t>
      </w:r>
      <w:r w:rsidRPr="00C74F24">
        <w:rPr>
          <w:rFonts w:ascii="PMingLiU" w:hAnsi="PMingLiU"/>
        </w:rPr>
        <w:t>(D)大聖戰是指征服拒絕信仰伊斯蘭教的人</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題號：0401-00053　　　</w:t>
      </w:r>
      <w:r>
        <w:rPr>
          <w:rFonts w:ascii="SMbarcode" w:eastAsia="SMbarcode" w:hAnsi="PMingLiU"/>
        </w:rPr>
        <w:t>*085306-0401-00053*</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伊斯蘭教的教法許多內容存在著阿拉伯人的生活經驗與智慧，舉如伊斯蘭教法中特別規定，禁止食用動物血液與自死的生物。根據你的判斷，會這樣規定的原因是？</w:t>
      </w:r>
      <w:r w:rsidRPr="00C74F24">
        <w:rPr>
          <w:rFonts w:ascii="PMingLiU" w:hAnsi="PMingLiU" w:hint="eastAsia"/>
        </w:rPr>
        <w:t xml:space="preserve">　</w:t>
      </w:r>
      <w:r w:rsidRPr="00C74F24">
        <w:rPr>
          <w:rFonts w:ascii="PMingLiU" w:hAnsi="PMingLiU"/>
        </w:rPr>
        <w:br/>
        <w:t>(A)源自穆罕默德的個人習慣</w:t>
      </w:r>
      <w:r w:rsidRPr="00C74F24">
        <w:rPr>
          <w:rFonts w:ascii="PMingLiU" w:hAnsi="PMingLiU" w:hint="eastAsia"/>
        </w:rPr>
        <w:t xml:space="preserve">　</w:t>
      </w:r>
      <w:r w:rsidRPr="00C74F24">
        <w:rPr>
          <w:rFonts w:ascii="PMingLiU" w:hAnsi="PMingLiU"/>
        </w:rPr>
        <w:t>(B)擔心動物血液帶有疾病或髒汙細菌</w:t>
      </w:r>
      <w:r w:rsidRPr="00C74F24">
        <w:rPr>
          <w:rFonts w:ascii="PMingLiU" w:hAnsi="PMingLiU" w:hint="eastAsia"/>
        </w:rPr>
        <w:t xml:space="preserve">　</w:t>
      </w:r>
      <w:r w:rsidRPr="00C74F24">
        <w:rPr>
          <w:rFonts w:ascii="PMingLiU" w:hAnsi="PMingLiU"/>
        </w:rPr>
        <w:t>(C)認為血液與自然死亡的動物要留給其他動物食用，這是一種愛的表現</w:t>
      </w:r>
      <w:r w:rsidRPr="00C74F24">
        <w:rPr>
          <w:rFonts w:ascii="PMingLiU" w:hAnsi="PMingLiU" w:hint="eastAsia"/>
        </w:rPr>
        <w:t xml:space="preserve">　</w:t>
      </w:r>
      <w:r w:rsidRPr="00C74F24">
        <w:rPr>
          <w:rFonts w:ascii="PMingLiU" w:hAnsi="PMingLiU"/>
        </w:rPr>
        <w:t>(D)宰殺動物後的血液是要祭祀用獻給阿拉，因此不可食用</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題號：0401-00054　　　</w:t>
      </w:r>
      <w:r>
        <w:rPr>
          <w:rFonts w:ascii="SMbarcode" w:eastAsia="SMbarcode" w:hAnsi="PMingLiU"/>
        </w:rPr>
        <w:t>*085306-0401-00054*</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伊斯蘭教在歷史發展上有一個非常重要的轉折點，那就是「聖遷」。關於聖遷的意義與重要性的敘述，下列何者正確？</w:t>
      </w:r>
      <w:r w:rsidRPr="00C74F24">
        <w:rPr>
          <w:rFonts w:ascii="PMingLiU" w:hAnsi="PMingLiU" w:hint="eastAsia"/>
        </w:rPr>
        <w:t xml:space="preserve">　</w:t>
      </w:r>
      <w:r w:rsidRPr="00C74F24">
        <w:rPr>
          <w:rFonts w:ascii="PMingLiU" w:hAnsi="PMingLiU"/>
        </w:rPr>
        <w:br/>
        <w:t>(A)聖遷發生於西元前622年，是伊斯蘭教曆法的開端</w:t>
      </w:r>
      <w:r w:rsidRPr="00C74F24">
        <w:rPr>
          <w:rFonts w:ascii="PMingLiU" w:hAnsi="PMingLiU" w:hint="eastAsia"/>
        </w:rPr>
        <w:t xml:space="preserve">　</w:t>
      </w:r>
      <w:r w:rsidRPr="00C74F24">
        <w:rPr>
          <w:rFonts w:ascii="PMingLiU" w:hAnsi="PMingLiU"/>
        </w:rPr>
        <w:t>(B)聖遷主要是穆罕默德帶領信眾由麥地那反攻回麥加</w:t>
      </w:r>
      <w:r w:rsidRPr="00C74F24">
        <w:rPr>
          <w:rFonts w:ascii="PMingLiU" w:hAnsi="PMingLiU" w:hint="eastAsia"/>
        </w:rPr>
        <w:t xml:space="preserve">　</w:t>
      </w:r>
      <w:r w:rsidRPr="00C74F24">
        <w:rPr>
          <w:rFonts w:ascii="PMingLiU" w:hAnsi="PMingLiU"/>
        </w:rPr>
        <w:t>(C)伊斯蘭教徒稱呼聖遷為「</w:t>
      </w:r>
      <w:r w:rsidRPr="00C74F24">
        <w:rPr>
          <w:rFonts w:ascii="PMingLiU" w:hAnsi="PMingLiU" w:hint="eastAsia"/>
        </w:rPr>
        <w:t>黑嗤</w:t>
      </w:r>
      <w:r w:rsidRPr="00C74F24">
        <w:rPr>
          <w:rFonts w:ascii="PMingLiU" w:hAnsi="PMingLiU"/>
        </w:rPr>
        <w:t>拉」</w:t>
      </w:r>
      <w:r w:rsidRPr="00C74F24">
        <w:rPr>
          <w:rFonts w:ascii="PMingLiU" w:hAnsi="PMingLiU" w:hint="eastAsia"/>
        </w:rPr>
        <w:t xml:space="preserve">　</w:t>
      </w:r>
      <w:r w:rsidRPr="00C74F24">
        <w:rPr>
          <w:rFonts w:ascii="PMingLiU" w:hAnsi="PMingLiU"/>
        </w:rPr>
        <w:t>(D)聖遷是因為土耳其人壓迫阿拉伯人使其遷移</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題號：0401-00055　　　</w:t>
      </w:r>
      <w:r>
        <w:rPr>
          <w:rFonts w:ascii="SMbarcode" w:eastAsia="SMbarcode" w:hAnsi="PMingLiU"/>
        </w:rPr>
        <w:t>*085306-0401-00055*</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為了強化穆斯林的宗教信仰以利宗教的發展，伊斯蘭教逐漸發展出了所謂的「伊斯蘭教法」。下列關於伊斯蘭教法的描述，何者</w:t>
      </w:r>
      <w:r w:rsidRPr="00C74F24">
        <w:rPr>
          <w:rFonts w:ascii="PMingLiU" w:hAnsi="PMingLiU" w:hint="eastAsia"/>
        </w:rPr>
        <w:t>正確</w:t>
      </w:r>
      <w:r w:rsidRPr="00C74F24">
        <w:rPr>
          <w:rFonts w:ascii="PMingLiU" w:hAnsi="PMingLiU"/>
        </w:rPr>
        <w:t>？</w:t>
      </w:r>
      <w:r w:rsidRPr="00C74F24">
        <w:rPr>
          <w:rFonts w:ascii="PMingLiU" w:hAnsi="PMingLiU" w:hint="eastAsia"/>
        </w:rPr>
        <w:t xml:space="preserve">　</w:t>
      </w:r>
      <w:r w:rsidRPr="00C74F24">
        <w:rPr>
          <w:rFonts w:ascii="PMingLiU" w:hAnsi="PMingLiU"/>
        </w:rPr>
        <w:br/>
        <w:t>(A)伊斯蘭教法主要是庶民在遵守，貴族與哈里發均自由決定是否遵守</w:t>
      </w:r>
      <w:r w:rsidRPr="00C74F24">
        <w:rPr>
          <w:rFonts w:ascii="PMingLiU" w:hAnsi="PMingLiU" w:hint="eastAsia"/>
        </w:rPr>
        <w:t xml:space="preserve">　</w:t>
      </w:r>
      <w:r w:rsidRPr="00C74F24">
        <w:rPr>
          <w:rFonts w:ascii="PMingLiU" w:hAnsi="PMingLiU"/>
        </w:rPr>
        <w:t>(B)伊斯蘭教法的傳承是透過經學院有系統的教育</w:t>
      </w:r>
      <w:r w:rsidRPr="00C74F24">
        <w:rPr>
          <w:rFonts w:ascii="PMingLiU" w:hAnsi="PMingLiU" w:hint="eastAsia"/>
        </w:rPr>
        <w:t xml:space="preserve">　</w:t>
      </w:r>
      <w:r w:rsidRPr="00C74F24">
        <w:rPr>
          <w:rFonts w:ascii="PMingLiU" w:hAnsi="PMingLiU"/>
        </w:rPr>
        <w:t>(C)伊斯蘭教法完全依照《古蘭經》內容，不受民族的習俗或地方慣例影響</w:t>
      </w:r>
      <w:r w:rsidRPr="00C74F24">
        <w:rPr>
          <w:rFonts w:ascii="PMingLiU" w:hAnsi="PMingLiU" w:hint="eastAsia"/>
        </w:rPr>
        <w:t xml:space="preserve">　</w:t>
      </w:r>
      <w:r w:rsidRPr="00C74F24">
        <w:rPr>
          <w:rFonts w:ascii="PMingLiU" w:hAnsi="PMingLiU"/>
        </w:rPr>
        <w:t>(D)伊斯蘭教法是伊斯蘭教義的基礎</w:t>
      </w:r>
    </w:p>
    <w:p w:rsidR="00C74F24" w:rsidRDefault="00C74F24" w:rsidP="00C74F24">
      <w:r>
        <w:rPr>
          <w:rFonts w:ascii="PMingLiU" w:hAnsi="PMingLiU"/>
        </w:rPr>
        <w:t>答案：</w:t>
      </w:r>
      <w:r>
        <w:t>(B)</w:t>
      </w:r>
    </w:p>
    <w:p w:rsidR="00C74F24" w:rsidRDefault="00C74F24" w:rsidP="00C74F24">
      <w:r>
        <w:rPr>
          <w:rFonts w:ascii="PMingLiU" w:hAnsi="PMingLiU"/>
        </w:rPr>
        <w:t>解析：</w:t>
      </w:r>
      <w:r>
        <w:t>(A)</w:t>
      </w:r>
      <w:r w:rsidRPr="00E56338">
        <w:t>均需遵守</w:t>
      </w:r>
      <w:r>
        <w:t>。</w:t>
      </w:r>
      <w:r>
        <w:br/>
        <w:t>(C)</w:t>
      </w:r>
      <w:r w:rsidRPr="00E56338">
        <w:t>有受影響</w:t>
      </w:r>
      <w:r>
        <w:t>。</w:t>
      </w:r>
      <w:r>
        <w:br/>
        <w:t>(D)</w:t>
      </w:r>
      <w:r w:rsidRPr="00E56338">
        <w:t>是教義的體現</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題號：0401-00056　　　</w:t>
      </w:r>
      <w:r>
        <w:rPr>
          <w:rFonts w:ascii="SMbarcode" w:eastAsia="SMbarcode" w:hAnsi="PMingLiU"/>
        </w:rPr>
        <w:t>*085306-0401-00056*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曆九月禁食的規定要求信徒日間不得進食和縱性玩樂，即寓有禁欲守節與大同博愛的精神；雖未完全禁止奴隸制度，但也呼籲解放下人的義舉，他肯定部族中的上下階層次序，但也號召公平仁慈的治理態度；男人雖可多妻，貴為一家之主，但婦女有權自保，免於凌虐。同時穆罕默德禁止出於自衛與信仰理由之外的戰爭與暴力行為，致力於抒解內亂與社會暴戾之氣，而引導阿拉伯人向外發展，強化伊斯蘭教社群的特殊自覺。請問：關於上述伊斯蘭教的相關規定與記載，下列何者正確？　</w:t>
      </w:r>
      <w:r w:rsidRPr="00C74F24">
        <w:rPr>
          <w:rFonts w:ascii="PMingLiU" w:hAnsi="PMingLiU"/>
        </w:rPr>
        <w:br/>
        <w:t>(A)</w:t>
      </w:r>
      <w:r w:rsidRPr="00C74F24">
        <w:rPr>
          <w:rFonts w:ascii="PMingLiU" w:hAnsi="PMingLiU" w:hint="eastAsia"/>
        </w:rPr>
        <w:t xml:space="preserve">規定這些行為舉止，可以從伊斯蘭教的經典《阿底格蘭特》看到　</w:t>
      </w:r>
      <w:r w:rsidRPr="00C74F24">
        <w:rPr>
          <w:rFonts w:ascii="PMingLiU" w:hAnsi="PMingLiU"/>
        </w:rPr>
        <w:t>(B)</w:t>
      </w:r>
      <w:r w:rsidRPr="00C74F24">
        <w:rPr>
          <w:rFonts w:ascii="PMingLiU" w:hAnsi="PMingLiU" w:hint="eastAsia"/>
        </w:rPr>
        <w:t xml:space="preserve">相關的細部規定，可以從後人記錄穆罕默德言行的《聖訓》得知　</w:t>
      </w:r>
      <w:r w:rsidRPr="00C74F24">
        <w:rPr>
          <w:rFonts w:ascii="PMingLiU" w:hAnsi="PMingLiU"/>
        </w:rPr>
        <w:t>(C)</w:t>
      </w:r>
      <w:r w:rsidRPr="00C74F24">
        <w:rPr>
          <w:rFonts w:ascii="PMingLiU" w:hAnsi="PMingLiU" w:hint="eastAsia"/>
        </w:rPr>
        <w:t xml:space="preserve">為了各地人民可以更加徹底了解先知啟示，所以經典可以翻譯　</w:t>
      </w:r>
      <w:r w:rsidRPr="00C74F24">
        <w:rPr>
          <w:rFonts w:ascii="PMingLiU" w:hAnsi="PMingLiU"/>
        </w:rPr>
        <w:t>(D)</w:t>
      </w:r>
      <w:r w:rsidRPr="00C74F24">
        <w:rPr>
          <w:rFonts w:ascii="PMingLiU" w:hAnsi="PMingLiU" w:hint="eastAsia"/>
        </w:rPr>
        <w:t>伊斯蘭教的五功為定、靜、安、慮、得</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364406">
        <w:rPr>
          <w:rFonts w:hint="eastAsia"/>
        </w:rPr>
        <w:t>題幹所條列的主要規定，記載於《古蘭經》，相關細部規定，則可由《聖訓》得知。</w:t>
      </w:r>
      <w:r>
        <w:br/>
        <w:t>(A)</w:t>
      </w:r>
      <w:r w:rsidRPr="00364406">
        <w:rPr>
          <w:rFonts w:hint="eastAsia"/>
        </w:rPr>
        <w:t>應改為《古蘭經》。</w:t>
      </w:r>
      <w:r>
        <w:br/>
        <w:t>(C)</w:t>
      </w:r>
      <w:r w:rsidRPr="00364406">
        <w:rPr>
          <w:rFonts w:hint="eastAsia"/>
        </w:rPr>
        <w:t>《古蘭經》不可翻譯。</w:t>
      </w:r>
      <w:r>
        <w:br/>
        <w:t>(D)</w:t>
      </w:r>
      <w:r w:rsidRPr="00364406">
        <w:rPr>
          <w:rFonts w:hint="eastAsia"/>
        </w:rPr>
        <w:t>五功為念、禱、齋、課、朝。</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0401-00057　　　</w:t>
      </w:r>
      <w:r>
        <w:rPr>
          <w:rFonts w:ascii="SMbarcode" w:eastAsia="SMbarcode" w:hAnsi="PMingLiU"/>
        </w:rPr>
        <w:t>*085306-0401-00057*</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hint="eastAsia"/>
        </w:rPr>
        <w:t>伊斯蘭</w:t>
      </w:r>
      <w:r w:rsidRPr="00C74F24">
        <w:rPr>
          <w:rFonts w:ascii="PMingLiU" w:hAnsi="PMingLiU"/>
        </w:rPr>
        <w:t>教的飲食文化十分複雜，有許多的禁忌，下列敘述何者正確？</w:t>
      </w:r>
      <w:r w:rsidRPr="00C74F24">
        <w:rPr>
          <w:rFonts w:ascii="PMingLiU" w:hAnsi="PMingLiU" w:hint="eastAsia"/>
        </w:rPr>
        <w:t xml:space="preserve">　</w:t>
      </w:r>
      <w:r w:rsidRPr="00C74F24">
        <w:rPr>
          <w:rFonts w:ascii="PMingLiU" w:hAnsi="PMingLiU"/>
        </w:rPr>
        <w:br/>
        <w:t>(A)伊斯蘭教徒可以飲酒，但不能過量</w:t>
      </w:r>
      <w:r w:rsidRPr="00C74F24">
        <w:rPr>
          <w:rFonts w:ascii="PMingLiU" w:hAnsi="PMingLiU" w:hint="eastAsia"/>
        </w:rPr>
        <w:t xml:space="preserve">　</w:t>
      </w:r>
      <w:r w:rsidRPr="00C74F24">
        <w:rPr>
          <w:rFonts w:ascii="PMingLiU" w:hAnsi="PMingLiU"/>
        </w:rPr>
        <w:t>(B)伊斯蘭教徒不吃牛肉，但可食豬、羊肉</w:t>
      </w:r>
      <w:r w:rsidRPr="00C74F24">
        <w:rPr>
          <w:rFonts w:ascii="PMingLiU" w:hAnsi="PMingLiU" w:hint="eastAsia"/>
        </w:rPr>
        <w:t xml:space="preserve">　</w:t>
      </w:r>
      <w:r w:rsidRPr="00C74F24">
        <w:rPr>
          <w:rFonts w:ascii="PMingLiU" w:hAnsi="PMingLiU"/>
        </w:rPr>
        <w:t>(C)伊斯蘭教徒禁止食用未經誦經而宰殺的動物</w:t>
      </w:r>
      <w:r w:rsidRPr="00C74F24">
        <w:rPr>
          <w:rFonts w:ascii="PMingLiU" w:hAnsi="PMingLiU" w:hint="eastAsia"/>
        </w:rPr>
        <w:t xml:space="preserve">　</w:t>
      </w:r>
      <w:r w:rsidRPr="00C74F24">
        <w:rPr>
          <w:rFonts w:ascii="PMingLiU" w:hAnsi="PMingLiU"/>
        </w:rPr>
        <w:t>(D)伊斯蘭教徒不可食用四隻腳的動物</w:t>
      </w:r>
    </w:p>
    <w:p w:rsidR="00C74F24" w:rsidRDefault="00C74F24" w:rsidP="00C74F24">
      <w:r>
        <w:rPr>
          <w:rFonts w:ascii="PMingLiU" w:hAnsi="PMingLiU"/>
        </w:rPr>
        <w:t>答案：</w:t>
      </w:r>
      <w:r>
        <w:t>(C)</w:t>
      </w:r>
    </w:p>
    <w:p w:rsidR="00C74F24" w:rsidRDefault="00C74F24" w:rsidP="00C74F24">
      <w:r>
        <w:rPr>
          <w:rFonts w:ascii="PMingLiU" w:hAnsi="PMingLiU"/>
        </w:rPr>
        <w:t>解析：</w:t>
      </w:r>
      <w:r>
        <w:t>(A)</w:t>
      </w:r>
      <w:r w:rsidRPr="00E56338">
        <w:t>不可飲酒</w:t>
      </w:r>
      <w:r>
        <w:t>。</w:t>
      </w:r>
      <w:r>
        <w:br/>
        <w:t>(B)</w:t>
      </w:r>
      <w:r w:rsidRPr="00E56338">
        <w:t>禁食豬肉</w:t>
      </w:r>
      <w:r>
        <w:t>。</w:t>
      </w:r>
      <w:r>
        <w:br/>
        <w:t>(D)</w:t>
      </w:r>
      <w:r w:rsidRPr="00E56338">
        <w:t>無此規定</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題號：0401-00058　　　</w:t>
      </w:r>
      <w:r>
        <w:rPr>
          <w:rFonts w:ascii="SMbarcode" w:eastAsia="SMbarcode" w:hAnsi="PMingLiU"/>
        </w:rPr>
        <w:t>*085306-0401-00058*</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十八世紀初，甲國派遣一位使節前往乙國。這位使節晉謁乙國君主後，在報告中記下他的見聞：「根據這裡人的風俗，君主會把自己的肖像鑲上鑽石，贈送給大使們。可是，我解釋說我的宗教信仰是不可以有圖像的，於是他們就改授我一條鑽石腰帶。」從這位使節的陳述判斷，他最可能是：　</w:t>
      </w:r>
      <w:r w:rsidRPr="00C74F24">
        <w:rPr>
          <w:rFonts w:ascii="PMingLiU" w:hAnsi="PMingLiU"/>
        </w:rPr>
        <w:br/>
        <w:t>(A)</w:t>
      </w:r>
      <w:r w:rsidRPr="00C74F24">
        <w:rPr>
          <w:rFonts w:ascii="PMingLiU" w:hAnsi="PMingLiU" w:hint="eastAsia"/>
        </w:rPr>
        <w:t xml:space="preserve">羅馬教廷派往北京的使節　</w:t>
      </w:r>
      <w:r w:rsidRPr="00C74F24">
        <w:rPr>
          <w:rFonts w:ascii="PMingLiU" w:hAnsi="PMingLiU"/>
        </w:rPr>
        <w:t>(B)</w:t>
      </w:r>
      <w:r w:rsidRPr="00C74F24">
        <w:rPr>
          <w:rFonts w:ascii="PMingLiU" w:hAnsi="PMingLiU" w:hint="eastAsia"/>
        </w:rPr>
        <w:t xml:space="preserve">鄂圖曼帝國駐巴黎的使節　</w:t>
      </w:r>
      <w:r w:rsidRPr="00C74F24">
        <w:rPr>
          <w:rFonts w:ascii="PMingLiU" w:hAnsi="PMingLiU"/>
        </w:rPr>
        <w:t>(C)</w:t>
      </w:r>
      <w:r w:rsidRPr="00C74F24">
        <w:rPr>
          <w:rFonts w:ascii="PMingLiU" w:hAnsi="PMingLiU" w:hint="eastAsia"/>
        </w:rPr>
        <w:t xml:space="preserve">西班牙派駐維也納的使節　</w:t>
      </w:r>
      <w:r w:rsidRPr="00C74F24">
        <w:rPr>
          <w:rFonts w:ascii="PMingLiU" w:hAnsi="PMingLiU"/>
        </w:rPr>
        <w:t>(D)</w:t>
      </w:r>
      <w:r w:rsidRPr="00C74F24">
        <w:rPr>
          <w:rFonts w:ascii="PMingLiU" w:hAnsi="PMingLiU" w:hint="eastAsia"/>
        </w:rPr>
        <w:t>法國派駐聖彼得堡的使節</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586974">
        <w:rPr>
          <w:rFonts w:hint="eastAsia"/>
        </w:rPr>
        <w:t>本題的關鍵在甲國的宗教信仰「是不可以有圖像的」。羅馬教廷、西班牙、法國在當時都屬天主教國家，雖然教義上不允許崇拜偶像，但聖像等圖像卻實質存在。鄂圖曼帝國為伊斯蘭教國家，嚴守反對偶像的教義。</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0401-00059　　　</w:t>
      </w:r>
      <w:r>
        <w:rPr>
          <w:rFonts w:ascii="SMbarcode" w:eastAsia="SMbarcode" w:hAnsi="PMingLiU"/>
        </w:rPr>
        <w:t>*085306-0401-00059*</w:t>
      </w:r>
      <w:r>
        <w:rPr>
          <w:rFonts w:ascii="PMingLiU" w:hAnsi="PMingLiU"/>
        </w:rPr>
        <w:t xml:space="preserve">　　　難易度：難　　　出處：各校試題</w:t>
      </w:r>
    </w:p>
    <w:p w:rsidR="00C74F24" w:rsidRDefault="00C74F24" w:rsidP="00C74F24">
      <w:pPr>
        <w:rPr>
          <w:rFonts w:ascii="PMingLiU" w:hAnsi="PMingLiU" w:hint="eastAsia"/>
        </w:rPr>
      </w:pPr>
      <w:r w:rsidRPr="00C74F24">
        <w:rPr>
          <w:rFonts w:ascii="PMingLiU" w:hAnsi="PMingLiU" w:hint="eastAsia"/>
        </w:rPr>
        <w:t xml:space="preserve">上歷史課時，信仰基督教的志玲介紹她所信仰的基督：(1)耶穌是一位偉大的救世主。(2)耶穌具有神、人二性。(3)耶穌最後被釘於十字架上後復活了。(4)耶穌的神蹟特別得到聖靈力量的幫助。此時，信仰伊斯蘭教的成旭提出反駁。請問：他會反對的論點有哪些？　</w:t>
      </w:r>
      <w:r w:rsidRPr="00C74F24">
        <w:rPr>
          <w:rFonts w:ascii="PMingLiU" w:hAnsi="PMingLiU"/>
        </w:rPr>
        <w:br/>
        <w:t>(A)</w:t>
      </w:r>
      <w:r w:rsidRPr="00C74F24">
        <w:rPr>
          <w:rFonts w:ascii="PMingLiU" w:hAnsi="PMingLiU" w:hint="eastAsia"/>
        </w:rPr>
        <w:t xml:space="preserve">全部　</w:t>
      </w:r>
      <w:r w:rsidRPr="00C74F24">
        <w:rPr>
          <w:rFonts w:ascii="PMingLiU" w:hAnsi="PMingLiU"/>
        </w:rPr>
        <w:t>(B)</w:t>
      </w:r>
      <w:r w:rsidRPr="00C74F24">
        <w:rPr>
          <w:rFonts w:ascii="PMingLiU" w:hAnsi="PMingLiU" w:hint="eastAsia"/>
        </w:rPr>
        <w:t xml:space="preserve">除了4，其他皆反對　</w:t>
      </w:r>
      <w:r w:rsidRPr="00C74F24">
        <w:rPr>
          <w:rFonts w:ascii="PMingLiU" w:hAnsi="PMingLiU"/>
        </w:rPr>
        <w:t>(C)</w:t>
      </w:r>
      <w:r w:rsidRPr="00C74F24">
        <w:rPr>
          <w:rFonts w:ascii="PMingLiU" w:hAnsi="PMingLiU" w:hint="eastAsia"/>
        </w:rPr>
        <w:t xml:space="preserve">只有1反對　</w:t>
      </w:r>
      <w:r w:rsidRPr="00C74F24">
        <w:rPr>
          <w:rFonts w:ascii="PMingLiU" w:hAnsi="PMingLiU"/>
        </w:rPr>
        <w:t>(D)</w:t>
      </w:r>
      <w:r w:rsidRPr="00C74F24">
        <w:rPr>
          <w:rFonts w:ascii="PMingLiU" w:hAnsi="PMingLiU" w:hint="eastAsia"/>
        </w:rPr>
        <w:t>反對1、3點</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Pr>
          <w:rFonts w:hint="eastAsia"/>
        </w:rPr>
        <w:t>(</w:t>
      </w:r>
      <w:r w:rsidRPr="00876EB4">
        <w:rPr>
          <w:rFonts w:hint="eastAsia"/>
        </w:rPr>
        <w:t>1</w:t>
      </w:r>
      <w:r>
        <w:rPr>
          <w:rFonts w:hint="eastAsia"/>
        </w:rPr>
        <w:t>)</w:t>
      </w:r>
      <w:r>
        <w:rPr>
          <w:rFonts w:hint="eastAsia"/>
        </w:rPr>
        <w:t>伊斯蘭教認為耶穌是一位先知；</w:t>
      </w:r>
      <w:r>
        <w:rPr>
          <w:rFonts w:hint="eastAsia"/>
        </w:rPr>
        <w:t>(</w:t>
      </w:r>
      <w:r w:rsidRPr="00876EB4">
        <w:rPr>
          <w:rFonts w:hint="eastAsia"/>
        </w:rPr>
        <w:t>2</w:t>
      </w:r>
      <w:r>
        <w:rPr>
          <w:rFonts w:hint="eastAsia"/>
        </w:rPr>
        <w:t>)</w:t>
      </w:r>
      <w:r w:rsidRPr="00876EB4">
        <w:rPr>
          <w:rFonts w:hint="eastAsia"/>
        </w:rPr>
        <w:t>伊斯蘭教不承認耶穌的神性</w:t>
      </w:r>
      <w:r>
        <w:rPr>
          <w:rFonts w:hint="eastAsia"/>
        </w:rPr>
        <w:t>；</w:t>
      </w:r>
      <w:r>
        <w:rPr>
          <w:rFonts w:hint="eastAsia"/>
        </w:rPr>
        <w:t>(</w:t>
      </w:r>
      <w:r w:rsidRPr="00876EB4">
        <w:rPr>
          <w:rFonts w:hint="eastAsia"/>
        </w:rPr>
        <w:t>3</w:t>
      </w:r>
      <w:r>
        <w:rPr>
          <w:rFonts w:hint="eastAsia"/>
        </w:rPr>
        <w:t>)</w:t>
      </w:r>
      <w:r w:rsidRPr="00876EB4">
        <w:rPr>
          <w:rFonts w:hint="eastAsia"/>
        </w:rPr>
        <w:t>伊斯蘭教不承認耶穌的神性、死而復活的奇蹟</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0401-00060　　　</w:t>
      </w:r>
      <w:r>
        <w:rPr>
          <w:rFonts w:ascii="SMbarcode" w:eastAsia="SMbarcode" w:hAnsi="PMingLiU"/>
        </w:rPr>
        <w:t>*085306-0401-00060*</w:t>
      </w:r>
      <w:r>
        <w:rPr>
          <w:rFonts w:ascii="PMingLiU" w:hAnsi="PMingLiU"/>
        </w:rPr>
        <w:t xml:space="preserve">　　　難易度：難　　　出處：精選試題</w:t>
      </w:r>
    </w:p>
    <w:p w:rsidR="00C74F24" w:rsidRDefault="00C74F24" w:rsidP="00C74F24">
      <w:pPr>
        <w:rPr>
          <w:rFonts w:ascii="PMingLiU" w:hAnsi="PMingLiU" w:hint="eastAsia"/>
        </w:rPr>
      </w:pPr>
      <w:r w:rsidRPr="00C74F24">
        <w:rPr>
          <w:rFonts w:ascii="PMingLiU" w:hAnsi="PMingLiU" w:hint="eastAsia"/>
        </w:rPr>
        <w:t xml:space="preserve">聖戰是傳播與捍衛伊斯蘭信仰而奮鬥諸多行為統稱。履行方式概括為心、口、手、劍四個層面，穆斯林履行聖戰義務，通常主要途徑只能是和平的心、口、手方式。心即是依照真主教導，自覺地與內心的邪惡做不懈的征戰，以抵抗誘惑，淨化心靈，堅定信仰。口和手的方式，泛指以口筆傳播伊斯蘭教，勸大眾信伊斯蘭教，駁斥教內的異端邪說與教外的扭曲攻擊。劍的方式即為使用武力，是面臨信仰與生命存亡危機時的防禦手段，在伊斯蘭教早期反對麥加多神教徒的暴力迫害與軍事進剿的鬥爭中，劍對於穆斯林的生存和伊斯蘭教的發展，有著至關重要的作用。請問：依照題幹的敘述，下列有關聖戰的解釋與近況發展，何者正確？　</w:t>
      </w:r>
      <w:r w:rsidRPr="00C74F24">
        <w:rPr>
          <w:rFonts w:ascii="PMingLiU" w:hAnsi="PMingLiU"/>
        </w:rPr>
        <w:br/>
        <w:t>(A)</w:t>
      </w:r>
      <w:r w:rsidRPr="00C74F24">
        <w:rPr>
          <w:rFonts w:ascii="PMingLiU" w:hAnsi="PMingLiU" w:hint="eastAsia"/>
        </w:rPr>
        <w:t xml:space="preserve">聖戰原名為吉哈德，本為奮鬥之意　</w:t>
      </w:r>
      <w:r w:rsidRPr="00C74F24">
        <w:rPr>
          <w:rFonts w:ascii="PMingLiU" w:hAnsi="PMingLiU"/>
        </w:rPr>
        <w:t>(B)</w:t>
      </w:r>
      <w:r w:rsidRPr="00C74F24">
        <w:rPr>
          <w:rFonts w:ascii="PMingLiU" w:hAnsi="PMingLiU" w:hint="eastAsia"/>
        </w:rPr>
        <w:t xml:space="preserve">聖戰裡面強調「劍」的重要性，因此可以解釋現代伊斯蘭世界何以頗具侵略性的直接原因　</w:t>
      </w:r>
      <w:r w:rsidRPr="00C74F24">
        <w:rPr>
          <w:rFonts w:ascii="PMingLiU" w:hAnsi="PMingLiU"/>
        </w:rPr>
        <w:t>(C)</w:t>
      </w:r>
      <w:r w:rsidRPr="00C74F24">
        <w:rPr>
          <w:rFonts w:ascii="PMingLiU" w:hAnsi="PMingLiU" w:hint="eastAsia"/>
        </w:rPr>
        <w:t xml:space="preserve">文中指出「以口筆傳播伊斯蘭教」，代表可以將《古蘭經》加以翻譯，向外推廣　</w:t>
      </w:r>
      <w:r w:rsidRPr="00C74F24">
        <w:rPr>
          <w:rFonts w:ascii="PMingLiU" w:hAnsi="PMingLiU"/>
        </w:rPr>
        <w:t>(D)</w:t>
      </w:r>
      <w:r w:rsidRPr="00C74F24">
        <w:rPr>
          <w:rFonts w:ascii="PMingLiU" w:hAnsi="PMingLiU" w:hint="eastAsia"/>
        </w:rPr>
        <w:t>聖戰裡面強調「心」的層面，是因為穆斯林將其他宗教視為邪說，為端正視聽，不可輕易動搖信仰</w:t>
      </w:r>
    </w:p>
    <w:p w:rsidR="00C74F24" w:rsidRDefault="00C74F24" w:rsidP="00C74F24">
      <w:pPr>
        <w:rPr>
          <w:color w:val="000000"/>
          <w:kern w:val="0"/>
          <w:lang w:val="zh-TW"/>
        </w:rPr>
      </w:pPr>
      <w:r>
        <w:rPr>
          <w:rFonts w:ascii="PMingLiU" w:hAnsi="PMingLiU"/>
          <w:color w:val="000000"/>
          <w:kern w:val="0"/>
          <w:lang w:val="zh-TW"/>
        </w:rPr>
        <w:t>答案：</w:t>
      </w:r>
      <w:r w:rsidRPr="00A55A8E">
        <w:rPr>
          <w:color w:val="000000"/>
          <w:kern w:val="0"/>
          <w:lang w:val="zh-TW"/>
        </w:rPr>
        <w:t>(A)</w:t>
      </w:r>
    </w:p>
    <w:p w:rsidR="00C74F24" w:rsidRDefault="00C74F24" w:rsidP="00C74F24">
      <w:pPr>
        <w:rPr>
          <w:rFonts w:hint="eastAsia"/>
        </w:rPr>
      </w:pPr>
      <w:r>
        <w:rPr>
          <w:rFonts w:ascii="PMingLiU" w:hAnsi="PMingLiU"/>
        </w:rPr>
        <w:t>解析：</w:t>
      </w:r>
      <w:r>
        <w:t>(A)</w:t>
      </w:r>
      <w:r w:rsidRPr="005C1252">
        <w:rPr>
          <w:rFonts w:hint="eastAsia"/>
        </w:rPr>
        <w:t>吉哈德為伊斯蘭文化所指稱的「聖戰」最初名稱</w:t>
      </w:r>
      <w:r>
        <w:rPr>
          <w:rFonts w:hint="eastAsia"/>
        </w:rPr>
        <w:t>。</w:t>
      </w:r>
      <w:r>
        <w:br/>
        <w:t>(B)</w:t>
      </w:r>
      <w:r w:rsidRPr="005C1252">
        <w:rPr>
          <w:rFonts w:hint="eastAsia"/>
        </w:rPr>
        <w:t>聖戰強調「劍」，最主要是伊斯蘭創教初期，受到阿拉伯傳統多神信仰派別的迫害，為了保衛自我生命而產生</w:t>
      </w:r>
      <w:r>
        <w:rPr>
          <w:rFonts w:hint="eastAsia"/>
        </w:rPr>
        <w:t>。</w:t>
      </w:r>
      <w:r>
        <w:br/>
        <w:t>(C)</w:t>
      </w:r>
      <w:r>
        <w:rPr>
          <w:rFonts w:hint="eastAsia"/>
        </w:rPr>
        <w:t>早期</w:t>
      </w:r>
      <w:r w:rsidRPr="005C1252">
        <w:rPr>
          <w:rFonts w:hint="eastAsia"/>
        </w:rPr>
        <w:t>《古蘭經》不可翻譯</w:t>
      </w:r>
      <w:r>
        <w:rPr>
          <w:rFonts w:hint="eastAsia"/>
        </w:rPr>
        <w:t>。</w:t>
      </w:r>
      <w:r>
        <w:br/>
        <w:t>(D)</w:t>
      </w:r>
      <w:r w:rsidRPr="005C1252">
        <w:rPr>
          <w:rFonts w:hint="eastAsia"/>
        </w:rPr>
        <w:t>「心」所強調為生活中產生的不當邪念，包括偷盜、淫邪等欲望。</w:t>
      </w:r>
    </w:p>
    <w:p w:rsidR="00C74F24" w:rsidRDefault="00C74F24" w:rsidP="00C74F24">
      <w:pPr>
        <w:rPr>
          <w:rFonts w:hint="eastAsia"/>
        </w:rPr>
      </w:pPr>
    </w:p>
    <w:p w:rsidR="00C74F24" w:rsidRDefault="00A90FD6" w:rsidP="00C74F24">
      <w:pPr>
        <w:rPr>
          <w:rFonts w:ascii="PMingLiU" w:hAnsi="PMingLiU"/>
          <w:sz w:val="24"/>
        </w:rPr>
      </w:pPr>
      <w:bookmarkStart w:id="3" w:name="ch4–1_多重選擇題"/>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 xml:space="preserve">4–1　伊斯蘭教的信仰 </w:t>
      </w:r>
      <w:bookmarkEnd w:id="3"/>
    </w:p>
    <w:p w:rsidR="00C74F24" w:rsidRDefault="00C74F24" w:rsidP="00C74F24">
      <w:pPr>
        <w:pBdr>
          <w:bottom w:val="single" w:sz="4" w:space="1" w:color="auto"/>
        </w:pBdr>
        <w:rPr>
          <w:rFonts w:ascii="PMingLiU" w:hAnsi="PMingLiU"/>
        </w:rPr>
      </w:pPr>
      <w:r>
        <w:rPr>
          <w:rFonts w:ascii="PMingLiU" w:hAnsi="PMingLiU"/>
        </w:rPr>
        <w:t xml:space="preserve">題號：0401-00065　　　</w:t>
      </w:r>
      <w:r>
        <w:rPr>
          <w:rFonts w:ascii="SMbarcode" w:eastAsia="SMbarcode" w:hAnsi="PMingLiU"/>
        </w:rPr>
        <w:t>*085306-0401-00065*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伊斯蘭教曾汲取猶太教與基督教的不少思想、理念與典故。請問：下列哪些屬於伊斯蘭教的教義？　</w:t>
      </w:r>
      <w:r w:rsidRPr="00C74F24">
        <w:rPr>
          <w:rFonts w:ascii="PMingLiU" w:hAnsi="PMingLiU"/>
        </w:rPr>
        <w:br/>
        <w:t>(A)</w:t>
      </w:r>
      <w:r w:rsidRPr="00C74F24">
        <w:rPr>
          <w:rFonts w:ascii="PMingLiU" w:hAnsi="PMingLiU" w:hint="eastAsia"/>
        </w:rPr>
        <w:t xml:space="preserve">一神信仰　</w:t>
      </w:r>
      <w:r w:rsidRPr="00C74F24">
        <w:rPr>
          <w:rFonts w:ascii="PMingLiU" w:hAnsi="PMingLiU"/>
        </w:rPr>
        <w:t>(B)</w:t>
      </w:r>
      <w:r w:rsidRPr="00C74F24">
        <w:rPr>
          <w:rFonts w:ascii="PMingLiU" w:hAnsi="PMingLiU" w:hint="eastAsia"/>
        </w:rPr>
        <w:t xml:space="preserve">末世審判　</w:t>
      </w:r>
      <w:r w:rsidRPr="00C74F24">
        <w:rPr>
          <w:rFonts w:ascii="PMingLiU" w:hAnsi="PMingLiU"/>
        </w:rPr>
        <w:t>(C)</w:t>
      </w:r>
      <w:r w:rsidRPr="00C74F24">
        <w:rPr>
          <w:rFonts w:ascii="PMingLiU" w:hAnsi="PMingLiU" w:hint="eastAsia"/>
        </w:rPr>
        <w:t xml:space="preserve">因信稱義　</w:t>
      </w:r>
      <w:r w:rsidRPr="00C74F24">
        <w:rPr>
          <w:rFonts w:ascii="PMingLiU" w:hAnsi="PMingLiU"/>
        </w:rPr>
        <w:t>(D)</w:t>
      </w:r>
      <w:r w:rsidRPr="00C74F24">
        <w:rPr>
          <w:rFonts w:ascii="PMingLiU" w:hAnsi="PMingLiU" w:hint="eastAsia"/>
        </w:rPr>
        <w:t xml:space="preserve">命運前定　</w:t>
      </w:r>
      <w:r w:rsidRPr="00C74F24">
        <w:rPr>
          <w:rFonts w:ascii="PMingLiU" w:hAnsi="PMingLiU"/>
        </w:rPr>
        <w:t>(E)</w:t>
      </w:r>
      <w:r w:rsidRPr="00C74F24">
        <w:rPr>
          <w:rFonts w:ascii="PMingLiU" w:hAnsi="PMingLiU" w:hint="eastAsia"/>
        </w:rPr>
        <w:t>輪迴業報</w:t>
      </w:r>
    </w:p>
    <w:p w:rsidR="00C74F24" w:rsidRDefault="00C74F24" w:rsidP="00C74F24">
      <w:r>
        <w:rPr>
          <w:rFonts w:ascii="PMingLiU" w:hAnsi="PMingLiU"/>
        </w:rPr>
        <w:t>答案：</w:t>
      </w:r>
      <w:r>
        <w:t>(A)(B)(D)</w:t>
      </w:r>
    </w:p>
    <w:p w:rsidR="00C74F24" w:rsidRDefault="00C74F24" w:rsidP="00C74F24">
      <w:pPr>
        <w:rPr>
          <w:rFonts w:hint="eastAsia"/>
          <w:lang w:val="zh-TW"/>
        </w:rPr>
      </w:pPr>
      <w:r>
        <w:rPr>
          <w:rFonts w:ascii="PMingLiU" w:hAnsi="PMingLiU"/>
        </w:rPr>
        <w:t>解析：</w:t>
      </w:r>
      <w:r>
        <w:t>(C)</w:t>
      </w:r>
      <w:r w:rsidRPr="005E75D6">
        <w:rPr>
          <w:rFonts w:hint="eastAsia"/>
          <w:lang w:val="zh-TW"/>
        </w:rPr>
        <w:t>基督教。</w:t>
      </w:r>
      <w:r w:rsidRPr="005E75D6">
        <w:rPr>
          <w:lang w:val="zh-TW"/>
        </w:rPr>
        <w:br/>
        <w:t>(E)</w:t>
      </w:r>
      <w:r w:rsidRPr="005E75D6">
        <w:rPr>
          <w:rFonts w:hint="eastAsia"/>
          <w:lang w:val="zh-TW"/>
        </w:rPr>
        <w:t>印度教、佛教。</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0401-00066　　　</w:t>
      </w:r>
      <w:r>
        <w:rPr>
          <w:rFonts w:ascii="SMbarcode" w:eastAsia="SMbarcode" w:hAnsi="PMingLiU"/>
          <w:lang w:val="zh-TW"/>
        </w:rPr>
        <w:t>*085306-0401-00066*</w:t>
      </w:r>
      <w:r>
        <w:rPr>
          <w:rFonts w:ascii="PMingLiU" w:hAnsi="PMingLiU"/>
          <w:lang w:val="zh-TW"/>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「吉哈德」即為伊斯蘭教的聖戰理念，有狹義與廣義之分，後來更特指為傳播信仰而進行的各種行動。請問：伊斯蘭聖戰的範圍應包括下列哪些？</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履行宗教義務，征服不信真主者</w:t>
      </w:r>
      <w:r w:rsidRPr="00C74F24">
        <w:rPr>
          <w:rFonts w:ascii="PMingLiU" w:hAnsi="PMingLiU" w:hint="eastAsia"/>
        </w:rPr>
        <w:t xml:space="preserve">　</w:t>
      </w:r>
      <w:r w:rsidRPr="00C74F24">
        <w:rPr>
          <w:rFonts w:ascii="PMingLiU" w:hAnsi="PMingLiU"/>
        </w:rPr>
        <w:t>(B)</w:t>
      </w:r>
      <w:r w:rsidRPr="00C74F24">
        <w:rPr>
          <w:rFonts w:ascii="PMingLiU" w:hAnsi="PMingLiU" w:hint="eastAsia"/>
        </w:rPr>
        <w:t xml:space="preserve">服務人群，對抗不公義的現象　</w:t>
      </w:r>
      <w:r w:rsidRPr="00C74F24">
        <w:rPr>
          <w:rFonts w:ascii="PMingLiU" w:hAnsi="PMingLiU"/>
        </w:rPr>
        <w:t>(C)</w:t>
      </w:r>
      <w:r w:rsidRPr="00C74F24">
        <w:rPr>
          <w:rFonts w:ascii="PMingLiU" w:hAnsi="PMingLiU" w:hint="eastAsia"/>
          <w:lang w:val="zh-TW"/>
        </w:rPr>
        <w:t>提升心靈層次，革除個人缺點</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打破各派系藩籬，促成什葉派與素尼派重歸一統的運動</w:t>
      </w:r>
      <w:r w:rsidRPr="00C74F24">
        <w:rPr>
          <w:rFonts w:ascii="PMingLiU" w:hAnsi="PMingLiU" w:hint="eastAsia"/>
        </w:rPr>
        <w:t xml:space="preserve">　</w:t>
      </w:r>
      <w:r w:rsidRPr="00C74F24">
        <w:rPr>
          <w:rFonts w:ascii="PMingLiU" w:hAnsi="PMingLiU"/>
        </w:rPr>
        <w:t>(E)</w:t>
      </w:r>
      <w:r w:rsidRPr="00C74F24">
        <w:rPr>
          <w:rFonts w:ascii="PMingLiU" w:hAnsi="PMingLiU" w:hint="eastAsia"/>
          <w:lang w:val="zh-TW"/>
        </w:rPr>
        <w:t>反抗世界霸權、猶太民族或促進社會覺醒的運動</w:t>
      </w:r>
    </w:p>
    <w:p w:rsidR="00C74F24" w:rsidRDefault="00C74F24" w:rsidP="00C74F24">
      <w:r>
        <w:rPr>
          <w:rFonts w:ascii="PMingLiU" w:hAnsi="PMingLiU"/>
        </w:rPr>
        <w:t>答案：</w:t>
      </w:r>
      <w:r>
        <w:t>(A)(B)(C)(E)</w:t>
      </w:r>
    </w:p>
    <w:p w:rsidR="00C74F24" w:rsidRDefault="00C74F24" w:rsidP="00C74F24">
      <w:pPr>
        <w:rPr>
          <w:rFonts w:hint="eastAsia"/>
        </w:rPr>
      </w:pPr>
      <w:r>
        <w:rPr>
          <w:rFonts w:ascii="PMingLiU" w:hAnsi="PMingLiU"/>
        </w:rPr>
        <w:t>解析：</w:t>
      </w:r>
      <w:r>
        <w:t>(D)</w:t>
      </w:r>
      <w:r>
        <w:rPr>
          <w:rFonts w:hint="eastAsia"/>
        </w:rPr>
        <w:t>並無形成此一運動。</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0401-00067　　　</w:t>
      </w:r>
      <w:r>
        <w:rPr>
          <w:rFonts w:ascii="SMbarcode" w:eastAsia="SMbarcode" w:hAnsi="PMingLiU"/>
        </w:rPr>
        <w:t>*085306-0401-00067*</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一個虔誠的伊斯蘭教徒，必須遵守教義中的六大基本信條，以及履行其宗教義務。請問：下列哪些屬於伊斯蘭教徒的宗教義務？　</w:t>
      </w:r>
      <w:r w:rsidRPr="00C74F24">
        <w:rPr>
          <w:rFonts w:ascii="PMingLiU" w:hAnsi="PMingLiU"/>
        </w:rPr>
        <w:br/>
        <w:t>(A)</w:t>
      </w:r>
      <w:r w:rsidRPr="00C74F24">
        <w:rPr>
          <w:rFonts w:ascii="PMingLiU" w:hAnsi="PMingLiU" w:hint="eastAsia"/>
        </w:rPr>
        <w:t xml:space="preserve">朝聖　</w:t>
      </w:r>
      <w:r w:rsidRPr="00C74F24">
        <w:rPr>
          <w:rFonts w:ascii="PMingLiU" w:hAnsi="PMingLiU"/>
        </w:rPr>
        <w:t>(B)</w:t>
      </w:r>
      <w:r w:rsidRPr="00C74F24">
        <w:rPr>
          <w:rFonts w:ascii="PMingLiU" w:hAnsi="PMingLiU" w:hint="eastAsia"/>
        </w:rPr>
        <w:t xml:space="preserve">茹素　</w:t>
      </w:r>
      <w:r w:rsidRPr="00C74F24">
        <w:rPr>
          <w:rFonts w:ascii="PMingLiU" w:hAnsi="PMingLiU"/>
        </w:rPr>
        <w:t>(C)</w:t>
      </w:r>
      <w:r w:rsidRPr="00C74F24">
        <w:rPr>
          <w:rFonts w:ascii="PMingLiU" w:hAnsi="PMingLiU" w:hint="eastAsia"/>
        </w:rPr>
        <w:t xml:space="preserve">施捨　</w:t>
      </w:r>
      <w:r w:rsidRPr="00C74F24">
        <w:rPr>
          <w:rFonts w:ascii="PMingLiU" w:hAnsi="PMingLiU"/>
        </w:rPr>
        <w:t>(D)</w:t>
      </w:r>
      <w:r w:rsidRPr="00C74F24">
        <w:rPr>
          <w:rFonts w:ascii="PMingLiU" w:hAnsi="PMingLiU" w:hint="eastAsia"/>
        </w:rPr>
        <w:t xml:space="preserve">聖餐　</w:t>
      </w:r>
      <w:r w:rsidRPr="00C74F24">
        <w:rPr>
          <w:rFonts w:ascii="PMingLiU" w:hAnsi="PMingLiU"/>
        </w:rPr>
        <w:t>(E)</w:t>
      </w:r>
      <w:r w:rsidRPr="00C74F24">
        <w:rPr>
          <w:rFonts w:ascii="PMingLiU" w:hAnsi="PMingLiU" w:hint="eastAsia"/>
        </w:rPr>
        <w:t>齋戒</w:t>
      </w:r>
    </w:p>
    <w:p w:rsidR="00C74F24" w:rsidRDefault="00C74F24" w:rsidP="00C74F24">
      <w:r>
        <w:rPr>
          <w:rFonts w:ascii="PMingLiU" w:hAnsi="PMingLiU"/>
        </w:rPr>
        <w:t>答案：</w:t>
      </w:r>
      <w:r>
        <w:t>(A)(C)(E)</w:t>
      </w:r>
    </w:p>
    <w:p w:rsidR="00C74F24" w:rsidRDefault="00C74F24" w:rsidP="00C74F24">
      <w:pPr>
        <w:rPr>
          <w:rFonts w:hint="eastAsia"/>
        </w:rPr>
      </w:pPr>
      <w:r>
        <w:rPr>
          <w:rFonts w:ascii="PMingLiU" w:hAnsi="PMingLiU" w:hint="eastAsia"/>
        </w:rPr>
        <w:t>解析：</w:t>
      </w:r>
      <w:r w:rsidRPr="00055B91">
        <w:rPr>
          <w:rFonts w:hint="eastAsia"/>
        </w:rPr>
        <w:t>伊斯蘭教徒的宗教義務五功為：唸功、禱功、齋功、課功、朝功。</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0401-00068　　　</w:t>
      </w:r>
      <w:r>
        <w:rPr>
          <w:rFonts w:ascii="SMbarcode" w:eastAsia="SMbarcode" w:hAnsi="PMingLiU"/>
        </w:rPr>
        <w:t>*085306-0401-00068*</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《聖訓》是伊斯蘭教中重要的經典之一，裡面記錄了很多穆罕默德的事蹟以供穆斯林學習效法。請問：下列哪些內容會被記錄在《聖訓》中？　</w:t>
      </w:r>
      <w:r w:rsidRPr="00C74F24">
        <w:rPr>
          <w:rFonts w:ascii="PMingLiU" w:hAnsi="PMingLiU"/>
        </w:rPr>
        <w:br/>
        <w:t>(A)</w:t>
      </w:r>
      <w:r w:rsidRPr="00C74F24">
        <w:rPr>
          <w:rFonts w:ascii="PMingLiU" w:hAnsi="PMingLiU" w:hint="eastAsia"/>
        </w:rPr>
        <w:t xml:space="preserve">穆罕默德帶領信徒逃離聖城　</w:t>
      </w:r>
      <w:r w:rsidRPr="00C74F24">
        <w:rPr>
          <w:rFonts w:ascii="PMingLiU" w:hAnsi="PMingLiU"/>
        </w:rPr>
        <w:t>(B)</w:t>
      </w:r>
      <w:r w:rsidRPr="00C74F24">
        <w:rPr>
          <w:rFonts w:ascii="PMingLiU" w:hAnsi="PMingLiU" w:hint="eastAsia"/>
        </w:rPr>
        <w:t xml:space="preserve">穆罕默德在傳播教理過程的言論　</w:t>
      </w:r>
      <w:r w:rsidRPr="00C74F24">
        <w:rPr>
          <w:rFonts w:ascii="PMingLiU" w:hAnsi="PMingLiU"/>
        </w:rPr>
        <w:t>(C)</w:t>
      </w:r>
      <w:r w:rsidRPr="00C74F24">
        <w:rPr>
          <w:rFonts w:ascii="PMingLiU" w:hAnsi="PMingLiU" w:hint="eastAsia"/>
        </w:rPr>
        <w:t xml:space="preserve">穆罕默德默許其弟子們的言行　</w:t>
      </w:r>
      <w:r w:rsidRPr="00C74F24">
        <w:rPr>
          <w:rFonts w:ascii="PMingLiU" w:hAnsi="PMingLiU"/>
        </w:rPr>
        <w:t>(D)</w:t>
      </w:r>
      <w:r w:rsidRPr="00C74F24">
        <w:rPr>
          <w:rFonts w:ascii="PMingLiU" w:hAnsi="PMingLiU" w:hint="eastAsia"/>
        </w:rPr>
        <w:t xml:space="preserve">穆罕默德死後哈里發的鬥爭　</w:t>
      </w:r>
      <w:r w:rsidRPr="00C74F24">
        <w:rPr>
          <w:rFonts w:ascii="PMingLiU" w:hAnsi="PMingLiU"/>
        </w:rPr>
        <w:t>(E)</w:t>
      </w:r>
      <w:r w:rsidRPr="00C74F24">
        <w:rPr>
          <w:rFonts w:ascii="PMingLiU" w:hAnsi="PMingLiU" w:hint="eastAsia"/>
        </w:rPr>
        <w:t>穆罕默德的行為與舉止</w:t>
      </w:r>
    </w:p>
    <w:p w:rsidR="00C74F24" w:rsidRDefault="00C74F24" w:rsidP="00C74F24">
      <w:r>
        <w:rPr>
          <w:rFonts w:ascii="PMingLiU" w:hAnsi="PMingLiU"/>
        </w:rPr>
        <w:t>答案：</w:t>
      </w:r>
      <w:r>
        <w:t>(B)(C)(E)</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題號：0401-00069　　　</w:t>
      </w:r>
      <w:r>
        <w:rPr>
          <w:rFonts w:ascii="SMbarcode" w:eastAsia="SMbarcode" w:hAnsi="PMingLiU"/>
        </w:rPr>
        <w:t>*085306-0401-00069*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一個十世紀阿拔斯王朝的阿拉伯人，他會遵守哪些戒律，有什麼樣的作為？　</w:t>
      </w:r>
      <w:r w:rsidRPr="00C74F24">
        <w:rPr>
          <w:rFonts w:ascii="PMingLiU" w:hAnsi="PMingLiU"/>
        </w:rPr>
        <w:br/>
        <w:t>(A)</w:t>
      </w:r>
      <w:r w:rsidRPr="00C74F24">
        <w:rPr>
          <w:rFonts w:ascii="PMingLiU" w:hAnsi="PMingLiU" w:hint="eastAsia"/>
        </w:rPr>
        <w:t xml:space="preserve">他可能是一位學者，會積極翻譯希臘文的醫學著作，作為臨床治療的參考　</w:t>
      </w:r>
      <w:r w:rsidRPr="00C74F24">
        <w:rPr>
          <w:rFonts w:ascii="PMingLiU" w:hAnsi="PMingLiU"/>
        </w:rPr>
        <w:t>(B)</w:t>
      </w:r>
      <w:r w:rsidRPr="00C74F24">
        <w:rPr>
          <w:rFonts w:ascii="PMingLiU" w:hAnsi="PMingLiU" w:hint="eastAsia"/>
        </w:rPr>
        <w:t xml:space="preserve">如果是一位貿易商，他可能從事經營香料、瓷器等商品的轉賣　</w:t>
      </w:r>
      <w:r w:rsidRPr="00C74F24">
        <w:rPr>
          <w:rFonts w:ascii="PMingLiU" w:hAnsi="PMingLiU"/>
        </w:rPr>
        <w:t>(C)</w:t>
      </w:r>
      <w:r w:rsidRPr="00C74F24">
        <w:rPr>
          <w:rFonts w:ascii="PMingLiU" w:hAnsi="PMingLiU" w:hint="eastAsia"/>
        </w:rPr>
        <w:t xml:space="preserve">努力存錢，以完成一生至少到聖地麥加朝聖一次的理想　</w:t>
      </w:r>
      <w:r w:rsidRPr="00C74F24">
        <w:rPr>
          <w:rFonts w:ascii="PMingLiU" w:hAnsi="PMingLiU"/>
        </w:rPr>
        <w:t>(D)</w:t>
      </w:r>
      <w:r w:rsidRPr="00C74F24">
        <w:rPr>
          <w:rFonts w:ascii="PMingLiU" w:hAnsi="PMingLiU" w:hint="eastAsia"/>
        </w:rPr>
        <w:t xml:space="preserve">做為戰士，他曾奮勇打敗入侵的十字軍，並以阿拉之名，消滅所有的異教徒　</w:t>
      </w:r>
      <w:r w:rsidRPr="00C74F24">
        <w:rPr>
          <w:rFonts w:ascii="PMingLiU" w:hAnsi="PMingLiU"/>
        </w:rPr>
        <w:t>(E)</w:t>
      </w:r>
      <w:r w:rsidRPr="00C74F24">
        <w:rPr>
          <w:rFonts w:ascii="PMingLiU" w:hAnsi="PMingLiU" w:hint="eastAsia"/>
        </w:rPr>
        <w:t>做為一位虔誠信徒，他除遵守戒律外，也常到清真寺中向穆聖的雕像膜拜</w:t>
      </w:r>
    </w:p>
    <w:p w:rsidR="00C74F24" w:rsidRDefault="00C74F24" w:rsidP="00C74F24">
      <w:r>
        <w:rPr>
          <w:rFonts w:ascii="PMingLiU" w:hAnsi="PMingLiU"/>
        </w:rPr>
        <w:t>答案：</w:t>
      </w:r>
      <w:r>
        <w:t>(A)(B)(C)</w:t>
      </w:r>
    </w:p>
    <w:p w:rsidR="00C74F24" w:rsidRDefault="00C74F24" w:rsidP="00C74F24">
      <w:pPr>
        <w:rPr>
          <w:rFonts w:hint="eastAsia"/>
        </w:rPr>
      </w:pPr>
      <w:r>
        <w:rPr>
          <w:rFonts w:ascii="PMingLiU" w:hAnsi="PMingLiU"/>
        </w:rPr>
        <w:t>解析：</w:t>
      </w:r>
      <w:r>
        <w:t>(D)</w:t>
      </w:r>
      <w:r w:rsidRPr="00F65A88">
        <w:rPr>
          <w:rFonts w:hint="eastAsia"/>
        </w:rPr>
        <w:t>此時尚無十字軍</w:t>
      </w:r>
      <w:r>
        <w:rPr>
          <w:rFonts w:hint="eastAsia"/>
        </w:rPr>
        <w:t>。</w:t>
      </w:r>
      <w:r>
        <w:br/>
        <w:t>(E)</w:t>
      </w:r>
      <w:r w:rsidRPr="00F65A88">
        <w:rPr>
          <w:rFonts w:hint="eastAsia"/>
        </w:rPr>
        <w:t>穆斯林不敬拜偶像</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0401-00070　　　</w:t>
      </w:r>
      <w:r>
        <w:rPr>
          <w:rFonts w:ascii="SMbarcode" w:eastAsia="SMbarcode" w:hAnsi="PMingLiU"/>
        </w:rPr>
        <w:t>*085306-0401-00070*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的《古蘭經》與《聖訓》，規定穆斯林的宗教義務，而伊斯蘭教法則是將信徒的宗教信仰與世俗生活結合，對信徒日常生活有許多具體規定，嚴格奉行。阿布是一名虔誠的穆斯林，下列關於阿布生活的描述哪些正確？　</w:t>
      </w:r>
      <w:r w:rsidRPr="00C74F24">
        <w:rPr>
          <w:rFonts w:ascii="PMingLiU" w:hAnsi="PMingLiU"/>
        </w:rPr>
        <w:br/>
        <w:t>(A)</w:t>
      </w:r>
      <w:r w:rsidRPr="00C74F24">
        <w:rPr>
          <w:rFonts w:ascii="PMingLiU" w:hAnsi="PMingLiU" w:hint="eastAsia"/>
        </w:rPr>
        <w:t xml:space="preserve">每日清晨即須虔誠膜拜穆罕默德的神像　</w:t>
      </w:r>
      <w:r w:rsidRPr="00C74F24">
        <w:rPr>
          <w:rFonts w:ascii="PMingLiU" w:hAnsi="PMingLiU"/>
        </w:rPr>
        <w:t>(B)</w:t>
      </w:r>
      <w:r w:rsidRPr="00C74F24">
        <w:rPr>
          <w:rFonts w:ascii="PMingLiU" w:hAnsi="PMingLiU" w:hint="eastAsia"/>
        </w:rPr>
        <w:t xml:space="preserve">一天之內必須面向麥加的方向祈禱五次　</w:t>
      </w:r>
      <w:r w:rsidRPr="00C74F24">
        <w:rPr>
          <w:rFonts w:ascii="PMingLiU" w:hAnsi="PMingLiU"/>
        </w:rPr>
        <w:t>(C)</w:t>
      </w:r>
      <w:r w:rsidRPr="00C74F24">
        <w:rPr>
          <w:rFonts w:ascii="PMingLiU" w:hAnsi="PMingLiU" w:hint="eastAsia"/>
        </w:rPr>
        <w:t xml:space="preserve">努力工作賺錢，籌措朝聖所需的經費　</w:t>
      </w:r>
      <w:r w:rsidRPr="00C74F24">
        <w:rPr>
          <w:rFonts w:ascii="PMingLiU" w:hAnsi="PMingLiU"/>
        </w:rPr>
        <w:t>(D)</w:t>
      </w:r>
      <w:r w:rsidRPr="00C74F24">
        <w:rPr>
          <w:rFonts w:ascii="PMingLiU" w:hAnsi="PMingLiU" w:hint="eastAsia"/>
        </w:rPr>
        <w:t xml:space="preserve">午餐是香噴噴的燉牛肉　</w:t>
      </w:r>
      <w:r w:rsidRPr="00C74F24">
        <w:rPr>
          <w:rFonts w:ascii="PMingLiU" w:hAnsi="PMingLiU"/>
        </w:rPr>
        <w:t>(E)</w:t>
      </w:r>
      <w:r w:rsidRPr="00C74F24">
        <w:rPr>
          <w:rFonts w:ascii="PMingLiU" w:hAnsi="PMingLiU" w:hint="eastAsia"/>
        </w:rPr>
        <w:t>晚上參加朋友的慶生會，喝得大醉而歸</w:t>
      </w:r>
    </w:p>
    <w:p w:rsidR="00C74F24" w:rsidRDefault="00C74F24" w:rsidP="00C74F24">
      <w:r>
        <w:rPr>
          <w:rFonts w:ascii="PMingLiU" w:hAnsi="PMingLiU"/>
        </w:rPr>
        <w:t>答案：</w:t>
      </w:r>
      <w:r>
        <w:t>(B)(C)(D)</w:t>
      </w:r>
    </w:p>
    <w:p w:rsidR="00C74F24" w:rsidRDefault="00C74F24" w:rsidP="00C74F24">
      <w:pPr>
        <w:rPr>
          <w:rFonts w:hint="eastAsia"/>
        </w:rPr>
      </w:pPr>
      <w:r>
        <w:rPr>
          <w:rFonts w:ascii="PMingLiU" w:hAnsi="PMingLiU"/>
        </w:rPr>
        <w:t>解析：</w:t>
      </w:r>
      <w:r>
        <w:t>(A)</w:t>
      </w:r>
      <w:r w:rsidRPr="005F17E6">
        <w:rPr>
          <w:rFonts w:hint="eastAsia"/>
        </w:rPr>
        <w:t>伊斯蘭教不崇拜偶像</w:t>
      </w:r>
      <w:r>
        <w:rPr>
          <w:rFonts w:hint="eastAsia"/>
        </w:rPr>
        <w:t>。</w:t>
      </w:r>
      <w:r>
        <w:br/>
        <w:t>(E)</w:t>
      </w:r>
      <w:r w:rsidRPr="005F17E6">
        <w:rPr>
          <w:rFonts w:hint="eastAsia"/>
        </w:rPr>
        <w:t>伊斯蘭教義禁止飲酒。</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0401-00071　　　</w:t>
      </w:r>
      <w:r>
        <w:rPr>
          <w:rFonts w:ascii="SMbarcode" w:eastAsia="SMbarcode" w:hAnsi="PMingLiU"/>
        </w:rPr>
        <w:t>*085306-0401-00071*</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關於《古蘭經》中對於「六信」</w:t>
      </w:r>
      <w:r w:rsidRPr="00C74F24">
        <w:rPr>
          <w:rFonts w:ascii="PMingLiU" w:hAnsi="PMingLiU" w:hint="eastAsia"/>
        </w:rPr>
        <w:t>（</w:t>
      </w:r>
      <w:r w:rsidRPr="00C74F24">
        <w:rPr>
          <w:rFonts w:ascii="PMingLiU" w:hAnsi="PMingLiU"/>
        </w:rPr>
        <w:t>宗教信仰</w:t>
      </w:r>
      <w:r w:rsidRPr="00C74F24">
        <w:rPr>
          <w:rFonts w:ascii="PMingLiU" w:hAnsi="PMingLiU" w:hint="eastAsia"/>
        </w:rPr>
        <w:t>）</w:t>
      </w:r>
      <w:r w:rsidRPr="00C74F24">
        <w:rPr>
          <w:rFonts w:ascii="PMingLiU" w:hAnsi="PMingLiU"/>
        </w:rPr>
        <w:t>的敘述，下列</w:t>
      </w:r>
      <w:r w:rsidRPr="00C74F24">
        <w:rPr>
          <w:rFonts w:ascii="PMingLiU" w:hAnsi="PMingLiU" w:hint="eastAsia"/>
        </w:rPr>
        <w:t>哪些</w:t>
      </w:r>
      <w:r w:rsidRPr="00C74F24">
        <w:rPr>
          <w:rFonts w:ascii="PMingLiU" w:hAnsi="PMingLiU"/>
        </w:rPr>
        <w:t>正確？</w:t>
      </w:r>
      <w:r w:rsidRPr="00C74F24">
        <w:rPr>
          <w:rFonts w:ascii="PMingLiU" w:hAnsi="PMingLiU" w:hint="eastAsia"/>
        </w:rPr>
        <w:t xml:space="preserve">　</w:t>
      </w:r>
      <w:r w:rsidRPr="00C74F24">
        <w:rPr>
          <w:rFonts w:ascii="PMingLiU" w:hAnsi="PMingLiU"/>
        </w:rPr>
        <w:br/>
        <w:t>(A)穆罕默德是阿拉在人間的兒子，必須崇拜他</w:t>
      </w:r>
      <w:r w:rsidRPr="00C74F24">
        <w:rPr>
          <w:rFonts w:ascii="PMingLiU" w:hAnsi="PMingLiU" w:hint="eastAsia"/>
        </w:rPr>
        <w:t xml:space="preserve">　</w:t>
      </w:r>
      <w:r w:rsidRPr="00C74F24">
        <w:rPr>
          <w:rFonts w:ascii="PMingLiU" w:hAnsi="PMingLiU"/>
        </w:rPr>
        <w:t>(B)穆斯林在做禮拜時，必須用自己族群的語言來誦讀《古蘭經》</w:t>
      </w:r>
      <w:r w:rsidRPr="00C74F24">
        <w:rPr>
          <w:rFonts w:ascii="PMingLiU" w:hAnsi="PMingLiU" w:hint="eastAsia"/>
        </w:rPr>
        <w:t xml:space="preserve">　</w:t>
      </w:r>
      <w:r w:rsidRPr="00C74F24">
        <w:rPr>
          <w:rFonts w:ascii="PMingLiU" w:hAnsi="PMingLiU"/>
        </w:rPr>
        <w:t>(C)所有天使均為男性，是以男子的地位較女性崇高</w:t>
      </w:r>
      <w:r w:rsidRPr="00C74F24">
        <w:rPr>
          <w:rFonts w:ascii="PMingLiU" w:hAnsi="PMingLiU" w:hint="eastAsia"/>
        </w:rPr>
        <w:t xml:space="preserve">　</w:t>
      </w:r>
      <w:r w:rsidRPr="00C74F24">
        <w:rPr>
          <w:rFonts w:ascii="PMingLiU" w:hAnsi="PMingLiU"/>
        </w:rPr>
        <w:t>(D)天使的數目眾多，但地位最高的天使是加百列</w:t>
      </w:r>
      <w:r w:rsidRPr="00C74F24">
        <w:rPr>
          <w:rFonts w:ascii="PMingLiU" w:hAnsi="PMingLiU" w:hint="eastAsia"/>
        </w:rPr>
        <w:t xml:space="preserve">　</w:t>
      </w:r>
      <w:r w:rsidRPr="00C74F24">
        <w:rPr>
          <w:rFonts w:ascii="PMingLiU" w:hAnsi="PMingLiU"/>
        </w:rPr>
        <w:t>(E)世界末日來臨時，所有人都要接受阿拉的審判</w:t>
      </w:r>
    </w:p>
    <w:p w:rsidR="00C74F24" w:rsidRDefault="00C74F24" w:rsidP="00C74F24">
      <w:r>
        <w:rPr>
          <w:rFonts w:ascii="PMingLiU" w:hAnsi="PMingLiU"/>
        </w:rPr>
        <w:t>答案：</w:t>
      </w:r>
      <w:r>
        <w:t>(D)(E)</w:t>
      </w:r>
    </w:p>
    <w:p w:rsidR="00C74F24" w:rsidRDefault="00C74F24" w:rsidP="00C74F24">
      <w:pPr>
        <w:rPr>
          <w:rFonts w:hint="eastAsia"/>
        </w:rPr>
      </w:pPr>
      <w:r>
        <w:rPr>
          <w:rFonts w:ascii="PMingLiU" w:hAnsi="PMingLiU"/>
        </w:rPr>
        <w:t>解析：</w:t>
      </w:r>
      <w:r>
        <w:t>(A)</w:t>
      </w:r>
      <w:r w:rsidRPr="00E56338">
        <w:t>是阿拉的使者</w:t>
      </w:r>
      <w:r>
        <w:rPr>
          <w:rFonts w:hint="eastAsia"/>
        </w:rPr>
        <w:t>。</w:t>
      </w:r>
      <w:r>
        <w:br/>
        <w:t>(B)</w:t>
      </w:r>
      <w:r w:rsidRPr="00E56338">
        <w:t>只能用阿拉伯文</w:t>
      </w:r>
      <w:r>
        <w:rPr>
          <w:rFonts w:hint="eastAsia"/>
        </w:rPr>
        <w:t>。</w:t>
      </w:r>
      <w:r>
        <w:br/>
        <w:t>(C)</w:t>
      </w:r>
      <w:r w:rsidRPr="00E56338">
        <w:t>天使無性別無神性，也與兩性地位高低無關</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0401-00072　　　</w:t>
      </w:r>
      <w:r>
        <w:rPr>
          <w:rFonts w:ascii="SMbarcode" w:eastAsia="SMbarcode" w:hAnsi="PMingLiU"/>
        </w:rPr>
        <w:t>*085306-0401-00072*</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伊斯蘭教是現今世界三大宗教中最晚創立的宗教，但也因此吸收了許多古老宗教的教義與習俗。下列關於伊斯蘭教的特色與淵源，有哪些是正確的？　</w:t>
      </w:r>
      <w:r w:rsidRPr="00C74F24">
        <w:rPr>
          <w:rFonts w:ascii="PMingLiU" w:hAnsi="PMingLiU"/>
        </w:rPr>
        <w:br/>
        <w:t>(A)</w:t>
      </w:r>
      <w:r w:rsidRPr="00C74F24">
        <w:rPr>
          <w:rFonts w:ascii="PMingLiU" w:hAnsi="PMingLiU" w:hint="eastAsia"/>
        </w:rPr>
        <w:t xml:space="preserve">將黑石視為聖物的觀念，可能源自於麥加的古老習俗　</w:t>
      </w:r>
      <w:r w:rsidRPr="00C74F24">
        <w:rPr>
          <w:rFonts w:ascii="PMingLiU" w:hAnsi="PMingLiU"/>
        </w:rPr>
        <w:t>(B)</w:t>
      </w:r>
      <w:r w:rsidRPr="00C74F24">
        <w:rPr>
          <w:rFonts w:ascii="PMingLiU" w:hAnsi="PMingLiU" w:hint="eastAsia"/>
        </w:rPr>
        <w:t xml:space="preserve">關於審判與天堂的觀念，可能源自於佛教　</w:t>
      </w:r>
      <w:r w:rsidRPr="00C74F24">
        <w:rPr>
          <w:rFonts w:ascii="PMingLiU" w:hAnsi="PMingLiU"/>
        </w:rPr>
        <w:t>(C)</w:t>
      </w:r>
      <w:r w:rsidRPr="00C74F24">
        <w:rPr>
          <w:rFonts w:ascii="PMingLiU" w:hAnsi="PMingLiU" w:hint="eastAsia"/>
        </w:rPr>
        <w:t xml:space="preserve">關於一神論的概念，可能源自於西亞古文明　</w:t>
      </w:r>
      <w:r w:rsidRPr="00C74F24">
        <w:rPr>
          <w:rFonts w:ascii="PMingLiU" w:hAnsi="PMingLiU"/>
        </w:rPr>
        <w:t>(D)</w:t>
      </w:r>
      <w:r w:rsidRPr="00C74F24">
        <w:rPr>
          <w:rFonts w:ascii="PMingLiU" w:hAnsi="PMingLiU" w:hint="eastAsia"/>
        </w:rPr>
        <w:t xml:space="preserve">關於飲食習慣的禁忌，可能源自於猶太教　</w:t>
      </w:r>
      <w:r w:rsidRPr="00C74F24">
        <w:rPr>
          <w:rFonts w:ascii="PMingLiU" w:hAnsi="PMingLiU"/>
        </w:rPr>
        <w:t>(E)</w:t>
      </w:r>
      <w:r w:rsidRPr="00C74F24">
        <w:rPr>
          <w:rFonts w:ascii="PMingLiU" w:hAnsi="PMingLiU" w:hint="eastAsia"/>
        </w:rPr>
        <w:t>關於偶像崇拜的禁止，可能源自於埃及人的信仰</w:t>
      </w:r>
    </w:p>
    <w:p w:rsidR="00C74F24" w:rsidRDefault="00C74F24" w:rsidP="00C74F24">
      <w:r>
        <w:rPr>
          <w:rFonts w:ascii="PMingLiU" w:hAnsi="PMingLiU"/>
        </w:rPr>
        <w:t>答案：</w:t>
      </w:r>
      <w:r>
        <w:t>(A)(D)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題號：0401-00073　　　</w:t>
      </w:r>
      <w:r>
        <w:rPr>
          <w:rFonts w:ascii="SMbarcode" w:eastAsia="SMbarcode" w:hAnsi="PMingLiU"/>
        </w:rPr>
        <w:t>*085306-0401-00073*</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伊斯蘭教每年都有所謂的齋戒月，關於齋戒月規範的敘述，</w:t>
      </w:r>
      <w:r w:rsidRPr="00C74F24">
        <w:rPr>
          <w:rFonts w:ascii="PMingLiU" w:hAnsi="PMingLiU" w:hint="eastAsia"/>
        </w:rPr>
        <w:t>哪些</w:t>
      </w:r>
      <w:r w:rsidRPr="00C74F24">
        <w:rPr>
          <w:rFonts w:ascii="PMingLiU" w:hAnsi="PMingLiU"/>
        </w:rPr>
        <w:t>正確？</w:t>
      </w:r>
      <w:r w:rsidRPr="00C74F24">
        <w:rPr>
          <w:rFonts w:ascii="PMingLiU" w:hAnsi="PMingLiU" w:hint="eastAsia"/>
        </w:rPr>
        <w:t xml:space="preserve">　</w:t>
      </w:r>
      <w:r w:rsidRPr="00C74F24">
        <w:rPr>
          <w:rFonts w:ascii="PMingLiU" w:hAnsi="PMingLiU"/>
        </w:rPr>
        <w:br/>
        <w:t>(A)齋戒月是伊斯蘭教曆的九月份</w:t>
      </w:r>
      <w:r w:rsidRPr="00C74F24">
        <w:rPr>
          <w:rFonts w:ascii="PMingLiU" w:hAnsi="PMingLiU" w:hint="eastAsia"/>
        </w:rPr>
        <w:t xml:space="preserve">　</w:t>
      </w:r>
      <w:r w:rsidRPr="00C74F24">
        <w:rPr>
          <w:rFonts w:ascii="PMingLiU" w:hAnsi="PMingLiU"/>
        </w:rPr>
        <w:t>(B)齋戒月時整月禁止飲食，只能喝水</w:t>
      </w:r>
      <w:r w:rsidRPr="00C74F24">
        <w:rPr>
          <w:rFonts w:ascii="PMingLiU" w:hAnsi="PMingLiU" w:hint="eastAsia"/>
        </w:rPr>
        <w:t xml:space="preserve">　</w:t>
      </w:r>
      <w:r w:rsidRPr="00C74F24">
        <w:rPr>
          <w:rFonts w:ascii="PMingLiU" w:hAnsi="PMingLiU"/>
        </w:rPr>
        <w:t>(C)齋戒月時日出至日落前禁止發生性行為</w:t>
      </w:r>
      <w:r w:rsidRPr="00C74F24">
        <w:rPr>
          <w:rFonts w:ascii="PMingLiU" w:hAnsi="PMingLiU" w:hint="eastAsia"/>
        </w:rPr>
        <w:t xml:space="preserve">　</w:t>
      </w:r>
      <w:r w:rsidRPr="00C74F24">
        <w:rPr>
          <w:rFonts w:ascii="PMingLiU" w:hAnsi="PMingLiU"/>
        </w:rPr>
        <w:t>(D)齋戒月結束前會有所謂的「開齋節」，可以食用羊肉、豬肉等肉類</w:t>
      </w:r>
      <w:r w:rsidRPr="00C74F24">
        <w:rPr>
          <w:rFonts w:ascii="PMingLiU" w:hAnsi="PMingLiU" w:hint="eastAsia"/>
        </w:rPr>
        <w:t xml:space="preserve">　</w:t>
      </w:r>
      <w:r w:rsidRPr="00C74F24">
        <w:rPr>
          <w:rFonts w:ascii="PMingLiU" w:hAnsi="PMingLiU"/>
        </w:rPr>
        <w:t>(E)齋戒月的用意在於激發信徒對貧者的同情心以及對阿拉的虔誠</w:t>
      </w:r>
    </w:p>
    <w:p w:rsidR="00C74F24" w:rsidRDefault="00C74F24" w:rsidP="00C74F24">
      <w:r>
        <w:rPr>
          <w:rFonts w:ascii="PMingLiU" w:hAnsi="PMingLiU"/>
        </w:rPr>
        <w:t>答案：</w:t>
      </w:r>
      <w:r>
        <w:t>(A)(C)(E)</w:t>
      </w:r>
    </w:p>
    <w:p w:rsidR="00C74F24" w:rsidRDefault="00C74F24" w:rsidP="00C74F24">
      <w:pPr>
        <w:rPr>
          <w:rFonts w:hint="eastAsia"/>
        </w:rPr>
      </w:pPr>
      <w:r>
        <w:rPr>
          <w:rFonts w:ascii="PMingLiU" w:hAnsi="PMingLiU"/>
        </w:rPr>
        <w:t>解析：</w:t>
      </w:r>
      <w:r>
        <w:t>(B)</w:t>
      </w:r>
      <w:r w:rsidRPr="00E56338">
        <w:t>日落後可飲食</w:t>
      </w:r>
      <w:r>
        <w:rPr>
          <w:rFonts w:hint="eastAsia"/>
        </w:rPr>
        <w:t>。</w:t>
      </w:r>
      <w:r>
        <w:br/>
        <w:t>(D)</w:t>
      </w:r>
      <w:r w:rsidRPr="00E56338">
        <w:t>禁食豬肉</w:t>
      </w:r>
      <w:r>
        <w:rPr>
          <w:rFonts w:hint="eastAsia"/>
        </w:rPr>
        <w:t>。</w:t>
      </w:r>
    </w:p>
    <w:p w:rsidR="00C74F24" w:rsidRDefault="00C74F24" w:rsidP="00C74F24">
      <w:pPr>
        <w:rPr>
          <w:rFonts w:hint="eastAsia"/>
        </w:rPr>
      </w:pPr>
    </w:p>
    <w:p w:rsidR="00C74F24" w:rsidRDefault="00A90FD6" w:rsidP="00C74F24">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4–1　伊斯蘭教的信仰</w:t>
      </w:r>
    </w:p>
    <w:bookmarkStart w:id="4" w:name="ch4–1_題組"/>
    <w:bookmarkStart w:id="5" w:name="_MON_1303648229"/>
    <w:bookmarkStart w:id="6" w:name="_MON_1303651120"/>
    <w:bookmarkStart w:id="7" w:name="_MON_1303651137"/>
    <w:bookmarkStart w:id="8" w:name="_MON_1303906782"/>
    <w:bookmarkEnd w:id="5"/>
    <w:bookmarkEnd w:id="6"/>
    <w:bookmarkEnd w:id="7"/>
    <w:bookmarkEnd w:id="8"/>
    <w:p w:rsidR="00C74F24" w:rsidRDefault="00C74F24" w:rsidP="00C74F24">
      <w:r>
        <w:object w:dxaOrig="1246" w:dyaOrig="397">
          <v:shape id="_x0000_i1026" type="#_x0000_t75" style="width:62.25pt;height:20.25pt" o:ole="">
            <v:imagedata r:id="rId10" o:title=""/>
          </v:shape>
          <o:OLEObject Type="Embed" ProgID="Word.Picture.8" ShapeID="_x0000_i1026" DrawAspect="Content" ObjectID="_1763847802" r:id="rId11"/>
        </w:object>
      </w:r>
      <w:r>
        <w:t xml:space="preserve"> </w:t>
      </w:r>
      <w:bookmarkEnd w:id="4"/>
    </w:p>
    <w:p w:rsidR="00C74F24" w:rsidRDefault="00C74F24" w:rsidP="00C74F24">
      <w:pPr>
        <w:pBdr>
          <w:bottom w:val="single" w:sz="4" w:space="1" w:color="auto"/>
        </w:pBdr>
        <w:rPr>
          <w:rFonts w:ascii="PMingLiU" w:hAnsi="PMingLiU"/>
        </w:rPr>
      </w:pPr>
      <w:r>
        <w:rPr>
          <w:rFonts w:ascii="PMingLiU" w:hAnsi="PMingLiU"/>
        </w:rPr>
        <w:t xml:space="preserve">題號：0401-00061　　　</w:t>
      </w:r>
      <w:r>
        <w:rPr>
          <w:rFonts w:ascii="SMbarcode" w:eastAsia="SMbarcode" w:hAnsi="PMingLiU"/>
        </w:rPr>
        <w:t>*085306-0401-00061*</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資料一：「他經常前往希拉山祈禱與冥思，傳說在某日天使加百列曾向他顯現，傳達神的旨意，並要求他『複誦』。後來他堅信得到神的付託並開始在城裡講道，但最初只有他的親友接受。」</w:t>
      </w:r>
      <w:r w:rsidRPr="00C74F24">
        <w:rPr>
          <w:rFonts w:ascii="PMingLiU" w:hAnsi="PMingLiU"/>
          <w:lang w:val="zh-TW"/>
        </w:rPr>
        <w:br/>
      </w:r>
      <w:r w:rsidRPr="00C74F24">
        <w:rPr>
          <w:rFonts w:ascii="PMingLiU" w:hAnsi="PMingLiU" w:hint="eastAsia"/>
          <w:lang w:val="zh-TW"/>
        </w:rPr>
        <w:t>資料二：「他宣稱上帝曾歷次差派使者與先知傳達旨意給世人，他本人則是其中的最後一位，而上帝的啟示也是在他身上得到完整的彰顯。」</w:t>
      </w:r>
      <w:r w:rsidRPr="00C74F24">
        <w:rPr>
          <w:rFonts w:ascii="PMingLiU" w:hAnsi="PMingLiU"/>
          <w:lang w:val="zh-TW"/>
        </w:rPr>
        <w:br/>
      </w:r>
      <w:r w:rsidRPr="00C74F24">
        <w:rPr>
          <w:rFonts w:ascii="PMingLiU" w:hAnsi="PMingLiU" w:hint="eastAsia"/>
          <w:lang w:val="zh-TW"/>
        </w:rPr>
        <w:t>請問：</w:t>
      </w:r>
      <w:r w:rsidRPr="00C74F24">
        <w:rPr>
          <w:rFonts w:ascii="PMingLiU" w:hAnsi="PMingLiU"/>
          <w:lang w:val="zh-TW"/>
        </w:rPr>
        <w:br/>
      </w:r>
      <w:r w:rsidRPr="00C74F24">
        <w:rPr>
          <w:rFonts w:ascii="PMingLiU" w:hAnsi="PMingLiU"/>
        </w:rPr>
        <w:t>(　　)(１)</w:t>
      </w:r>
      <w:r w:rsidRPr="00C74F24">
        <w:rPr>
          <w:rFonts w:ascii="PMingLiU" w:hAnsi="PMingLiU" w:hint="eastAsia"/>
        </w:rPr>
        <w:t>兩段資料所論及的人物應為何人？</w:t>
      </w:r>
      <w:r w:rsidRPr="00C74F24">
        <w:rPr>
          <w:rFonts w:ascii="PMingLiU" w:hAnsi="PMingLiU" w:hint="eastAsia"/>
          <w:lang w:val="zh-TW"/>
        </w:rPr>
        <w:t xml:space="preserve">　</w:t>
      </w:r>
      <w:r w:rsidRPr="00C74F24">
        <w:rPr>
          <w:rFonts w:ascii="PMingLiU" w:hAnsi="PMingLiU"/>
        </w:rPr>
        <w:t>(A)</w:t>
      </w:r>
      <w:r w:rsidRPr="00C74F24">
        <w:rPr>
          <w:rFonts w:ascii="PMingLiU" w:hAnsi="PMingLiU" w:hint="eastAsia"/>
        </w:rPr>
        <w:t>摩西</w:t>
      </w:r>
      <w:r w:rsidRPr="00C74F24">
        <w:rPr>
          <w:rFonts w:ascii="PMingLiU" w:hAnsi="PMingLiU" w:hint="eastAsia"/>
          <w:lang w:val="zh-TW"/>
        </w:rPr>
        <w:t xml:space="preserve">　</w:t>
      </w:r>
      <w:r w:rsidRPr="00C74F24">
        <w:rPr>
          <w:rFonts w:ascii="PMingLiU" w:hAnsi="PMingLiU"/>
        </w:rPr>
        <w:t>(B)</w:t>
      </w:r>
      <w:r w:rsidRPr="00C74F24">
        <w:rPr>
          <w:rFonts w:ascii="PMingLiU" w:hAnsi="PMingLiU" w:hint="eastAsia"/>
        </w:rPr>
        <w:t>基督耶穌</w:t>
      </w:r>
      <w:r w:rsidRPr="00C74F24">
        <w:rPr>
          <w:rFonts w:ascii="PMingLiU" w:hAnsi="PMingLiU" w:hint="eastAsia"/>
          <w:lang w:val="zh-TW"/>
        </w:rPr>
        <w:t xml:space="preserve">　</w:t>
      </w:r>
      <w:r w:rsidRPr="00C74F24">
        <w:rPr>
          <w:rFonts w:ascii="PMingLiU" w:hAnsi="PMingLiU"/>
        </w:rPr>
        <w:t>(C)</w:t>
      </w:r>
      <w:r w:rsidRPr="00C74F24">
        <w:rPr>
          <w:rFonts w:ascii="PMingLiU" w:hAnsi="PMingLiU" w:hint="eastAsia"/>
        </w:rPr>
        <w:t>穆罕默德</w:t>
      </w:r>
      <w:r w:rsidRPr="00C74F24">
        <w:rPr>
          <w:rFonts w:ascii="PMingLiU" w:hAnsi="PMingLiU" w:hint="eastAsia"/>
          <w:lang w:val="zh-TW"/>
        </w:rPr>
        <w:t xml:space="preserve">　</w:t>
      </w:r>
      <w:r w:rsidRPr="00C74F24">
        <w:rPr>
          <w:rFonts w:ascii="PMingLiU" w:hAnsi="PMingLiU"/>
        </w:rPr>
        <w:t>(D)</w:t>
      </w:r>
      <w:r w:rsidRPr="00C74F24">
        <w:rPr>
          <w:rFonts w:ascii="PMingLiU" w:hAnsi="PMingLiU" w:hint="eastAsia"/>
        </w:rPr>
        <w:t>那納克</w:t>
      </w:r>
      <w:r w:rsidRPr="00C74F24">
        <w:rPr>
          <w:rFonts w:ascii="PMingLiU" w:hAnsi="PMingLiU"/>
        </w:rPr>
        <w:br/>
      </w:r>
      <w:r w:rsidRPr="00C74F24">
        <w:rPr>
          <w:rFonts w:ascii="PMingLiU" w:hAnsi="PMingLiU"/>
          <w:lang w:val="zh-TW"/>
        </w:rPr>
        <w:t>(　　)(２)</w:t>
      </w:r>
      <w:r w:rsidRPr="00C74F24">
        <w:rPr>
          <w:rFonts w:ascii="PMingLiU" w:hAnsi="PMingLiU" w:hint="eastAsia"/>
          <w:lang w:val="zh-TW"/>
        </w:rPr>
        <w:t xml:space="preserve">承上題，這位人物所創立的宗教要求信徒履行宗教義務。請問：下列敘述何者是正確的？　</w:t>
      </w:r>
      <w:r w:rsidRPr="00C74F24">
        <w:rPr>
          <w:rFonts w:ascii="PMingLiU" w:hAnsi="PMingLiU"/>
          <w:lang w:val="zh-TW"/>
        </w:rPr>
        <w:t>(A)</w:t>
      </w:r>
      <w:r w:rsidRPr="00C74F24">
        <w:rPr>
          <w:rFonts w:ascii="PMingLiU" w:hAnsi="PMingLiU" w:hint="eastAsia"/>
          <w:lang w:val="zh-TW"/>
        </w:rPr>
        <w:t xml:space="preserve">每週朝聖地祈禱五次　</w:t>
      </w:r>
      <w:r w:rsidRPr="00C74F24">
        <w:rPr>
          <w:rFonts w:ascii="PMingLiU" w:hAnsi="PMingLiU"/>
          <w:lang w:val="zh-TW"/>
        </w:rPr>
        <w:t>(B)</w:t>
      </w:r>
      <w:r w:rsidRPr="00C74F24">
        <w:rPr>
          <w:rFonts w:ascii="PMingLiU" w:hAnsi="PMingLiU" w:hint="eastAsia"/>
          <w:lang w:val="zh-TW"/>
        </w:rPr>
        <w:t xml:space="preserve">每週六須參與安息日禮拜　</w:t>
      </w:r>
      <w:r w:rsidRPr="00C74F24">
        <w:rPr>
          <w:rFonts w:ascii="PMingLiU" w:hAnsi="PMingLiU"/>
          <w:lang w:val="zh-TW"/>
        </w:rPr>
        <w:t>(C)</w:t>
      </w:r>
      <w:r w:rsidRPr="00C74F24">
        <w:rPr>
          <w:rFonts w:ascii="PMingLiU" w:hAnsi="PMingLiU" w:hint="eastAsia"/>
          <w:lang w:val="zh-TW"/>
        </w:rPr>
        <w:t xml:space="preserve">藉由特定的修行以克欲與脫離痛苦　</w:t>
      </w:r>
      <w:r w:rsidRPr="00C74F24">
        <w:rPr>
          <w:rFonts w:ascii="PMingLiU" w:hAnsi="PMingLiU"/>
          <w:lang w:val="zh-TW"/>
        </w:rPr>
        <w:t>(D)</w:t>
      </w:r>
      <w:r w:rsidRPr="00C74F24">
        <w:rPr>
          <w:rFonts w:ascii="PMingLiU" w:hAnsi="PMingLiU" w:hint="eastAsia"/>
          <w:lang w:val="zh-TW"/>
        </w:rPr>
        <w:t>每年必須守齋戒期一個月</w:t>
      </w:r>
      <w:r w:rsidRPr="00C74F24">
        <w:rPr>
          <w:rFonts w:ascii="PMingLiU" w:hAnsi="PMingLiU"/>
          <w:lang w:val="zh-TW"/>
        </w:rPr>
        <w:br/>
        <w:t>(　　)(３)</w:t>
      </w:r>
      <w:r w:rsidRPr="00C74F24">
        <w:rPr>
          <w:rFonts w:ascii="PMingLiU" w:hAnsi="PMingLiU" w:hint="eastAsia"/>
          <w:lang w:val="zh-TW"/>
        </w:rPr>
        <w:t>此一宗教的信條與內涵</w:t>
      </w:r>
      <w:r w:rsidRPr="00C74F24">
        <w:rPr>
          <w:rFonts w:ascii="PMingLiU" w:hAnsi="PMingLiU" w:hint="eastAsia"/>
          <w:u w:val="single"/>
          <w:lang w:val="zh-TW"/>
        </w:rPr>
        <w:t>未曾</w:t>
      </w:r>
      <w:r w:rsidRPr="00C74F24">
        <w:rPr>
          <w:rFonts w:ascii="PMingLiU" w:hAnsi="PMingLiU" w:hint="eastAsia"/>
          <w:lang w:val="zh-TW"/>
        </w:rPr>
        <w:t xml:space="preserve">受到下列哪一部經典的影響？　</w:t>
      </w:r>
      <w:r w:rsidRPr="00C74F24">
        <w:rPr>
          <w:rFonts w:ascii="PMingLiU" w:hAnsi="PMingLiU"/>
          <w:lang w:val="zh-TW"/>
        </w:rPr>
        <w:t>(A)</w:t>
      </w:r>
      <w:r w:rsidRPr="00C74F24">
        <w:rPr>
          <w:rFonts w:ascii="PMingLiU" w:hAnsi="PMingLiU" w:hint="eastAsia"/>
          <w:lang w:val="zh-TW"/>
        </w:rPr>
        <w:t xml:space="preserve">《舊約聖經》　</w:t>
      </w:r>
      <w:r w:rsidRPr="00C74F24">
        <w:rPr>
          <w:rFonts w:ascii="PMingLiU" w:hAnsi="PMingLiU"/>
          <w:lang w:val="zh-TW"/>
        </w:rPr>
        <w:t>(B)</w:t>
      </w:r>
      <w:r w:rsidRPr="00C74F24">
        <w:rPr>
          <w:rFonts w:ascii="PMingLiU" w:hAnsi="PMingLiU" w:hint="eastAsia"/>
          <w:lang w:val="zh-TW"/>
        </w:rPr>
        <w:t xml:space="preserve">《新約聖經》　</w:t>
      </w:r>
      <w:r w:rsidRPr="00C74F24">
        <w:rPr>
          <w:rFonts w:ascii="PMingLiU" w:hAnsi="PMingLiU"/>
          <w:lang w:val="zh-TW"/>
        </w:rPr>
        <w:t>(C)</w:t>
      </w:r>
      <w:r w:rsidRPr="00C74F24">
        <w:rPr>
          <w:rFonts w:ascii="PMingLiU" w:hAnsi="PMingLiU" w:hint="eastAsia"/>
          <w:lang w:val="zh-TW"/>
        </w:rPr>
        <w:t xml:space="preserve">《古蘭經》　</w:t>
      </w:r>
      <w:r w:rsidRPr="00C74F24">
        <w:rPr>
          <w:rFonts w:ascii="PMingLiU" w:hAnsi="PMingLiU"/>
          <w:lang w:val="zh-TW"/>
        </w:rPr>
        <w:t>(D)</w:t>
      </w:r>
      <w:r w:rsidRPr="00C74F24">
        <w:rPr>
          <w:rFonts w:ascii="PMingLiU" w:hAnsi="PMingLiU" w:hint="eastAsia"/>
          <w:lang w:val="zh-TW"/>
        </w:rPr>
        <w:t>《奧義書》</w:t>
      </w:r>
    </w:p>
    <w:p w:rsidR="00C74F24" w:rsidRDefault="00C74F24" w:rsidP="00C74F24">
      <w:pPr>
        <w:rPr>
          <w:rFonts w:hint="eastAsia"/>
          <w:sz w:val="23"/>
          <w:szCs w:val="23"/>
        </w:rPr>
      </w:pPr>
      <w:r>
        <w:rPr>
          <w:rFonts w:ascii="PMingLiU" w:hAnsi="PMingLiU" w:hint="eastAsia"/>
          <w:szCs w:val="23"/>
        </w:rPr>
        <w:t>答案：</w:t>
      </w:r>
      <w:r w:rsidRPr="004B222B">
        <w:rPr>
          <w:rFonts w:hint="eastAsia"/>
          <w:sz w:val="23"/>
          <w:szCs w:val="23"/>
        </w:rPr>
        <w:t>(</w:t>
      </w:r>
      <w:r w:rsidRPr="004B222B">
        <w:rPr>
          <w:rFonts w:hint="eastAsia"/>
          <w:sz w:val="23"/>
          <w:szCs w:val="23"/>
        </w:rPr>
        <w:t>１</w:t>
      </w:r>
      <w:r w:rsidRPr="004B222B">
        <w:rPr>
          <w:rFonts w:hint="eastAsia"/>
          <w:sz w:val="23"/>
          <w:szCs w:val="23"/>
        </w:rPr>
        <w:t>)(C)</w:t>
      </w:r>
      <w:r w:rsidRPr="004B222B">
        <w:rPr>
          <w:rFonts w:hint="eastAsia"/>
          <w:sz w:val="23"/>
          <w:szCs w:val="23"/>
        </w:rPr>
        <w:t>；</w:t>
      </w:r>
      <w:r w:rsidRPr="004B222B">
        <w:rPr>
          <w:rFonts w:hint="eastAsia"/>
          <w:sz w:val="23"/>
          <w:szCs w:val="23"/>
        </w:rPr>
        <w:t>(</w:t>
      </w:r>
      <w:r w:rsidRPr="004B222B">
        <w:rPr>
          <w:rFonts w:hint="eastAsia"/>
          <w:sz w:val="23"/>
          <w:szCs w:val="23"/>
        </w:rPr>
        <w:t>２</w:t>
      </w:r>
      <w:r w:rsidRPr="004B222B">
        <w:rPr>
          <w:rFonts w:hint="eastAsia"/>
          <w:sz w:val="23"/>
          <w:szCs w:val="23"/>
        </w:rPr>
        <w:t>)(D)</w:t>
      </w:r>
      <w:r w:rsidRPr="004B222B">
        <w:rPr>
          <w:rFonts w:hint="eastAsia"/>
          <w:sz w:val="23"/>
          <w:szCs w:val="23"/>
        </w:rPr>
        <w:t>；</w:t>
      </w:r>
      <w:r w:rsidRPr="004B222B">
        <w:rPr>
          <w:rFonts w:hint="eastAsia"/>
          <w:sz w:val="23"/>
          <w:szCs w:val="23"/>
        </w:rPr>
        <w:t>(</w:t>
      </w:r>
      <w:r w:rsidRPr="004B222B">
        <w:rPr>
          <w:rFonts w:hint="eastAsia"/>
          <w:sz w:val="23"/>
          <w:szCs w:val="23"/>
        </w:rPr>
        <w:t>３</w:t>
      </w:r>
      <w:r w:rsidRPr="004B222B">
        <w:rPr>
          <w:rFonts w:hint="eastAsia"/>
          <w:sz w:val="23"/>
          <w:szCs w:val="23"/>
        </w:rPr>
        <w:t>)(D)</w:t>
      </w:r>
      <w:r w:rsidRPr="004B222B">
        <w:rPr>
          <w:rFonts w:hint="eastAsia"/>
          <w:sz w:val="23"/>
          <w:szCs w:val="23"/>
        </w:rPr>
        <w:t>。</w:t>
      </w:r>
    </w:p>
    <w:p w:rsidR="00C74F24" w:rsidRDefault="00C74F24" w:rsidP="00C74F24">
      <w:pPr>
        <w:rPr>
          <w:rFonts w:hint="eastAsia"/>
          <w:lang w:val="zh-TW"/>
        </w:rPr>
      </w:pPr>
      <w:r>
        <w:rPr>
          <w:rFonts w:ascii="PMingLiU" w:hAnsi="PMingLiU" w:hint="eastAsia"/>
          <w:lang w:val="zh-TW"/>
        </w:rPr>
        <w:t>解析：</w:t>
      </w:r>
      <w:r w:rsidRPr="004B222B">
        <w:rPr>
          <w:rFonts w:hint="eastAsia"/>
          <w:lang w:val="zh-TW"/>
        </w:rPr>
        <w:t>(</w:t>
      </w:r>
      <w:r w:rsidRPr="004B222B">
        <w:rPr>
          <w:rFonts w:hint="eastAsia"/>
          <w:lang w:val="zh-TW"/>
        </w:rPr>
        <w:t>２</w:t>
      </w:r>
      <w:r w:rsidRPr="004B222B">
        <w:rPr>
          <w:rFonts w:hint="eastAsia"/>
          <w:lang w:val="zh-TW"/>
        </w:rPr>
        <w:t>)(A)</w:t>
      </w:r>
      <w:r w:rsidRPr="004B222B">
        <w:rPr>
          <w:rFonts w:hint="eastAsia"/>
          <w:lang w:val="zh-TW"/>
        </w:rPr>
        <w:t>應為每日；</w:t>
      </w:r>
      <w:r w:rsidRPr="004B222B">
        <w:rPr>
          <w:rFonts w:hint="eastAsia"/>
          <w:lang w:val="zh-TW"/>
        </w:rPr>
        <w:t>(B)</w:t>
      </w:r>
      <w:r w:rsidRPr="004B222B">
        <w:rPr>
          <w:rFonts w:hint="eastAsia"/>
          <w:lang w:val="zh-TW"/>
        </w:rPr>
        <w:t>每週五參與公眾禮拜。</w:t>
      </w:r>
      <w:r w:rsidRPr="004B222B">
        <w:rPr>
          <w:lang w:val="zh-TW"/>
        </w:rPr>
        <w:br/>
      </w:r>
      <w:r w:rsidRPr="004B222B">
        <w:rPr>
          <w:rFonts w:hint="eastAsia"/>
          <w:lang w:val="zh-TW"/>
        </w:rPr>
        <w:t>(</w:t>
      </w:r>
      <w:r w:rsidRPr="004B222B">
        <w:rPr>
          <w:rFonts w:hint="eastAsia"/>
          <w:lang w:val="zh-TW"/>
        </w:rPr>
        <w:t>３</w:t>
      </w:r>
      <w:r w:rsidRPr="004B222B">
        <w:rPr>
          <w:rFonts w:hint="eastAsia"/>
          <w:lang w:val="zh-TW"/>
        </w:rPr>
        <w:t>)</w:t>
      </w:r>
      <w:r w:rsidRPr="004B222B">
        <w:rPr>
          <w:rFonts w:hint="eastAsia"/>
          <w:lang w:val="zh-TW"/>
        </w:rPr>
        <w:t>伊斯蘭教教義曾受到猶太教與基督教的影響。</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0401-00062　　　</w:t>
      </w:r>
      <w:r>
        <w:rPr>
          <w:rFonts w:ascii="SMbarcode" w:eastAsia="SMbarcode" w:hAnsi="PMingLiU"/>
          <w:lang w:val="zh-TW"/>
        </w:rPr>
        <w:t>*085306-0401-00062*</w:t>
      </w:r>
      <w:r>
        <w:rPr>
          <w:rFonts w:ascii="PMingLiU" w:hAnsi="PMingLiU"/>
          <w:lang w:val="zh-TW"/>
        </w:rPr>
        <w:t xml:space="preserve">　　　難易度：中　　　出處：配套</w:t>
      </w:r>
    </w:p>
    <w:p w:rsidR="00C74F24" w:rsidRDefault="00C74F24" w:rsidP="00C74F24">
      <w:pPr>
        <w:rPr>
          <w:rFonts w:ascii="PMingLiU" w:hAnsi="PMingLiU"/>
        </w:rPr>
      </w:pPr>
      <w:r w:rsidRPr="00C74F24">
        <w:rPr>
          <w:rFonts w:ascii="PMingLiU" w:hAnsi="PMingLiU" w:hint="eastAsia"/>
        </w:rPr>
        <w:t>伊斯蘭教是現今世上的三大宗教之一，而其宗教力量至今仍深深影響當地人民的生活。另一方面，伊斯蘭世界與基督教世界的衝突持續至今，仍舊是世界所關注的焦點。而歐洲強權勢力向世界各地擴張侵略時，伊斯蘭世界感受到衝擊，而有</w:t>
      </w:r>
      <w:r w:rsidRPr="00C74F24">
        <w:rPr>
          <w:rFonts w:ascii="PMingLiU" w:hAnsi="PMingLiU"/>
        </w:rPr>
        <w:t>求新求變的改革，並推動現代化運動。請問：</w:t>
      </w:r>
      <w:r w:rsidRPr="00C74F24">
        <w:rPr>
          <w:rFonts w:ascii="PMingLiU" w:hAnsi="PMingLiU"/>
        </w:rPr>
        <w:br/>
        <w:t>(　　)(１)伊斯蘭教的創始人為下列何者？　(</w:t>
      </w:r>
      <w:r w:rsidRPr="00C74F24">
        <w:rPr>
          <w:rFonts w:ascii="PMingLiU" w:hAnsi="PMingLiU" w:hint="eastAsia"/>
        </w:rPr>
        <w:t>A</w:t>
      </w:r>
      <w:r w:rsidRPr="00C74F24">
        <w:rPr>
          <w:rFonts w:ascii="PMingLiU" w:hAnsi="PMingLiU"/>
        </w:rPr>
        <w:t>)釋迦牟尼　(</w:t>
      </w:r>
      <w:r w:rsidRPr="00C74F24">
        <w:rPr>
          <w:rFonts w:ascii="PMingLiU" w:hAnsi="PMingLiU" w:hint="eastAsia"/>
        </w:rPr>
        <w:t>B</w:t>
      </w:r>
      <w:r w:rsidRPr="00C74F24">
        <w:rPr>
          <w:rFonts w:ascii="PMingLiU" w:hAnsi="PMingLiU"/>
        </w:rPr>
        <w:t>)阿拉　(</w:t>
      </w:r>
      <w:r w:rsidRPr="00C74F24">
        <w:rPr>
          <w:rFonts w:ascii="PMingLiU" w:hAnsi="PMingLiU" w:hint="eastAsia"/>
        </w:rPr>
        <w:t>C</w:t>
      </w:r>
      <w:r w:rsidRPr="00C74F24">
        <w:rPr>
          <w:rFonts w:ascii="PMingLiU" w:hAnsi="PMingLiU"/>
        </w:rPr>
        <w:t>)穆罕默德　(</w:t>
      </w:r>
      <w:r w:rsidRPr="00C74F24">
        <w:rPr>
          <w:rFonts w:ascii="PMingLiU" w:hAnsi="PMingLiU" w:hint="eastAsia"/>
        </w:rPr>
        <w:t>D</w:t>
      </w:r>
      <w:r w:rsidRPr="00C74F24">
        <w:rPr>
          <w:rFonts w:ascii="PMingLiU" w:hAnsi="PMingLiU"/>
        </w:rPr>
        <w:t>)耶穌</w:t>
      </w:r>
      <w:r w:rsidRPr="00C74F24">
        <w:rPr>
          <w:rFonts w:ascii="PMingLiU" w:hAnsi="PMingLiU"/>
        </w:rPr>
        <w:br/>
        <w:t>(　　)(２)(甲)聖戰出自《古蘭經》和《聖經》；(乙)以《古蘭經》為經典；(丙)信徒稱為婆羅門；(丁)伊斯蘭教以阿拉為唯一真主；(戊)「穆斯林」為順從天主之意。上述對伊斯蘭教的敘述哪些正確？　(</w:t>
      </w:r>
      <w:r w:rsidRPr="00C74F24">
        <w:rPr>
          <w:rFonts w:ascii="PMingLiU" w:hAnsi="PMingLiU" w:hint="eastAsia"/>
        </w:rPr>
        <w:t>A</w:t>
      </w:r>
      <w:r w:rsidRPr="00C74F24">
        <w:rPr>
          <w:rFonts w:ascii="PMingLiU" w:hAnsi="PMingLiU"/>
        </w:rPr>
        <w:t>)甲乙丁　(</w:t>
      </w:r>
      <w:r w:rsidRPr="00C74F24">
        <w:rPr>
          <w:rFonts w:ascii="PMingLiU" w:hAnsi="PMingLiU" w:hint="eastAsia"/>
        </w:rPr>
        <w:t>B</w:t>
      </w:r>
      <w:r w:rsidRPr="00C74F24">
        <w:rPr>
          <w:rFonts w:ascii="PMingLiU" w:hAnsi="PMingLiU"/>
        </w:rPr>
        <w:t>)甲丙戊　(</w:t>
      </w:r>
      <w:r w:rsidRPr="00C74F24">
        <w:rPr>
          <w:rFonts w:ascii="PMingLiU" w:hAnsi="PMingLiU" w:hint="eastAsia"/>
        </w:rPr>
        <w:t>C</w:t>
      </w:r>
      <w:r w:rsidRPr="00C74F24">
        <w:rPr>
          <w:rFonts w:ascii="PMingLiU" w:hAnsi="PMingLiU"/>
        </w:rPr>
        <w:t>)乙丁戊　(</w:t>
      </w:r>
      <w:r w:rsidRPr="00C74F24">
        <w:rPr>
          <w:rFonts w:ascii="PMingLiU" w:hAnsi="PMingLiU" w:hint="eastAsia"/>
        </w:rPr>
        <w:t>D</w:t>
      </w:r>
      <w:r w:rsidRPr="00C74F24">
        <w:rPr>
          <w:rFonts w:ascii="PMingLiU" w:hAnsi="PMingLiU"/>
        </w:rPr>
        <w:t>)乙丙戊</w:t>
      </w:r>
      <w:r w:rsidRPr="00C74F24">
        <w:rPr>
          <w:rFonts w:ascii="PMingLiU" w:hAnsi="PMingLiU"/>
        </w:rPr>
        <w:br/>
        <w:t>(　　)(３)伊斯蘭世界與基督教世界的衝突至今仍然持續發生，然而兩大宗教在許多方面卻有許多相同之處。下列有關兩大宗教的相同點，何者敘述</w:t>
      </w:r>
      <w:r w:rsidRPr="00C74F24">
        <w:rPr>
          <w:rFonts w:ascii="PMingLiU" w:hAnsi="PMingLiU"/>
          <w:u w:val="single"/>
        </w:rPr>
        <w:t>錯誤</w:t>
      </w:r>
      <w:r w:rsidRPr="00C74F24">
        <w:rPr>
          <w:rFonts w:ascii="PMingLiU" w:hAnsi="PMingLiU"/>
        </w:rPr>
        <w:t>？　(</w:t>
      </w:r>
      <w:r w:rsidRPr="00C74F24">
        <w:rPr>
          <w:rFonts w:ascii="PMingLiU" w:hAnsi="PMingLiU" w:hint="eastAsia"/>
        </w:rPr>
        <w:t>A</w:t>
      </w:r>
      <w:r w:rsidRPr="00C74F24">
        <w:rPr>
          <w:rFonts w:ascii="PMingLiU" w:hAnsi="PMingLiU"/>
        </w:rPr>
        <w:t>)源自古老的一神教　(</w:t>
      </w:r>
      <w:r w:rsidRPr="00C74F24">
        <w:rPr>
          <w:rFonts w:ascii="PMingLiU" w:hAnsi="PMingLiU" w:hint="eastAsia"/>
        </w:rPr>
        <w:t>B</w:t>
      </w:r>
      <w:r w:rsidRPr="00C74F24">
        <w:rPr>
          <w:rFonts w:ascii="PMingLiU" w:hAnsi="PMingLiU"/>
        </w:rPr>
        <w:t>)承認原罪說　(</w:t>
      </w:r>
      <w:r w:rsidRPr="00C74F24">
        <w:rPr>
          <w:rFonts w:ascii="PMingLiU" w:hAnsi="PMingLiU" w:hint="eastAsia"/>
        </w:rPr>
        <w:t>C</w:t>
      </w:r>
      <w:r w:rsidRPr="00C74F24">
        <w:rPr>
          <w:rFonts w:ascii="PMingLiU" w:hAnsi="PMingLiU"/>
        </w:rPr>
        <w:t>)亞伯拉罕是共同的先知　(</w:t>
      </w:r>
      <w:r w:rsidRPr="00C74F24">
        <w:rPr>
          <w:rFonts w:ascii="PMingLiU" w:hAnsi="PMingLiU" w:hint="eastAsia"/>
        </w:rPr>
        <w:t>D</w:t>
      </w:r>
      <w:r w:rsidRPr="00C74F24">
        <w:rPr>
          <w:rFonts w:ascii="PMingLiU" w:hAnsi="PMingLiU"/>
        </w:rPr>
        <w:t>)耶路撒冷是共同的聖地</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穆罕默德為伊斯蘭教的創始人。</w:t>
      </w:r>
      <w:r>
        <w:br/>
      </w:r>
      <w:r>
        <w:rPr>
          <w:rFonts w:hint="eastAsia"/>
        </w:rPr>
        <w:t>(</w:t>
      </w:r>
      <w:r>
        <w:rPr>
          <w:rFonts w:hint="eastAsia"/>
        </w:rPr>
        <w:t>２</w:t>
      </w:r>
      <w:r>
        <w:rPr>
          <w:rFonts w:hint="eastAsia"/>
        </w:rPr>
        <w:t>)</w:t>
      </w:r>
      <w:r w:rsidRPr="00642A68">
        <w:rPr>
          <w:rFonts w:hint="eastAsia"/>
        </w:rPr>
        <w:t>(</w:t>
      </w:r>
      <w:r w:rsidRPr="00642A68">
        <w:rPr>
          <w:rFonts w:hint="eastAsia"/>
        </w:rPr>
        <w:t>甲</w:t>
      </w:r>
      <w:r w:rsidRPr="00642A68">
        <w:rPr>
          <w:rFonts w:hint="eastAsia"/>
        </w:rPr>
        <w:t>)</w:t>
      </w:r>
      <w:r w:rsidRPr="00642A68">
        <w:rPr>
          <w:rFonts w:hint="eastAsia"/>
        </w:rPr>
        <w:t>聖戰思想出自《古蘭經》和《聖訓》；</w:t>
      </w:r>
      <w:r w:rsidRPr="00642A68">
        <w:rPr>
          <w:rFonts w:hint="eastAsia"/>
        </w:rPr>
        <w:t>(</w:t>
      </w:r>
      <w:r w:rsidRPr="00642A68">
        <w:rPr>
          <w:rFonts w:hint="eastAsia"/>
        </w:rPr>
        <w:t>戊</w:t>
      </w:r>
      <w:r w:rsidRPr="00642A68">
        <w:rPr>
          <w:rFonts w:hint="eastAsia"/>
        </w:rPr>
        <w:t>)</w:t>
      </w:r>
      <w:r w:rsidRPr="00642A68">
        <w:rPr>
          <w:rFonts w:hint="eastAsia"/>
        </w:rPr>
        <w:t>「穆斯林」之意為歸順阿拉者</w:t>
      </w:r>
      <w:r>
        <w:rPr>
          <w:rFonts w:hint="eastAsia"/>
        </w:rPr>
        <w:t>。</w:t>
      </w:r>
      <w:r>
        <w:br/>
      </w:r>
      <w:r>
        <w:rPr>
          <w:rFonts w:hint="eastAsia"/>
        </w:rPr>
        <w:t>(</w:t>
      </w:r>
      <w:r>
        <w:rPr>
          <w:rFonts w:hint="eastAsia"/>
        </w:rPr>
        <w:t>３</w:t>
      </w:r>
      <w:r>
        <w:rPr>
          <w:rFonts w:hint="eastAsia"/>
        </w:rPr>
        <w:t>)</w:t>
      </w:r>
      <w:r w:rsidRPr="00642A68">
        <w:rPr>
          <w:rFonts w:hint="eastAsia"/>
        </w:rPr>
        <w:t>伊斯蘭不承認原罪說，認為罪不傳遞；基督教承認原罪說</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0401-00063　　　</w:t>
      </w:r>
      <w:r>
        <w:rPr>
          <w:rFonts w:ascii="SMbarcode" w:eastAsia="SMbarcode" w:hAnsi="PMingLiU"/>
        </w:rPr>
        <w:t>*085306-0401-00063*</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資料一：從破曉那一刻到日暮西山全面禁食，另外還要求在心靈和口舌上能免去思想和言語上的邪惡，還特別要求同情窮人。</w:t>
      </w:r>
      <w:r w:rsidRPr="00C74F24">
        <w:rPr>
          <w:rFonts w:ascii="PMingLiU" w:hAnsi="PMingLiU"/>
        </w:rPr>
        <w:br/>
      </w:r>
      <w:r w:rsidRPr="00C74F24">
        <w:rPr>
          <w:rFonts w:ascii="PMingLiU" w:hAnsi="PMingLiU" w:hint="eastAsia"/>
        </w:rPr>
        <w:t>資料二：這件事開始於《古蘭經》降臨先和穆罕默德心靈的月份，降臨的那晚稱為「大能之夜」，所以這是備受恩寵的一個月，這個月內，禮拜和誦讀《古蘭經》的時間占了多數，最後損出一筆個人或家庭因此下的錢，以施濟窮人。</w:t>
      </w:r>
      <w:r w:rsidRPr="00C74F24">
        <w:rPr>
          <w:rFonts w:ascii="PMingLiU" w:hAnsi="PMingLiU"/>
        </w:rPr>
        <w:br/>
      </w:r>
      <w:r w:rsidRPr="00C74F24">
        <w:rPr>
          <w:rFonts w:ascii="PMingLiU" w:hAnsi="PMingLiU" w:hint="eastAsia"/>
        </w:rPr>
        <w:t>(　　)(１)上述兩段資料所描述的最主要是何事？　(A)禱功　(B)唸功　(C)齋功　(D)課功</w:t>
      </w:r>
      <w:r w:rsidRPr="00C74F24">
        <w:rPr>
          <w:rFonts w:ascii="PMingLiU" w:hAnsi="PMingLiU"/>
        </w:rPr>
        <w:br/>
      </w:r>
      <w:r w:rsidRPr="00C74F24">
        <w:rPr>
          <w:rFonts w:ascii="PMingLiU" w:hAnsi="PMingLiU" w:hint="eastAsia"/>
        </w:rPr>
        <w:t>(　　)(２)承上題，主要的功德完成後還可以把省下的錢用來完成以下哪一功？　(A)禱功　(B)朝功　(C)齋功　(D)課功</w:t>
      </w:r>
    </w:p>
    <w:p w:rsidR="00C74F24" w:rsidRDefault="00C74F24" w:rsidP="00C74F24">
      <w:r>
        <w:rPr>
          <w:rFonts w:ascii="PMingLiU" w:hAnsi="PMingLiU"/>
        </w:rPr>
        <w:t>答案：</w:t>
      </w:r>
      <w:r>
        <w:t>(</w:t>
      </w:r>
      <w:r>
        <w:t>１</w:t>
      </w:r>
      <w:r>
        <w:t>)</w:t>
      </w:r>
      <w:r>
        <w:rPr>
          <w:rFonts w:hint="eastAsia"/>
        </w:rPr>
        <w:t>(C)</w:t>
      </w:r>
      <w:r w:rsidRPr="0070288E">
        <w:t>；</w:t>
      </w:r>
      <w:r>
        <w:t>(</w:t>
      </w:r>
      <w:r>
        <w:t>２</w:t>
      </w:r>
      <w:r>
        <w:t>)</w:t>
      </w:r>
      <w:r>
        <w:rPr>
          <w:rFonts w:hint="eastAsia"/>
        </w:rPr>
        <w:t>(D)</w:t>
      </w:r>
      <w:r w:rsidRPr="0070288E">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題號：0401-00064　　　</w:t>
      </w:r>
      <w:r>
        <w:rPr>
          <w:rFonts w:ascii="SMbarcode" w:eastAsia="SMbarcode" w:hAnsi="PMingLiU"/>
        </w:rPr>
        <w:t>*085306-0401-00064*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自911事件之後，伊斯蘭教聖戰之本質，成為一個舉世矚目的議題。某些伊斯蘭學者認為聖戰是指「奮鬥、努力」，廣義解釋為「運用最大限度的力量、氣力、努力及能力對付不被認可的事物」，而這些不被認可的事物中，包括「阿拉的敵人」。請問：</w:t>
      </w:r>
      <w:r w:rsidRPr="00C74F24">
        <w:rPr>
          <w:rFonts w:ascii="PMingLiU" w:hAnsi="PMingLiU"/>
        </w:rPr>
        <w:br/>
      </w:r>
      <w:r w:rsidRPr="00C74F24">
        <w:rPr>
          <w:rFonts w:ascii="PMingLiU" w:hAnsi="PMingLiU" w:hint="eastAsia"/>
        </w:rPr>
        <w:t>(　　)(１)聖戰的理念出自《古蘭經》和《聖訓》，宣揚為阿拉而戰，無論是否戰勝必得天主的獎賞與祝福。此觀念由何人首先提出？　(A)穆罕默德　(B)阿里　(C)穆阿維亞　(D)阿拔斯</w:t>
      </w:r>
      <w:r w:rsidRPr="00C74F24">
        <w:rPr>
          <w:rFonts w:ascii="PMingLiU" w:hAnsi="PMingLiU"/>
        </w:rPr>
        <w:br/>
      </w:r>
      <w:r w:rsidRPr="00C74F24">
        <w:rPr>
          <w:rFonts w:ascii="PMingLiU" w:hAnsi="PMingLiU" w:hint="eastAsia"/>
        </w:rPr>
        <w:t>(　　)(２)此一觀念最早提出的背景為何？　(A)聖遷後，需以武力傳教　(B)為制止素尼和什葉派的紛爭而起　(C)針對猶太人勢力擴張而提出　(D)針對世界霸權主義而興起</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)(A)</w:t>
      </w:r>
      <w:r>
        <w:rPr>
          <w:rFonts w:hint="eastAsia"/>
        </w:rPr>
        <w:t>。</w:t>
      </w:r>
    </w:p>
    <w:p w:rsidR="00C74F24" w:rsidRDefault="00C74F24" w:rsidP="00C74F24">
      <w:pPr>
        <w:rPr>
          <w:rFonts w:hint="eastAsia"/>
        </w:rPr>
      </w:pPr>
      <w:r>
        <w:rPr>
          <w:rFonts w:ascii="PMingLiU" w:hAnsi="PMingLiU" w:hint="eastAsia"/>
        </w:rPr>
        <w:t>解析：</w:t>
      </w:r>
      <w:r w:rsidRPr="00F65A88">
        <w:rPr>
          <w:rFonts w:hint="eastAsia"/>
        </w:rPr>
        <w:t>穆</w:t>
      </w:r>
      <w:r>
        <w:rPr>
          <w:rFonts w:hint="eastAsia"/>
        </w:rPr>
        <w:t>罕默德</w:t>
      </w:r>
      <w:r w:rsidRPr="00F65A88">
        <w:rPr>
          <w:rFonts w:hint="eastAsia"/>
        </w:rPr>
        <w:t>在「聖遷」後，領悟到需以武力實現及傳播伊斯蘭教，宣揚應為阿拉而戰的結果</w:t>
      </w:r>
      <w:r>
        <w:rPr>
          <w:rFonts w:hint="eastAsia"/>
        </w:rPr>
        <w:t>。</w:t>
      </w:r>
    </w:p>
    <w:p w:rsidR="00C74F24" w:rsidRDefault="00C74F24" w:rsidP="00C74F24">
      <w:pPr>
        <w:rPr>
          <w:rFonts w:hint="eastAsia"/>
        </w:rPr>
      </w:pPr>
    </w:p>
    <w:p w:rsidR="00C74F24" w:rsidRDefault="00A90FD6" w:rsidP="00C74F24">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4–1　伊斯蘭教的信仰</w:t>
      </w:r>
    </w:p>
    <w:bookmarkStart w:id="9" w:name="ch4–1_非選題"/>
    <w:bookmarkStart w:id="10" w:name="_MON_1303651202"/>
    <w:bookmarkStart w:id="11" w:name="_MON_1303893137"/>
    <w:bookmarkStart w:id="12" w:name="_MON_1303904848"/>
    <w:bookmarkStart w:id="13" w:name="_MON_1303904868"/>
    <w:bookmarkEnd w:id="10"/>
    <w:bookmarkEnd w:id="11"/>
    <w:bookmarkEnd w:id="12"/>
    <w:bookmarkEnd w:id="13"/>
    <w:p w:rsidR="00C74F24" w:rsidRDefault="00C74F24" w:rsidP="00C74F24">
      <w:r>
        <w:object w:dxaOrig="1246" w:dyaOrig="397">
          <v:shape id="_x0000_i1027" type="#_x0000_t75" style="width:62.25pt;height:20.25pt" o:ole="">
            <v:imagedata r:id="rId12" o:title=""/>
          </v:shape>
          <o:OLEObject Type="Embed" ProgID="Word.Picture.8" ShapeID="_x0000_i1027" DrawAspect="Content" ObjectID="_1763847803" r:id="rId13"/>
        </w:object>
      </w:r>
      <w:r>
        <w:t xml:space="preserve"> </w:t>
      </w:r>
      <w:bookmarkEnd w:id="9"/>
    </w:p>
    <w:p w:rsidR="00C74F24" w:rsidRDefault="00C74F24" w:rsidP="00C74F24">
      <w:pPr>
        <w:pBdr>
          <w:bottom w:val="single" w:sz="4" w:space="1" w:color="auto"/>
        </w:pBdr>
        <w:rPr>
          <w:rFonts w:ascii="PMingLiU" w:hAnsi="PMingLiU"/>
        </w:rPr>
      </w:pPr>
      <w:r>
        <w:rPr>
          <w:rFonts w:ascii="PMingLiU" w:hAnsi="PMingLiU"/>
        </w:rPr>
        <w:t xml:space="preserve">題號：0401-00001　　　</w:t>
      </w:r>
      <w:r>
        <w:rPr>
          <w:rFonts w:ascii="SMbarcode" w:eastAsia="SMbarcode" w:hAnsi="PMingLiU"/>
        </w:rPr>
        <w:t>*085306-0401-00001*</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一份資料上提到：「每年回曆九月，自東方日出至太陽下山時止，穆斯林們需停止飲食，除每日原有的五拜外，並增加二十拜。這樣一直進行到當月之第</w:t>
      </w:r>
      <w:r w:rsidRPr="00C74F24">
        <w:rPr>
          <w:rFonts w:ascii="PMingLiU" w:hAnsi="PMingLiU"/>
        </w:rPr>
        <w:t>29</w:t>
      </w:r>
      <w:r w:rsidRPr="00C74F24">
        <w:rPr>
          <w:rFonts w:ascii="PMingLiU" w:hAnsi="PMingLiU" w:hint="eastAsia"/>
        </w:rPr>
        <w:t>日晚，見到月亮出現即可停止，次日舉行盛大慶祝儀式，為回教一年一度的盛典。」請問：這是屬於「五功」中的哪一項？</w:t>
      </w:r>
    </w:p>
    <w:p w:rsidR="00C74F24" w:rsidRDefault="00C74F24" w:rsidP="00C74F24">
      <w:pPr>
        <w:rPr>
          <w:rFonts w:hint="eastAsia"/>
        </w:rPr>
      </w:pPr>
      <w:r>
        <w:rPr>
          <w:rFonts w:ascii="PMingLiU" w:hAnsi="PMingLiU" w:hint="eastAsia"/>
        </w:rPr>
        <w:t>答案：</w:t>
      </w:r>
      <w:r w:rsidRPr="00F65A88">
        <w:rPr>
          <w:rFonts w:hint="eastAsia"/>
        </w:rPr>
        <w:t>齋功</w:t>
      </w:r>
      <w:r>
        <w:rPr>
          <w:rFonts w:hint="eastAsia"/>
        </w:rPr>
        <w:t>。</w:t>
      </w:r>
    </w:p>
    <w:p w:rsidR="00C74F24" w:rsidRDefault="00C74F24" w:rsidP="00C74F24">
      <w:pPr>
        <w:rPr>
          <w:rFonts w:hint="eastAsia"/>
        </w:rPr>
      </w:pPr>
      <w:r>
        <w:rPr>
          <w:rFonts w:ascii="PMingLiU" w:hAnsi="PMingLiU" w:hint="eastAsia"/>
        </w:rPr>
        <w:t>解析：</w:t>
      </w:r>
      <w:r w:rsidRPr="00F65A88">
        <w:rPr>
          <w:rFonts w:hint="eastAsia"/>
        </w:rPr>
        <w:t>回曆九月屬齋月，故為齋功</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0401-00002　　　</w:t>
      </w:r>
      <w:r>
        <w:rPr>
          <w:rFonts w:ascii="SMbarcode" w:eastAsia="SMbarcode" w:hAnsi="PMingLiU"/>
        </w:rPr>
        <w:t>*085306-0401-00002*</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在伊斯蘭教信仰中，穆罕默德由麥加逃出被稱為「聖遷」，也代表著回曆的紀元的開始。請問：穆罕默德是遷往何地？</w:t>
      </w:r>
    </w:p>
    <w:p w:rsidR="00C74F24" w:rsidRDefault="00C74F24" w:rsidP="00C74F24">
      <w:pPr>
        <w:rPr>
          <w:rFonts w:hint="eastAsia"/>
        </w:rPr>
      </w:pPr>
      <w:r>
        <w:rPr>
          <w:rFonts w:ascii="PMingLiU" w:hAnsi="PMingLiU" w:hint="eastAsia"/>
        </w:rPr>
        <w:t>答案：</w:t>
      </w:r>
      <w:r w:rsidRPr="00F65A88">
        <w:rPr>
          <w:rFonts w:hint="eastAsia"/>
        </w:rPr>
        <w:t>麥地那</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0401-00003　　　</w:t>
      </w:r>
      <w:r>
        <w:rPr>
          <w:rFonts w:ascii="SMbarcode" w:eastAsia="SMbarcode" w:hAnsi="PMingLiU"/>
        </w:rPr>
        <w:t>*085306-0401-00003*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資料一：「這是真主阿拉傳達給先知的聖言，所有信徒均須接受。穆斯林相信其內容已將古代經典的菁華加以囊括，是真主最完全的啟示。另外，此書亦不能翻譯為阿拉伯語之外的其他語文，否則會有失真之嫌。」</w:t>
      </w:r>
      <w:r w:rsidRPr="00C74F24">
        <w:rPr>
          <w:rFonts w:ascii="PMingLiU" w:hAnsi="PMingLiU"/>
        </w:rPr>
        <w:br/>
      </w:r>
      <w:r w:rsidRPr="00C74F24">
        <w:rPr>
          <w:rFonts w:ascii="PMingLiU" w:hAnsi="PMingLiU" w:hint="eastAsia"/>
        </w:rPr>
        <w:t>資料二：「在伊斯蘭教不斷擴展的背景下，教務與日常問題愈趨複雜。由於穆斯林認為穆罕默德生前言行具有永恆價值，可做為後世的典範與榜樣，而將之匯集編纂。透過各種事例與比喻，使信徒對人生應遵行的規範有所依據。」</w:t>
      </w:r>
      <w:r w:rsidRPr="00C74F24">
        <w:rPr>
          <w:rFonts w:ascii="PMingLiU" w:hAnsi="PMingLiU"/>
        </w:rPr>
        <w:br/>
      </w:r>
      <w:r w:rsidRPr="00C74F24">
        <w:rPr>
          <w:rFonts w:ascii="PMingLiU" w:hAnsi="PMingLiU" w:hint="eastAsia"/>
        </w:rPr>
        <w:t>請閱讀以上資料後回答問題：</w:t>
      </w:r>
      <w:r w:rsidRPr="00C74F24">
        <w:rPr>
          <w:rFonts w:ascii="PMingLiU" w:hAnsi="PMingLiU"/>
        </w:rPr>
        <w:br/>
      </w:r>
      <w:r w:rsidRPr="00C74F24">
        <w:rPr>
          <w:rFonts w:ascii="PMingLiU" w:hAnsi="PMingLiU" w:hint="eastAsia"/>
        </w:rPr>
        <w:t>(1)資料一論及的經典或文獻應為何者？</w:t>
      </w:r>
      <w:r w:rsidRPr="00C74F24">
        <w:rPr>
          <w:rFonts w:ascii="PMingLiU" w:hAnsi="PMingLiU"/>
        </w:rPr>
        <w:br/>
      </w:r>
      <w:r w:rsidRPr="00C74F24">
        <w:rPr>
          <w:rFonts w:ascii="PMingLiU" w:hAnsi="PMingLiU" w:hint="eastAsia"/>
        </w:rPr>
        <w:t>(2)資料二提及的經典或文獻應為何者？</w:t>
      </w:r>
      <w:r w:rsidRPr="00C74F24">
        <w:rPr>
          <w:rFonts w:ascii="PMingLiU" w:hAnsi="PMingLiU"/>
        </w:rPr>
        <w:br/>
      </w:r>
      <w:r w:rsidRPr="00C74F24">
        <w:rPr>
          <w:rFonts w:ascii="PMingLiU" w:hAnsi="PMingLiU" w:hint="eastAsia"/>
        </w:rPr>
        <w:t>(3)伊斯蘭信仰中的六大基本信條為何？</w:t>
      </w:r>
    </w:p>
    <w:p w:rsidR="00C74F24" w:rsidRDefault="00C74F24" w:rsidP="00C74F24">
      <w:pPr>
        <w:rPr>
          <w:rFonts w:hint="eastAsia"/>
        </w:rPr>
      </w:pPr>
      <w:r>
        <w:rPr>
          <w:rFonts w:ascii="PMingLiU" w:hAnsi="PMingLiU" w:hint="eastAsia"/>
        </w:rPr>
        <w:t>答案：</w:t>
      </w:r>
      <w:r>
        <w:rPr>
          <w:rFonts w:hint="eastAsia"/>
        </w:rPr>
        <w:t>(</w:t>
      </w:r>
      <w:r>
        <w:t>1</w:t>
      </w:r>
      <w:r>
        <w:rPr>
          <w:rFonts w:hint="eastAsia"/>
        </w:rPr>
        <w:t>)</w:t>
      </w:r>
      <w:r w:rsidRPr="008C1949">
        <w:rPr>
          <w:rFonts w:ascii="PMingLiU" w:hAnsi="PMingLiU" w:hint="eastAsia"/>
        </w:rPr>
        <w:t>《</w:t>
      </w:r>
      <w:r>
        <w:rPr>
          <w:rFonts w:hint="eastAsia"/>
        </w:rPr>
        <w:t>古蘭經</w:t>
      </w:r>
      <w:r w:rsidRPr="008C1949">
        <w:rPr>
          <w:rFonts w:ascii="PMingLiU" w:hAnsi="PMingLiU" w:hint="eastAsia"/>
        </w:rPr>
        <w:t>》</w:t>
      </w:r>
      <w:r>
        <w:rPr>
          <w:rFonts w:hint="eastAsia"/>
        </w:rPr>
        <w:t>；</w:t>
      </w:r>
      <w:r>
        <w:rPr>
          <w:rFonts w:hint="eastAsia"/>
        </w:rPr>
        <w:t>(</w:t>
      </w:r>
      <w:r>
        <w:t>2)</w:t>
      </w:r>
      <w:r w:rsidRPr="008C1949">
        <w:rPr>
          <w:rFonts w:ascii="PMingLiU" w:hAnsi="PMingLiU" w:hint="eastAsia"/>
        </w:rPr>
        <w:t>《</w:t>
      </w:r>
      <w:r>
        <w:rPr>
          <w:rFonts w:hint="eastAsia"/>
        </w:rPr>
        <w:t>聖訓</w:t>
      </w:r>
      <w:r w:rsidRPr="008C1949">
        <w:rPr>
          <w:rFonts w:ascii="PMingLiU" w:hAnsi="PMingLiU" w:hint="eastAsia"/>
        </w:rPr>
        <w:t>》</w:t>
      </w:r>
      <w:r>
        <w:rPr>
          <w:rFonts w:hint="eastAsia"/>
        </w:rPr>
        <w:t>；</w:t>
      </w:r>
      <w:r>
        <w:rPr>
          <w:rFonts w:hint="eastAsia"/>
        </w:rPr>
        <w:t>(</w:t>
      </w:r>
      <w:r>
        <w:t>3</w:t>
      </w:r>
      <w:r>
        <w:rPr>
          <w:rFonts w:hint="eastAsia"/>
        </w:rPr>
        <w:t>)</w:t>
      </w:r>
      <w:r>
        <w:rPr>
          <w:rFonts w:hint="eastAsia"/>
        </w:rPr>
        <w:t>信主唯一、信使者、信經典、信天使、信後世、信前定。</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0401-00004　　　</w:t>
      </w:r>
      <w:r>
        <w:rPr>
          <w:rFonts w:ascii="SMbarcode" w:eastAsia="SMbarcode" w:hAnsi="PMingLiU"/>
        </w:rPr>
        <w:t>*085306-0401-00004*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伊斯蘭世界使用的曆法又名教曆、穆曆或伊曆，在性質上屬於純陰曆，一年有十二個月，大月、小月各有</w:t>
      </w:r>
      <w:r w:rsidRPr="00C74F24">
        <w:rPr>
          <w:rFonts w:ascii="PMingLiU" w:hAnsi="PMingLiU"/>
        </w:rPr>
        <w:t>30</w:t>
      </w:r>
      <w:r w:rsidRPr="00C74F24">
        <w:rPr>
          <w:rFonts w:ascii="PMingLiU" w:hAnsi="PMingLiU" w:hint="eastAsia"/>
        </w:rPr>
        <w:t>日與</w:t>
      </w:r>
      <w:r w:rsidRPr="00C74F24">
        <w:rPr>
          <w:rFonts w:ascii="PMingLiU" w:hAnsi="PMingLiU"/>
        </w:rPr>
        <w:t>29</w:t>
      </w:r>
      <w:r w:rsidRPr="00C74F24">
        <w:rPr>
          <w:rFonts w:ascii="PMingLiU" w:hAnsi="PMingLiU" w:hint="eastAsia"/>
        </w:rPr>
        <w:t>日，整年只有</w:t>
      </w:r>
      <w:r w:rsidRPr="00C74F24">
        <w:rPr>
          <w:rFonts w:ascii="PMingLiU" w:hAnsi="PMingLiU"/>
        </w:rPr>
        <w:t>354</w:t>
      </w:r>
      <w:r w:rsidRPr="00C74F24">
        <w:rPr>
          <w:rFonts w:ascii="PMingLiU" w:hAnsi="PMingLiU" w:hint="eastAsia"/>
        </w:rPr>
        <w:t>日。因此，其重要行事如齋戒期等，在西曆的不同年分有可能會出現於不同季節。請問：</w:t>
      </w:r>
      <w:r w:rsidRPr="00C74F24">
        <w:rPr>
          <w:rFonts w:ascii="PMingLiU" w:hAnsi="PMingLiU"/>
        </w:rPr>
        <w:br/>
        <w:t>(1)</w:t>
      </w:r>
      <w:r w:rsidRPr="00C74F24">
        <w:rPr>
          <w:rFonts w:ascii="PMingLiU" w:hAnsi="PMingLiU" w:hint="eastAsia"/>
        </w:rPr>
        <w:t>伊斯蘭教曆的元年為西元何年？與哪一歷史事件有關？</w:t>
      </w:r>
      <w:r w:rsidRPr="00C74F24">
        <w:rPr>
          <w:rFonts w:ascii="PMingLiU" w:hAnsi="PMingLiU"/>
        </w:rPr>
        <w:br/>
        <w:t>(2)</w:t>
      </w:r>
      <w:r w:rsidRPr="00C74F24">
        <w:rPr>
          <w:rFonts w:ascii="PMingLiU" w:hAnsi="PMingLiU" w:hint="eastAsia"/>
        </w:rPr>
        <w:t>伊斯蘭教曆的十二月是履行哪一義務的重要時期？凡是有完成此項義務的人會被尊稱為何？</w:t>
      </w:r>
    </w:p>
    <w:p w:rsidR="00C74F24" w:rsidRDefault="00C74F24" w:rsidP="00C74F24">
      <w:pPr>
        <w:rPr>
          <w:rFonts w:hint="eastAsia"/>
        </w:rPr>
      </w:pPr>
      <w:r>
        <w:rPr>
          <w:rFonts w:ascii="PMingLiU" w:hAnsi="PMingLiU" w:hint="eastAsia"/>
        </w:rPr>
        <w:t>答案：</w:t>
      </w:r>
      <w:r>
        <w:rPr>
          <w:rFonts w:hint="eastAsia"/>
        </w:rPr>
        <w:t>(</w:t>
      </w:r>
      <w:r>
        <w:t>1</w:t>
      </w:r>
      <w:r>
        <w:rPr>
          <w:rFonts w:hint="eastAsia"/>
        </w:rPr>
        <w:t>)</w:t>
      </w:r>
      <w:r>
        <w:rPr>
          <w:rFonts w:hint="eastAsia"/>
        </w:rPr>
        <w:t>西元</w:t>
      </w:r>
      <w:r>
        <w:rPr>
          <w:rFonts w:hint="eastAsia"/>
        </w:rPr>
        <w:t>622</w:t>
      </w:r>
      <w:r>
        <w:rPr>
          <w:rFonts w:hint="eastAsia"/>
        </w:rPr>
        <w:t>年，穆罕默德由麥加逃至麥地那；</w:t>
      </w:r>
      <w:r>
        <w:rPr>
          <w:rFonts w:hint="eastAsia"/>
        </w:rPr>
        <w:t>(</w:t>
      </w:r>
      <w:r>
        <w:t>2)</w:t>
      </w:r>
      <w:r>
        <w:rPr>
          <w:rFonts w:hint="eastAsia"/>
        </w:rPr>
        <w:t>朝功（至麥加朝聖），哈吉。</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0401-00005　　　</w:t>
      </w:r>
      <w:r>
        <w:rPr>
          <w:rFonts w:ascii="SMbarcode" w:eastAsia="SMbarcode" w:hAnsi="PMingLiU"/>
        </w:rPr>
        <w:t>*085306-0401-00005*</w:t>
      </w:r>
      <w:r>
        <w:rPr>
          <w:rFonts w:ascii="PMingLiU" w:hAnsi="PMingLiU"/>
        </w:rPr>
        <w:t xml:space="preserve">　　　難易度：中　　　出處：精選試題</w:t>
      </w:r>
    </w:p>
    <w:p w:rsidR="00C74F24" w:rsidRPr="00C74F24" w:rsidRDefault="00C74F24" w:rsidP="00C74F24">
      <w:pPr>
        <w:rPr>
          <w:rFonts w:ascii="PMingLiU" w:hAnsi="PMingLiU"/>
        </w:rPr>
      </w:pPr>
      <w:r w:rsidRPr="00C74F24">
        <w:rPr>
          <w:rFonts w:ascii="PMingLiU" w:hAnsi="PMingLiU" w:cs="Lantinghei SC Demibold" w:hint="eastAsia"/>
          <w:kern w:val="0"/>
        </w:rPr>
        <w:t>伊斯蘭教原本屬於阿拉伯人的信仰，後來逐漸發展成世界性的宗教，至今已經有一千四百多年的歷史，並且在全球擁有十億多的信徒。請問：</w:t>
      </w:r>
      <w:r w:rsidRPr="00C74F24">
        <w:rPr>
          <w:rFonts w:ascii="PMingLiU" w:hAnsi="PMingLiU" w:cs="Lantinghei SC Demibold" w:hint="eastAsia"/>
          <w:kern w:val="0"/>
        </w:rPr>
        <w:br/>
      </w:r>
      <w:r w:rsidRPr="00C74F24">
        <w:rPr>
          <w:rFonts w:ascii="PMingLiU" w:hAnsi="PMingLiU" w:hint="eastAsia"/>
        </w:rPr>
        <w:t>(1)伊斯蘭教是由誰所創立的？</w:t>
      </w:r>
    </w:p>
    <w:p w:rsidR="00C74F24" w:rsidRDefault="00C74F24" w:rsidP="00C74F24">
      <w:pPr>
        <w:rPr>
          <w:rFonts w:ascii="PMingLiU" w:hAnsi="PMingLiU" w:cs="Damascus" w:hint="eastAsia"/>
        </w:rPr>
      </w:pPr>
      <w:r w:rsidRPr="00C74F24">
        <w:rPr>
          <w:rFonts w:ascii="PMingLiU" w:hAnsi="PMingLiU" w:hint="eastAsia"/>
        </w:rPr>
        <w:t>(2)伊斯蘭教的六大基本信條為何？</w:t>
      </w:r>
      <w:r w:rsidRPr="00C74F24">
        <w:rPr>
          <w:rFonts w:ascii="PMingLiU" w:hAnsi="PMingLiU" w:hint="eastAsia"/>
        </w:rPr>
        <w:br/>
        <w:t>(3)當你想要成為一名穆斯林，只要當眾朗誦伊斯蘭教的「清真言」即可。請問：這句清真言為何</w:t>
      </w:r>
      <w:r w:rsidRPr="00C74F24">
        <w:rPr>
          <w:rFonts w:ascii="PMingLiU" w:hAnsi="PMingLiU" w:cs="Damascus" w:hint="eastAsia"/>
        </w:rPr>
        <w:t>？</w:t>
      </w:r>
    </w:p>
    <w:p w:rsidR="00C74F24" w:rsidRDefault="00C74F24" w:rsidP="00C74F24">
      <w:pPr>
        <w:rPr>
          <w:rFonts w:ascii="PMingLiU" w:hAnsi="PMingLiU" w:hint="eastAsia"/>
        </w:rPr>
      </w:pPr>
      <w:r>
        <w:rPr>
          <w:rFonts w:ascii="PMingLiU" w:hAnsi="PMingLiU" w:hint="eastAsia"/>
        </w:rPr>
        <w:t>答案：</w:t>
      </w:r>
      <w:r w:rsidRPr="008C1949">
        <w:rPr>
          <w:rFonts w:ascii="PMingLiU" w:hAnsi="PMingLiU" w:hint="eastAsia"/>
        </w:rPr>
        <w:t>(1)</w:t>
      </w:r>
      <w:r w:rsidRPr="008C1949">
        <w:rPr>
          <w:rFonts w:ascii="PMingLiU" w:hAnsi="PMingLiU" w:cs="Damascus" w:hint="eastAsia"/>
        </w:rPr>
        <w:t>穆罕默德</w:t>
      </w:r>
      <w:r w:rsidRPr="008C1949">
        <w:rPr>
          <w:rFonts w:ascii="PMingLiU" w:hAnsi="PMingLiU" w:hint="eastAsia"/>
        </w:rPr>
        <w:t>；(2)信主唯一、信使者、信經典、信天使、信後世、信前定；(3)萬物非主，唯有阿拉，穆罕默德是阿拉的使者。</w:t>
      </w:r>
    </w:p>
    <w:p w:rsidR="00C74F24" w:rsidRDefault="00C74F24" w:rsidP="00C74F24">
      <w:pPr>
        <w:rPr>
          <w:rFonts w:ascii="PMingLiU" w:hAnsi="PMingLiU" w:hint="eastAsia"/>
        </w:rPr>
      </w:pPr>
    </w:p>
    <w:p w:rsidR="00C74F24" w:rsidRDefault="00A90FD6" w:rsidP="00C74F24">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4–2　多元民族與文化融合</w:t>
      </w:r>
    </w:p>
    <w:bookmarkStart w:id="14" w:name="ch4–2_單選題"/>
    <w:p w:rsidR="00C74F24" w:rsidRDefault="00C74F24" w:rsidP="00C74F24">
      <w:r>
        <w:object w:dxaOrig="1246" w:dyaOrig="397">
          <v:shape id="_x0000_i1028" type="#_x0000_t75" style="width:62.25pt;height:20.25pt" o:ole="">
            <v:imagedata r:id="rId8" o:title=""/>
          </v:shape>
          <o:OLEObject Type="Embed" ProgID="Word.Picture.8" ShapeID="_x0000_i1028" DrawAspect="Content" ObjectID="_1763847804" r:id="rId14"/>
        </w:object>
      </w:r>
      <w:r>
        <w:t xml:space="preserve"> </w:t>
      </w:r>
      <w:bookmarkEnd w:id="14"/>
    </w:p>
    <w:p w:rsidR="00C74F24" w:rsidRDefault="00C74F24" w:rsidP="00C74F24">
      <w:pPr>
        <w:pBdr>
          <w:bottom w:val="single" w:sz="4" w:space="1" w:color="auto"/>
        </w:pBdr>
        <w:rPr>
          <w:rFonts w:ascii="PMingLiU" w:hAnsi="PMingLiU"/>
        </w:rPr>
      </w:pPr>
      <w:r>
        <w:rPr>
          <w:rFonts w:ascii="PMingLiU" w:hAnsi="PMingLiU"/>
        </w:rPr>
        <w:t xml:space="preserve">題號：0402-00012　　　</w:t>
      </w:r>
      <w:r>
        <w:rPr>
          <w:rFonts w:ascii="SMbarcode" w:eastAsia="SMbarcode" w:hAnsi="PMingLiU"/>
        </w:rPr>
        <w:t>*085306-0402-00012*</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穆罕默德去世之後，伊斯蘭教的領導人稱為□，其在政治、軍事、宗教上擁有最高的權利。請問：□指的是什麼？　</w:t>
      </w:r>
      <w:r w:rsidRPr="00C74F24">
        <w:rPr>
          <w:rFonts w:ascii="PMingLiU" w:hAnsi="PMingLiU"/>
        </w:rPr>
        <w:br/>
        <w:t>(A)</w:t>
      </w:r>
      <w:r w:rsidRPr="00C74F24">
        <w:rPr>
          <w:rFonts w:ascii="PMingLiU" w:hAnsi="PMingLiU" w:hint="eastAsia"/>
        </w:rPr>
        <w:t xml:space="preserve">哈里發　</w:t>
      </w:r>
      <w:r w:rsidRPr="00C74F24">
        <w:rPr>
          <w:rFonts w:ascii="PMingLiU" w:hAnsi="PMingLiU"/>
        </w:rPr>
        <w:t>(B)</w:t>
      </w:r>
      <w:r w:rsidRPr="00C74F24">
        <w:rPr>
          <w:rFonts w:ascii="PMingLiU" w:hAnsi="PMingLiU" w:hint="eastAsia"/>
        </w:rPr>
        <w:t xml:space="preserve">先知　</w:t>
      </w:r>
      <w:r w:rsidRPr="00C74F24">
        <w:rPr>
          <w:rFonts w:ascii="PMingLiU" w:hAnsi="PMingLiU"/>
        </w:rPr>
        <w:t>(C)</w:t>
      </w:r>
      <w:r w:rsidRPr="00C74F24">
        <w:rPr>
          <w:rFonts w:ascii="PMingLiU" w:hAnsi="PMingLiU" w:hint="eastAsia"/>
        </w:rPr>
        <w:t xml:space="preserve">皇帝　</w:t>
      </w:r>
      <w:r w:rsidRPr="00C74F24">
        <w:rPr>
          <w:rFonts w:ascii="PMingLiU" w:hAnsi="PMingLiU"/>
        </w:rPr>
        <w:t>(D)</w:t>
      </w:r>
      <w:r w:rsidRPr="00C74F24">
        <w:rPr>
          <w:rFonts w:ascii="PMingLiU" w:hAnsi="PMingLiU" w:hint="eastAsia"/>
        </w:rPr>
        <w:t>蘇丹</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題號：0402-00013　　　</w:t>
      </w:r>
      <w:r>
        <w:rPr>
          <w:rFonts w:ascii="SMbarcode" w:eastAsia="SMbarcode" w:hAnsi="PMingLiU"/>
        </w:rPr>
        <w:t>*085306-0402-00013*</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阿拉伯帝國自四大哈里發後，逐漸分裂，至十世紀後沒落。請問：下列哪件事可算是此帝國分裂的開始？　</w:t>
      </w:r>
      <w:r w:rsidRPr="00C74F24">
        <w:rPr>
          <w:rFonts w:ascii="PMingLiU" w:hAnsi="PMingLiU"/>
        </w:rPr>
        <w:br/>
        <w:t>(A)</w:t>
      </w:r>
      <w:r w:rsidRPr="00C74F24">
        <w:rPr>
          <w:rFonts w:ascii="PMingLiU" w:hAnsi="PMingLiU" w:hint="eastAsia"/>
        </w:rPr>
        <w:t xml:space="preserve">敘利亞總督穆阿維亞挑戰什葉派哈里發阿里的地位　</w:t>
      </w:r>
      <w:r w:rsidRPr="00C74F24">
        <w:rPr>
          <w:rFonts w:ascii="PMingLiU" w:hAnsi="PMingLiU"/>
        </w:rPr>
        <w:t>(B)</w:t>
      </w:r>
      <w:r w:rsidRPr="00C74F24">
        <w:rPr>
          <w:rFonts w:ascii="PMingLiU" w:hAnsi="PMingLiU" w:hint="eastAsia"/>
        </w:rPr>
        <w:t xml:space="preserve">什葉派建立阿拔斯王朝，成為伊斯蘭世界自主門戶的少數派　</w:t>
      </w:r>
      <w:r w:rsidRPr="00C74F24">
        <w:rPr>
          <w:rFonts w:ascii="PMingLiU" w:hAnsi="PMingLiU"/>
        </w:rPr>
        <w:t>(C)</w:t>
      </w:r>
      <w:r w:rsidRPr="00C74F24">
        <w:rPr>
          <w:rFonts w:ascii="PMingLiU" w:hAnsi="PMingLiU" w:hint="eastAsia"/>
        </w:rPr>
        <w:t xml:space="preserve">西歐的十字軍東征嚴重打擊了伊斯蘭世界，使帝國一分為三　</w:t>
      </w:r>
      <w:r w:rsidRPr="00C74F24">
        <w:rPr>
          <w:rFonts w:ascii="PMingLiU" w:hAnsi="PMingLiU"/>
        </w:rPr>
        <w:t>(D)</w:t>
      </w:r>
      <w:r w:rsidRPr="00C74F24">
        <w:rPr>
          <w:rFonts w:ascii="PMingLiU" w:hAnsi="PMingLiU" w:hint="eastAsia"/>
        </w:rPr>
        <w:t>怛羅斯河之役被唐軍所敗，導致威信受損</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hint="eastAsia"/>
        </w:rPr>
        <w:t>解析：</w:t>
      </w:r>
      <w:r w:rsidRPr="00422865">
        <w:rPr>
          <w:rFonts w:hint="eastAsia"/>
        </w:rPr>
        <w:t>哈里發</w:t>
      </w:r>
      <w:r>
        <w:rPr>
          <w:rFonts w:hint="eastAsia"/>
        </w:rPr>
        <w:t>（</w:t>
      </w:r>
      <w:r w:rsidRPr="00422865">
        <w:rPr>
          <w:rFonts w:hint="eastAsia"/>
        </w:rPr>
        <w:t>使者的繼承人</w:t>
      </w:r>
      <w:r>
        <w:rPr>
          <w:rFonts w:hint="eastAsia"/>
        </w:rPr>
        <w:t>）</w:t>
      </w:r>
      <w:r w:rsidRPr="00422865">
        <w:rPr>
          <w:rFonts w:hint="eastAsia"/>
        </w:rPr>
        <w:t>之繼位制是阿拉伯帝國分裂之源，有教義與習俗等分歧，主要分為素尼及什葉兩派</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0402-00014　　　</w:t>
      </w:r>
      <w:r>
        <w:rPr>
          <w:rFonts w:ascii="SMbarcode" w:eastAsia="SMbarcode" w:hAnsi="PMingLiU"/>
        </w:rPr>
        <w:t>*085306-0402-00014*</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西元十世紀時，有一支民族因為貿易及移民而深入西非、東非，並宣揚伊斯蘭教，使不少非洲人不僅改信伊斯蘭教，且採用其字母而自創文字。請問：這支民族為何？　</w:t>
      </w:r>
      <w:r w:rsidRPr="00C74F24">
        <w:rPr>
          <w:rFonts w:ascii="PMingLiU" w:hAnsi="PMingLiU"/>
        </w:rPr>
        <w:br/>
        <w:t>(A)</w:t>
      </w:r>
      <w:r w:rsidRPr="00C74F24">
        <w:rPr>
          <w:rFonts w:ascii="PMingLiU" w:hAnsi="PMingLiU" w:hint="eastAsia"/>
        </w:rPr>
        <w:t xml:space="preserve">印度人　</w:t>
      </w:r>
      <w:r w:rsidRPr="00C74F24">
        <w:rPr>
          <w:rFonts w:ascii="PMingLiU" w:hAnsi="PMingLiU"/>
        </w:rPr>
        <w:t>(B)</w:t>
      </w:r>
      <w:r w:rsidRPr="00C74F24">
        <w:rPr>
          <w:rFonts w:ascii="PMingLiU" w:hAnsi="PMingLiU" w:hint="eastAsia"/>
        </w:rPr>
        <w:t xml:space="preserve">阿拉伯人　</w:t>
      </w:r>
      <w:r w:rsidRPr="00C74F24">
        <w:rPr>
          <w:rFonts w:ascii="PMingLiU" w:hAnsi="PMingLiU"/>
        </w:rPr>
        <w:t>(C)</w:t>
      </w:r>
      <w:r w:rsidRPr="00C74F24">
        <w:rPr>
          <w:rFonts w:ascii="PMingLiU" w:hAnsi="PMingLiU" w:hint="eastAsia"/>
        </w:rPr>
        <w:t xml:space="preserve">土耳其人　</w:t>
      </w:r>
      <w:r w:rsidRPr="00C74F24">
        <w:rPr>
          <w:rFonts w:ascii="PMingLiU" w:hAnsi="PMingLiU"/>
        </w:rPr>
        <w:t>(D)</w:t>
      </w:r>
      <w:r w:rsidRPr="00C74F24">
        <w:rPr>
          <w:rFonts w:ascii="PMingLiU" w:hAnsi="PMingLiU" w:hint="eastAsia"/>
        </w:rPr>
        <w:t>波斯人</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422865">
        <w:rPr>
          <w:rFonts w:hint="eastAsia"/>
        </w:rPr>
        <w:t>以地緣和時間點看來，十世紀的阿拉伯人才可能與非洲接觸並傳教</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0402-00015　　　</w:t>
      </w:r>
      <w:r>
        <w:rPr>
          <w:rFonts w:ascii="SMbarcode" w:eastAsia="SMbarcode" w:hAnsi="PMingLiU"/>
        </w:rPr>
        <w:t>*085306-0402-00015*</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現今印度半島上仍約有三分之一的人口信仰伊斯蘭教，崇拜阿拉。請問：這個現象與下列何者有關？　</w:t>
      </w:r>
      <w:r w:rsidRPr="00C74F24">
        <w:rPr>
          <w:rFonts w:ascii="PMingLiU" w:hAnsi="PMingLiU"/>
        </w:rPr>
        <w:br/>
        <w:t>(A)</w:t>
      </w:r>
      <w:r w:rsidRPr="00C74F24">
        <w:rPr>
          <w:rFonts w:ascii="PMingLiU" w:hAnsi="PMingLiU" w:hint="eastAsia"/>
        </w:rPr>
        <w:t xml:space="preserve">八世紀建立的阿拉伯帝國曾長期統治印度　</w:t>
      </w:r>
      <w:r w:rsidRPr="00C74F24">
        <w:rPr>
          <w:rFonts w:ascii="PMingLiU" w:hAnsi="PMingLiU"/>
        </w:rPr>
        <w:t>(B)</w:t>
      </w:r>
      <w:r w:rsidRPr="00C74F24">
        <w:rPr>
          <w:rFonts w:ascii="PMingLiU" w:hAnsi="PMingLiU" w:hint="eastAsia"/>
        </w:rPr>
        <w:t xml:space="preserve">曾被信仰伊斯蘭教的塞爾柱土耳其統治　</w:t>
      </w:r>
      <w:r w:rsidRPr="00C74F24">
        <w:rPr>
          <w:rFonts w:ascii="PMingLiU" w:hAnsi="PMingLiU"/>
        </w:rPr>
        <w:t>(C)</w:t>
      </w:r>
      <w:r w:rsidRPr="00C74F24">
        <w:rPr>
          <w:rFonts w:ascii="PMingLiU" w:hAnsi="PMingLiU" w:hint="eastAsia"/>
        </w:rPr>
        <w:t xml:space="preserve">信仰伊斯蘭教的帖木兒後裔曾在此建蒙兀兒王朝　</w:t>
      </w:r>
      <w:r w:rsidRPr="00C74F24">
        <w:rPr>
          <w:rFonts w:ascii="PMingLiU" w:hAnsi="PMingLiU"/>
        </w:rPr>
        <w:t>(D)</w:t>
      </w:r>
      <w:r w:rsidRPr="00C74F24">
        <w:rPr>
          <w:rFonts w:ascii="PMingLiU" w:hAnsi="PMingLiU" w:hint="eastAsia"/>
        </w:rPr>
        <w:t>十九世紀中葉為英國殖民地，和同受英國統治、信仰伊斯蘭教的中亞各國交往密切</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422865">
        <w:rPr>
          <w:rFonts w:hint="eastAsia"/>
        </w:rPr>
        <w:t>印度半島受到蒙兀兒帝國影響而開始有伊斯蘭教</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0402-00016　　　</w:t>
      </w:r>
      <w:r>
        <w:rPr>
          <w:rFonts w:ascii="SMbarcode" w:eastAsia="SMbarcode" w:hAnsi="PMingLiU"/>
        </w:rPr>
        <w:t>*085306-0402-00016*</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這本文學作品寫作的手法是藉由一個故事引發其他故事，收錄了近三百個故事，取材自印度、波斯、希臘、埃及民間故事，有童話、戀愛、傳說、寓言、教訓、滑稽、機智與歷史人物軼事等題材，因題材離奇、人物多元而廣受歡迎。請問：下列何者與此作品相關？　</w:t>
      </w:r>
      <w:r w:rsidRPr="00C74F24">
        <w:rPr>
          <w:rFonts w:ascii="PMingLiU" w:hAnsi="PMingLiU"/>
        </w:rPr>
        <w:br/>
        <w:t>(A)</w:t>
      </w:r>
      <w:r w:rsidRPr="00C74F24">
        <w:rPr>
          <w:rFonts w:ascii="PMingLiU" w:hAnsi="PMingLiU" w:hint="eastAsia"/>
        </w:rPr>
        <w:t xml:space="preserve">此書因有埃及題材，故不斷出現人的死亡只是永生的一部分這個觀念　</w:t>
      </w:r>
      <w:r w:rsidRPr="00C74F24">
        <w:rPr>
          <w:rFonts w:ascii="PMingLiU" w:hAnsi="PMingLiU"/>
        </w:rPr>
        <w:t>(B)</w:t>
      </w:r>
      <w:r w:rsidRPr="00C74F24">
        <w:rPr>
          <w:rFonts w:ascii="PMingLiU" w:hAnsi="PMingLiU" w:hint="eastAsia"/>
        </w:rPr>
        <w:t xml:space="preserve">這本書即為《天方夜譚》，又名《一千零一夜》　</w:t>
      </w:r>
      <w:r w:rsidRPr="00C74F24">
        <w:rPr>
          <w:rFonts w:ascii="PMingLiU" w:hAnsi="PMingLiU"/>
        </w:rPr>
        <w:t>(C)</w:t>
      </w:r>
      <w:r w:rsidRPr="00C74F24">
        <w:rPr>
          <w:rFonts w:ascii="PMingLiU" w:hAnsi="PMingLiU" w:hint="eastAsia"/>
        </w:rPr>
        <w:t xml:space="preserve">書中人物常以「我罪，我罪，我的重罪」向唯一真神懺悔　</w:t>
      </w:r>
      <w:r w:rsidRPr="00C74F24">
        <w:rPr>
          <w:rFonts w:ascii="PMingLiU" w:hAnsi="PMingLiU"/>
        </w:rPr>
        <w:t>(D)</w:t>
      </w:r>
      <w:r w:rsidRPr="00C74F24">
        <w:rPr>
          <w:rFonts w:ascii="PMingLiU" w:hAnsi="PMingLiU" w:hint="eastAsia"/>
        </w:rPr>
        <w:t>此書故事奇幻瑰麗，主要是因為印度人多從事海上貿易之故</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422865">
        <w:rPr>
          <w:rFonts w:hint="eastAsia"/>
        </w:rPr>
        <w:t>以真主阿拉為信仰重心，不會出現舊王國時代觀念</w:t>
      </w:r>
      <w:r>
        <w:rPr>
          <w:rFonts w:hint="eastAsia"/>
        </w:rPr>
        <w:t>。</w:t>
      </w:r>
      <w:r>
        <w:br/>
        <w:t>(C)</w:t>
      </w:r>
      <w:r w:rsidRPr="00422865">
        <w:rPr>
          <w:rFonts w:hint="eastAsia"/>
        </w:rPr>
        <w:t>會向阿拉祈求寬恕</w:t>
      </w:r>
      <w:r>
        <w:rPr>
          <w:rFonts w:hint="eastAsia"/>
        </w:rPr>
        <w:t>。</w:t>
      </w:r>
      <w:r>
        <w:br/>
        <w:t>(D)</w:t>
      </w:r>
      <w:r w:rsidRPr="00422865">
        <w:rPr>
          <w:rFonts w:hint="eastAsia"/>
        </w:rPr>
        <w:t>阿拉伯人</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0402-00017　　　</w:t>
      </w:r>
      <w:r>
        <w:rPr>
          <w:rFonts w:ascii="SMbarcode" w:eastAsia="SMbarcode" w:hAnsi="PMingLiU"/>
        </w:rPr>
        <w:t>*085306-0402-00017*</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近世時期，許多來華的穆斯林逐漸在中國境內落地生根，與當地居民通婚，長期定居，而逐漸形成「回族」。請問：下列何地的人口以回族所占的比例最高？　</w:t>
      </w:r>
      <w:r w:rsidRPr="00C74F24">
        <w:rPr>
          <w:rFonts w:ascii="PMingLiU" w:hAnsi="PMingLiU"/>
        </w:rPr>
        <w:br/>
        <w:t>(A)</w:t>
      </w:r>
      <w:r w:rsidRPr="00C74F24">
        <w:rPr>
          <w:rFonts w:ascii="PMingLiU" w:hAnsi="PMingLiU" w:hint="eastAsia"/>
        </w:rPr>
        <w:t xml:space="preserve">東北　</w:t>
      </w:r>
      <w:r w:rsidRPr="00C74F24">
        <w:rPr>
          <w:rFonts w:ascii="PMingLiU" w:hAnsi="PMingLiU"/>
        </w:rPr>
        <w:t>(B)</w:t>
      </w:r>
      <w:r w:rsidRPr="00C74F24">
        <w:rPr>
          <w:rFonts w:ascii="PMingLiU" w:hAnsi="PMingLiU" w:hint="eastAsia"/>
        </w:rPr>
        <w:t xml:space="preserve">西藏　</w:t>
      </w:r>
      <w:r w:rsidRPr="00C74F24">
        <w:rPr>
          <w:rFonts w:ascii="PMingLiU" w:hAnsi="PMingLiU"/>
        </w:rPr>
        <w:t>(C)</w:t>
      </w:r>
      <w:r w:rsidRPr="00C74F24">
        <w:rPr>
          <w:rFonts w:ascii="PMingLiU" w:hAnsi="PMingLiU" w:hint="eastAsia"/>
        </w:rPr>
        <w:t xml:space="preserve">蒙古　</w:t>
      </w:r>
      <w:r w:rsidRPr="00C74F24">
        <w:rPr>
          <w:rFonts w:ascii="PMingLiU" w:hAnsi="PMingLiU"/>
        </w:rPr>
        <w:t>(D)</w:t>
      </w:r>
      <w:r w:rsidRPr="00C74F24">
        <w:rPr>
          <w:rFonts w:ascii="PMingLiU" w:hAnsi="PMingLiU" w:hint="eastAsia"/>
        </w:rPr>
        <w:t>雲南</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題號：0402-00018　　　</w:t>
      </w:r>
      <w:r>
        <w:rPr>
          <w:rFonts w:ascii="SMbarcode" w:eastAsia="SMbarcode" w:hAnsi="PMingLiU"/>
        </w:rPr>
        <w:t>*085306-0402-00018*</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lang w:val="zh-TW"/>
        </w:rPr>
        <w:t>伊斯蘭世界的哲學家嘗試將哲學與宗教加以調合，對後來的西方哲學亦具有相當的影響力。關於伊斯蘭哲學的發展，下列說明何者正確？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伊斯蘭哲學曾受到希臘化時代斯多葛學派哲學深遠的影響　</w:t>
      </w:r>
      <w:r w:rsidRPr="00C74F24">
        <w:rPr>
          <w:rFonts w:ascii="PMingLiU" w:hAnsi="PMingLiU"/>
        </w:rPr>
        <w:t>(B)</w:t>
      </w:r>
      <w:r w:rsidRPr="00C74F24">
        <w:rPr>
          <w:rFonts w:ascii="PMingLiU" w:hAnsi="PMingLiU" w:hint="eastAsia"/>
        </w:rPr>
        <w:t xml:space="preserve">關於是否能以理性驗證真理的爭議，曾造成伊斯蘭陣營的分裂　</w:t>
      </w:r>
      <w:r w:rsidRPr="00C74F24">
        <w:rPr>
          <w:rFonts w:ascii="PMingLiU" w:hAnsi="PMingLiU"/>
        </w:rPr>
        <w:t>(C)</w:t>
      </w:r>
      <w:r w:rsidRPr="00C74F24">
        <w:rPr>
          <w:rFonts w:ascii="PMingLiU" w:hAnsi="PMingLiU" w:hint="eastAsia"/>
        </w:rPr>
        <w:t xml:space="preserve">阿奎那等基督教神學家的學說，亦影響了伊斯蘭學者試圖融合理性與天啟的觀念　</w:t>
      </w:r>
      <w:r w:rsidRPr="00C74F24">
        <w:rPr>
          <w:rFonts w:ascii="PMingLiU" w:hAnsi="PMingLiU"/>
        </w:rPr>
        <w:t>(D)</w:t>
      </w:r>
      <w:r w:rsidRPr="00C74F24">
        <w:rPr>
          <w:rFonts w:ascii="PMingLiU" w:hAnsi="PMingLiU" w:hint="eastAsia"/>
        </w:rPr>
        <w:t>伊斯蘭哲學著作在十三世紀後曾被譯為拉丁文等語文，對西方哲學思想有所影響</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題號：0402-00019　　　</w:t>
      </w:r>
      <w:r>
        <w:rPr>
          <w:rFonts w:ascii="SMbarcode" w:eastAsia="SMbarcode" w:hAnsi="PMingLiU"/>
        </w:rPr>
        <w:t>*085306-0402-00019*</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 xml:space="preserve">中國某個朝代採宗教寬容政策，各種宗教都能在帝國境內傳播，因而伊斯蘭教得以在中國扎根發展。請問：上述的情形可能出現在哪個朝代？　</w:t>
      </w:r>
      <w:r w:rsidRPr="00C74F24">
        <w:rPr>
          <w:rFonts w:ascii="PMingLiU" w:hAnsi="PMingLiU"/>
        </w:rPr>
        <w:br/>
        <w:t>(A)</w:t>
      </w:r>
      <w:r w:rsidRPr="00C74F24">
        <w:rPr>
          <w:rFonts w:ascii="PMingLiU" w:hAnsi="PMingLiU" w:hint="eastAsia"/>
        </w:rPr>
        <w:t xml:space="preserve">漢朝　</w:t>
      </w:r>
      <w:r w:rsidRPr="00C74F24">
        <w:rPr>
          <w:rFonts w:ascii="PMingLiU" w:hAnsi="PMingLiU"/>
        </w:rPr>
        <w:t>(B)</w:t>
      </w:r>
      <w:r w:rsidRPr="00C74F24">
        <w:rPr>
          <w:rFonts w:ascii="PMingLiU" w:hAnsi="PMingLiU" w:hint="eastAsia"/>
        </w:rPr>
        <w:t xml:space="preserve">唐朝　</w:t>
      </w:r>
      <w:r w:rsidRPr="00C74F24">
        <w:rPr>
          <w:rFonts w:ascii="PMingLiU" w:hAnsi="PMingLiU"/>
        </w:rPr>
        <w:t>(C)</w:t>
      </w:r>
      <w:r w:rsidRPr="00C74F24">
        <w:rPr>
          <w:rFonts w:ascii="PMingLiU" w:hAnsi="PMingLiU" w:hint="eastAsia"/>
        </w:rPr>
        <w:t xml:space="preserve">元朝　</w:t>
      </w:r>
      <w:r w:rsidRPr="00C74F24">
        <w:rPr>
          <w:rFonts w:ascii="PMingLiU" w:hAnsi="PMingLiU"/>
        </w:rPr>
        <w:t>(D)</w:t>
      </w:r>
      <w:r w:rsidRPr="00C74F24">
        <w:rPr>
          <w:rFonts w:ascii="PMingLiU" w:hAnsi="PMingLiU" w:hint="eastAsia"/>
        </w:rPr>
        <w:t>明朝</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B4633C">
        <w:rPr>
          <w:rFonts w:hint="eastAsia"/>
        </w:rPr>
        <w:t>元朝對外來的宗教十分寬容，使得伊斯蘭教得以在中國傳播興盛。</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0402-00020　　　</w:t>
      </w:r>
      <w:r>
        <w:rPr>
          <w:rFonts w:ascii="SMbarcode" w:eastAsia="SMbarcode" w:hAnsi="PMingLiU"/>
        </w:rPr>
        <w:t>*085306-0402-00020*</w:t>
      </w:r>
      <w:r>
        <w:rPr>
          <w:rFonts w:ascii="PMingLiU" w:hAnsi="PMingLiU"/>
        </w:rPr>
        <w:t xml:space="preserve">　　　難易度：易　　　出處：補充試題</w:t>
      </w:r>
    </w:p>
    <w:p w:rsidR="00C74F24" w:rsidRDefault="00C74F24" w:rsidP="00C74F24">
      <w:pPr>
        <w:rPr>
          <w:rFonts w:ascii="PMingLiU" w:hAnsi="PMingLiU" w:hint="eastAsia"/>
        </w:rPr>
      </w:pPr>
      <w:r w:rsidRPr="00C74F24">
        <w:rPr>
          <w:rFonts w:ascii="PMingLiU" w:hAnsi="PMingLiU" w:hint="eastAsia"/>
        </w:rPr>
        <w:t>陳老師前往中東旅遊時曾參觀許多清真寺建築，請問下列何者是他在清真寺範圍內</w:t>
      </w:r>
      <w:r w:rsidRPr="00C74F24">
        <w:rPr>
          <w:rFonts w:ascii="PMingLiU" w:hAnsi="PMingLiU" w:hint="eastAsia"/>
          <w:u w:val="single"/>
        </w:rPr>
        <w:t>不可能</w:t>
      </w:r>
      <w:r w:rsidRPr="00C74F24">
        <w:rPr>
          <w:rFonts w:ascii="PMingLiU" w:hAnsi="PMingLiU" w:hint="eastAsia"/>
        </w:rPr>
        <w:t xml:space="preserve">欣賞到的？　</w:t>
      </w:r>
      <w:r w:rsidRPr="00C74F24">
        <w:rPr>
          <w:rFonts w:ascii="PMingLiU" w:hAnsi="PMingLiU"/>
        </w:rPr>
        <w:br/>
        <w:t>(A)</w:t>
      </w:r>
      <w:r w:rsidRPr="00C74F24">
        <w:rPr>
          <w:rFonts w:ascii="PMingLiU" w:hAnsi="PMingLiU" w:hint="eastAsia"/>
        </w:rPr>
        <w:t xml:space="preserve">聖像畫與鑲嵌藝術　</w:t>
      </w:r>
      <w:r w:rsidRPr="00C74F24">
        <w:rPr>
          <w:rFonts w:ascii="PMingLiU" w:hAnsi="PMingLiU"/>
        </w:rPr>
        <w:t>(B)</w:t>
      </w:r>
      <w:r w:rsidRPr="00C74F24">
        <w:rPr>
          <w:rFonts w:ascii="PMingLiU" w:hAnsi="PMingLiU" w:hint="eastAsia"/>
        </w:rPr>
        <w:t xml:space="preserve">尖塔與圓頂的建築外觀　</w:t>
      </w:r>
      <w:r w:rsidRPr="00C74F24">
        <w:rPr>
          <w:rFonts w:ascii="PMingLiU" w:hAnsi="PMingLiU"/>
        </w:rPr>
        <w:t>(C)</w:t>
      </w:r>
      <w:r w:rsidRPr="00C74F24">
        <w:rPr>
          <w:rFonts w:ascii="PMingLiU" w:hAnsi="PMingLiU" w:hint="eastAsia"/>
        </w:rPr>
        <w:t xml:space="preserve">幾何圖形與阿拉伯文裝飾　</w:t>
      </w:r>
      <w:r w:rsidRPr="00C74F24">
        <w:rPr>
          <w:rFonts w:ascii="PMingLiU" w:hAnsi="PMingLiU"/>
        </w:rPr>
        <w:t>(D)</w:t>
      </w:r>
      <w:r w:rsidRPr="00C74F24">
        <w:rPr>
          <w:rFonts w:ascii="PMingLiU" w:hAnsi="PMingLiU" w:hint="eastAsia"/>
        </w:rPr>
        <w:t>柱廊與拱型建築結構</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rPr>
        <w:t>解析：</w:t>
      </w:r>
      <w:r>
        <w:t>(A)</w:t>
      </w:r>
      <w:r w:rsidRPr="000561C9">
        <w:rPr>
          <w:rFonts w:hint="eastAsia"/>
        </w:rPr>
        <w:t>清真寺內不得出現人像和動物的圖案。</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0402-00021　　　</w:t>
      </w:r>
      <w:r>
        <w:rPr>
          <w:rFonts w:ascii="SMbarcode" w:eastAsia="SMbarcode" w:hAnsi="PMingLiU"/>
        </w:rPr>
        <w:t>*085306-0402-00021*</w:t>
      </w:r>
      <w:r>
        <w:rPr>
          <w:rFonts w:ascii="PMingLiU" w:hAnsi="PMingLiU"/>
        </w:rPr>
        <w:t xml:space="preserve">　　　難易度：易　　　出處：各校試題</w:t>
      </w:r>
    </w:p>
    <w:p w:rsidR="00C74F24" w:rsidRDefault="00C74F24" w:rsidP="00C74F24">
      <w:pPr>
        <w:rPr>
          <w:rFonts w:ascii="PMingLiU" w:hAnsi="PMingLiU" w:hint="eastAsia"/>
        </w:rPr>
      </w:pPr>
      <w:r w:rsidRPr="00C74F24">
        <w:rPr>
          <w:rFonts w:ascii="PMingLiU" w:hAnsi="PMingLiU" w:hint="eastAsia"/>
        </w:rPr>
        <w:t xml:space="preserve">「殉教是穆斯林的義務，勝利是阿拉的責任。」這句話足以表現伊斯蘭教中的什麼觀念？　</w:t>
      </w:r>
      <w:r w:rsidRPr="00C74F24">
        <w:rPr>
          <w:rFonts w:ascii="PMingLiU" w:hAnsi="PMingLiU"/>
        </w:rPr>
        <w:br/>
        <w:t>(A)</w:t>
      </w:r>
      <w:r w:rsidRPr="00C74F24">
        <w:rPr>
          <w:rFonts w:ascii="PMingLiU" w:hAnsi="PMingLiU" w:hint="eastAsia"/>
        </w:rPr>
        <w:t xml:space="preserve">濟貧　</w:t>
      </w:r>
      <w:r w:rsidRPr="00C74F24">
        <w:rPr>
          <w:rFonts w:ascii="PMingLiU" w:hAnsi="PMingLiU"/>
        </w:rPr>
        <w:t>(B)</w:t>
      </w:r>
      <w:r w:rsidRPr="00C74F24">
        <w:rPr>
          <w:rFonts w:ascii="PMingLiU" w:hAnsi="PMingLiU" w:hint="eastAsia"/>
        </w:rPr>
        <w:t xml:space="preserve">末日審判　</w:t>
      </w:r>
      <w:r w:rsidRPr="00C74F24">
        <w:rPr>
          <w:rFonts w:ascii="PMingLiU" w:hAnsi="PMingLiU"/>
        </w:rPr>
        <w:t>(C)</w:t>
      </w:r>
      <w:r w:rsidRPr="00C74F24">
        <w:rPr>
          <w:rFonts w:ascii="PMingLiU" w:hAnsi="PMingLiU" w:hint="eastAsia"/>
        </w:rPr>
        <w:t xml:space="preserve">吉哈德　</w:t>
      </w:r>
      <w:r w:rsidRPr="00C74F24">
        <w:rPr>
          <w:rFonts w:ascii="PMingLiU" w:hAnsi="PMingLiU"/>
        </w:rPr>
        <w:t>(D)</w:t>
      </w:r>
      <w:r w:rsidRPr="00C74F24">
        <w:rPr>
          <w:rFonts w:ascii="PMingLiU" w:hAnsi="PMingLiU" w:hint="eastAsia"/>
        </w:rPr>
        <w:t>哈里發</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題號：0402-00022　　　</w:t>
      </w:r>
      <w:r>
        <w:rPr>
          <w:rFonts w:ascii="SMbarcode" w:eastAsia="SMbarcode" w:hAnsi="PMingLiU"/>
        </w:rPr>
        <w:t>*085306-0402-00022*</w:t>
      </w:r>
      <w:r>
        <w:rPr>
          <w:rFonts w:ascii="PMingLiU" w:hAnsi="PMingLiU"/>
        </w:rPr>
        <w:t xml:space="preserve">　　　難易度：易　　　出處：各校試題</w:t>
      </w:r>
    </w:p>
    <w:p w:rsidR="00C74F24" w:rsidRDefault="00C74F24" w:rsidP="00C74F24">
      <w:pPr>
        <w:rPr>
          <w:rFonts w:ascii="PMingLiU" w:hAnsi="PMingLiU" w:hint="eastAsia"/>
        </w:rPr>
      </w:pPr>
      <w:r w:rsidRPr="00C74F24">
        <w:rPr>
          <w:rFonts w:ascii="PMingLiU" w:hAnsi="PMingLiU" w:hint="eastAsia"/>
        </w:rPr>
        <w:t xml:space="preserve">據學者統計，中古時代的世界中，伊斯蘭世界是識字率最高的地區。這樣的結果最有可能是以下列哪一個原因形成的？　</w:t>
      </w:r>
      <w:r w:rsidRPr="00C74F24">
        <w:rPr>
          <w:rFonts w:ascii="PMingLiU" w:hAnsi="PMingLiU"/>
        </w:rPr>
        <w:br/>
        <w:t>(A)</w:t>
      </w:r>
      <w:r w:rsidRPr="00C74F24">
        <w:rPr>
          <w:rFonts w:ascii="PMingLiU" w:hAnsi="PMingLiU" w:hint="eastAsia"/>
        </w:rPr>
        <w:t xml:space="preserve">伊斯蘭文化具高度一致性　</w:t>
      </w:r>
      <w:r w:rsidRPr="00C74F24">
        <w:rPr>
          <w:rFonts w:ascii="PMingLiU" w:hAnsi="PMingLiU"/>
        </w:rPr>
        <w:t>(B)</w:t>
      </w:r>
      <w:r w:rsidRPr="00C74F24">
        <w:rPr>
          <w:rFonts w:ascii="PMingLiU" w:hAnsi="PMingLiU" w:hint="eastAsia"/>
        </w:rPr>
        <w:t xml:space="preserve">穆斯林重視文獻翻譯　</w:t>
      </w:r>
      <w:r w:rsidRPr="00C74F24">
        <w:rPr>
          <w:rFonts w:ascii="PMingLiU" w:hAnsi="PMingLiU"/>
        </w:rPr>
        <w:t>(C)</w:t>
      </w:r>
      <w:r w:rsidRPr="00C74F24">
        <w:rPr>
          <w:rFonts w:ascii="PMingLiU" w:hAnsi="PMingLiU" w:hint="eastAsia"/>
        </w:rPr>
        <w:t xml:space="preserve">伊斯蘭教規定穆斯林須誦讀《古蘭經》　</w:t>
      </w:r>
      <w:r w:rsidRPr="00C74F24">
        <w:rPr>
          <w:rFonts w:ascii="PMingLiU" w:hAnsi="PMingLiU"/>
        </w:rPr>
        <w:t>(D)</w:t>
      </w:r>
      <w:r w:rsidRPr="00C74F24">
        <w:rPr>
          <w:rFonts w:ascii="PMingLiU" w:hAnsi="PMingLiU" w:hint="eastAsia"/>
        </w:rPr>
        <w:t>伊斯蘭政權的統治者注重教育，普遍建設學校</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題號：0402-00023　　　</w:t>
      </w:r>
      <w:r>
        <w:rPr>
          <w:rFonts w:ascii="SMbarcode" w:eastAsia="SMbarcode" w:hAnsi="PMingLiU"/>
        </w:rPr>
        <w:t>*085306-0402-00023*</w:t>
      </w:r>
      <w:r>
        <w:rPr>
          <w:rFonts w:ascii="PMingLiU" w:hAnsi="PMingLiU"/>
        </w:rPr>
        <w:t xml:space="preserve">　　　難易度：易　　　出處：各校試題</w:t>
      </w:r>
    </w:p>
    <w:p w:rsidR="00C74F24" w:rsidRDefault="00C74F24" w:rsidP="00C74F24">
      <w:pPr>
        <w:rPr>
          <w:rFonts w:ascii="PMingLiU" w:hAnsi="PMingLiU" w:hint="eastAsia"/>
        </w:rPr>
      </w:pPr>
      <w:r w:rsidRPr="00C74F24">
        <w:rPr>
          <w:rFonts w:ascii="PMingLiU" w:hAnsi="PMingLiU" w:hint="eastAsia"/>
        </w:rPr>
        <w:t xml:space="preserve">伊斯蘭政權在短短幾年內往外擴張，對阿拉伯地區帶來重大影響，使得舊階級沒落，新階級興起。但是穆罕默德先知者的角色無人能繼承，卻又必須有人出來領導。在這種情形下，產生了以下哪個制度？　</w:t>
      </w:r>
      <w:r w:rsidRPr="00C74F24">
        <w:rPr>
          <w:rFonts w:ascii="PMingLiU" w:hAnsi="PMingLiU"/>
        </w:rPr>
        <w:br/>
        <w:t>(A)</w:t>
      </w:r>
      <w:r w:rsidRPr="00C74F24">
        <w:rPr>
          <w:rFonts w:ascii="PMingLiU" w:hAnsi="PMingLiU" w:hint="eastAsia"/>
        </w:rPr>
        <w:t xml:space="preserve">哈里發　</w:t>
      </w:r>
      <w:r w:rsidRPr="00C74F24">
        <w:rPr>
          <w:rFonts w:ascii="PMingLiU" w:hAnsi="PMingLiU"/>
        </w:rPr>
        <w:t>(B)</w:t>
      </w:r>
      <w:r w:rsidRPr="00C74F24">
        <w:rPr>
          <w:rFonts w:ascii="PMingLiU" w:hAnsi="PMingLiU" w:hint="eastAsia"/>
        </w:rPr>
        <w:t xml:space="preserve">蘇丹　</w:t>
      </w:r>
      <w:r w:rsidRPr="00C74F24">
        <w:rPr>
          <w:rFonts w:ascii="PMingLiU" w:hAnsi="PMingLiU"/>
        </w:rPr>
        <w:t>(C)</w:t>
      </w:r>
      <w:r w:rsidRPr="00C74F24">
        <w:rPr>
          <w:rFonts w:ascii="PMingLiU" w:hAnsi="PMingLiU" w:hint="eastAsia"/>
        </w:rPr>
        <w:t xml:space="preserve">伊瑪目　</w:t>
      </w:r>
      <w:r w:rsidRPr="00C74F24">
        <w:rPr>
          <w:rFonts w:ascii="PMingLiU" w:hAnsi="PMingLiU"/>
        </w:rPr>
        <w:t>(D)</w:t>
      </w:r>
      <w:r w:rsidRPr="00C74F24">
        <w:rPr>
          <w:rFonts w:ascii="PMingLiU" w:hAnsi="PMingLiU" w:hint="eastAsia"/>
        </w:rPr>
        <w:t>土邦</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題號：0402-00024　　　</w:t>
      </w:r>
      <w:r>
        <w:rPr>
          <w:rFonts w:ascii="SMbarcode" w:eastAsia="SMbarcode" w:hAnsi="PMingLiU"/>
        </w:rPr>
        <w:t>*085306-0402-00024*</w:t>
      </w:r>
      <w:r>
        <w:rPr>
          <w:rFonts w:ascii="PMingLiU" w:hAnsi="PMingLiU"/>
        </w:rPr>
        <w:t xml:space="preserve">　　　難易度：易　　　出處：各校試題</w:t>
      </w:r>
    </w:p>
    <w:p w:rsidR="00C74F24" w:rsidRDefault="00C74F24" w:rsidP="00C74F24">
      <w:pPr>
        <w:rPr>
          <w:rFonts w:ascii="PMingLiU" w:hAnsi="PMingLiU" w:hint="eastAsia"/>
        </w:rPr>
      </w:pPr>
      <w:r w:rsidRPr="00C74F24">
        <w:rPr>
          <w:rFonts w:ascii="PMingLiU" w:hAnsi="PMingLiU" w:hint="eastAsia"/>
        </w:rPr>
        <w:t>十七世紀的兩大帝國，一個是位於印度的蒙兀兒帝國（如附圖），另一個帝國的疆域橫跨歐、亞、非三大洲。請問：此帝國是</w:t>
      </w:r>
      <w:r w:rsidRPr="00C74F24">
        <w:rPr>
          <w:rFonts w:ascii="PMingLiU" w:hAnsi="PMingLiU"/>
        </w:rPr>
        <w:br/>
      </w:r>
      <w:r w:rsidR="00A90FD6" w:rsidRPr="00C74F24">
        <w:rPr>
          <w:rFonts w:ascii="PMingLiU" w:hAnsi="PMingLiU" w:hint="eastAsia"/>
          <w:noProof/>
        </w:rPr>
        <w:drawing>
          <wp:inline distT="0" distB="0" distL="0" distR="0">
            <wp:extent cx="2362200" cy="14668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466850"/>
                    </a:xfrm>
                    <a:prstGeom prst="rect">
                      <a:avLst/>
                    </a:prstGeom>
                    <a:noFill/>
                    <a:ln>
                      <a:noFill/>
                    </a:ln>
                  </pic:spPr>
                </pic:pic>
              </a:graphicData>
            </a:graphic>
          </wp:inline>
        </w:drawing>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東羅馬帝國　</w:t>
      </w:r>
      <w:r w:rsidRPr="00C74F24">
        <w:rPr>
          <w:rFonts w:ascii="PMingLiU" w:hAnsi="PMingLiU"/>
        </w:rPr>
        <w:t>(B)</w:t>
      </w:r>
      <w:r w:rsidRPr="00C74F24">
        <w:rPr>
          <w:rFonts w:ascii="PMingLiU" w:hAnsi="PMingLiU" w:hint="eastAsia"/>
        </w:rPr>
        <w:t xml:space="preserve">塞爾柱土耳其帝國　</w:t>
      </w:r>
      <w:r w:rsidRPr="00C74F24">
        <w:rPr>
          <w:rFonts w:ascii="PMingLiU" w:hAnsi="PMingLiU"/>
        </w:rPr>
        <w:t>(C)</w:t>
      </w:r>
      <w:r w:rsidRPr="00C74F24">
        <w:rPr>
          <w:rFonts w:ascii="PMingLiU" w:hAnsi="PMingLiU" w:hint="eastAsia"/>
        </w:rPr>
        <w:t xml:space="preserve">帖木兒帝國　</w:t>
      </w:r>
      <w:r w:rsidRPr="00C74F24">
        <w:rPr>
          <w:rFonts w:ascii="PMingLiU" w:hAnsi="PMingLiU"/>
        </w:rPr>
        <w:t>(D)</w:t>
      </w:r>
      <w:r w:rsidRPr="00C74F24">
        <w:rPr>
          <w:rFonts w:ascii="PMingLiU" w:hAnsi="PMingLiU" w:hint="eastAsia"/>
        </w:rPr>
        <w:t>鄂圖曼土耳其帝國</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題號：0402-00025　　　</w:t>
      </w:r>
      <w:r>
        <w:rPr>
          <w:rFonts w:ascii="SMbarcode" w:eastAsia="SMbarcode" w:hAnsi="PMingLiU"/>
        </w:rPr>
        <w:t>*085306-0402-00025*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喜歡旅遊的阿布拉踏遍了世界各地，並留下豐富的照片。請問：若依循伊斯蘭教徒的擴張痕跡來尋找清真寺的照片，下列哪一個地區的清真寺出現的時間最早？　</w:t>
      </w:r>
      <w:r w:rsidRPr="00C74F24">
        <w:rPr>
          <w:rFonts w:ascii="PMingLiU" w:hAnsi="PMingLiU"/>
        </w:rPr>
        <w:br/>
        <w:t>(A)</w:t>
      </w:r>
      <w:r w:rsidRPr="00C74F24">
        <w:rPr>
          <w:rFonts w:ascii="PMingLiU" w:hAnsi="PMingLiU" w:hint="eastAsia"/>
        </w:rPr>
        <w:t xml:space="preserve">大馬士革　</w:t>
      </w:r>
      <w:r w:rsidRPr="00C74F24">
        <w:rPr>
          <w:rFonts w:ascii="PMingLiU" w:hAnsi="PMingLiU"/>
        </w:rPr>
        <w:t>(B)</w:t>
      </w:r>
      <w:r w:rsidRPr="00C74F24">
        <w:rPr>
          <w:rFonts w:ascii="PMingLiU" w:hAnsi="PMingLiU" w:hint="eastAsia"/>
        </w:rPr>
        <w:t xml:space="preserve">巴格達　</w:t>
      </w:r>
      <w:r w:rsidRPr="00C74F24">
        <w:rPr>
          <w:rFonts w:ascii="PMingLiU" w:hAnsi="PMingLiU"/>
        </w:rPr>
        <w:t>(C)</w:t>
      </w:r>
      <w:r w:rsidRPr="00C74F24">
        <w:rPr>
          <w:rFonts w:ascii="PMingLiU" w:hAnsi="PMingLiU" w:hint="eastAsia"/>
        </w:rPr>
        <w:t xml:space="preserve">西班牙　</w:t>
      </w:r>
      <w:r w:rsidRPr="00C74F24">
        <w:rPr>
          <w:rFonts w:ascii="PMingLiU" w:hAnsi="PMingLiU"/>
        </w:rPr>
        <w:t>(D)</w:t>
      </w:r>
      <w:r w:rsidRPr="00C74F24">
        <w:rPr>
          <w:rFonts w:ascii="PMingLiU" w:hAnsi="PMingLiU" w:hint="eastAsia"/>
        </w:rPr>
        <w:t>馬來西亞</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題號：0402-00026　　　</w:t>
      </w:r>
      <w:r>
        <w:rPr>
          <w:rFonts w:ascii="SMbarcode" w:eastAsia="SMbarcode" w:hAnsi="PMingLiU"/>
        </w:rPr>
        <w:t>*085306-0402-00026*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馬來西亞是伊斯蘭教的主要分布地區之一，若要探討伊斯蘭教在馬來亞的發展，最早可以追溯到什麼時候？　　</w:t>
      </w:r>
      <w:r w:rsidRPr="00C74F24">
        <w:rPr>
          <w:rFonts w:ascii="PMingLiU" w:hAnsi="PMingLiU"/>
        </w:rPr>
        <w:br/>
        <w:t>(A)</w:t>
      </w:r>
      <w:r w:rsidRPr="00C74F24">
        <w:rPr>
          <w:rFonts w:ascii="PMingLiU" w:hAnsi="PMingLiU" w:hint="eastAsia"/>
        </w:rPr>
        <w:t xml:space="preserve">九世紀　</w:t>
      </w:r>
      <w:r w:rsidRPr="00C74F24">
        <w:rPr>
          <w:rFonts w:ascii="PMingLiU" w:hAnsi="PMingLiU"/>
        </w:rPr>
        <w:t>(B)</w:t>
      </w:r>
      <w:r w:rsidRPr="00C74F24">
        <w:rPr>
          <w:rFonts w:ascii="PMingLiU" w:hAnsi="PMingLiU" w:hint="eastAsia"/>
        </w:rPr>
        <w:t xml:space="preserve">十一世紀　</w:t>
      </w:r>
      <w:r w:rsidRPr="00C74F24">
        <w:rPr>
          <w:rFonts w:ascii="PMingLiU" w:hAnsi="PMingLiU"/>
        </w:rPr>
        <w:t>(C)</w:t>
      </w:r>
      <w:r w:rsidRPr="00C74F24">
        <w:rPr>
          <w:rFonts w:ascii="PMingLiU" w:hAnsi="PMingLiU" w:hint="eastAsia"/>
        </w:rPr>
        <w:t xml:space="preserve">十三世紀　</w:t>
      </w:r>
      <w:r w:rsidRPr="00C74F24">
        <w:rPr>
          <w:rFonts w:ascii="PMingLiU" w:hAnsi="PMingLiU"/>
        </w:rPr>
        <w:t>(D)</w:t>
      </w:r>
      <w:r w:rsidRPr="00C74F24">
        <w:rPr>
          <w:rFonts w:ascii="PMingLiU" w:hAnsi="PMingLiU" w:hint="eastAsia"/>
        </w:rPr>
        <w:t>十五世紀</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題號：0402-00027　　　</w:t>
      </w:r>
      <w:r>
        <w:rPr>
          <w:rFonts w:ascii="SMbarcode" w:eastAsia="SMbarcode" w:hAnsi="PMingLiU"/>
        </w:rPr>
        <w:t>*085306-0402-00027*</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儘管伊斯蘭教在穆罕默德逝世後陷入分裂，但是在宗教上的影響卻快速的擴散。請問：伊斯蘭教文化於何時達到頂峰？　</w:t>
      </w:r>
      <w:r w:rsidRPr="00C74F24">
        <w:rPr>
          <w:rFonts w:ascii="PMingLiU" w:hAnsi="PMingLiU"/>
        </w:rPr>
        <w:br/>
        <w:t>(A)六至八</w:t>
      </w:r>
      <w:r w:rsidRPr="00C74F24">
        <w:rPr>
          <w:rFonts w:ascii="PMingLiU" w:hAnsi="PMingLiU" w:hint="eastAsia"/>
        </w:rPr>
        <w:t xml:space="preserve">世紀　</w:t>
      </w:r>
      <w:r w:rsidRPr="00C74F24">
        <w:rPr>
          <w:rFonts w:ascii="PMingLiU" w:hAnsi="PMingLiU"/>
        </w:rPr>
        <w:t>(B)</w:t>
      </w:r>
      <w:r w:rsidRPr="00C74F24">
        <w:rPr>
          <w:rFonts w:ascii="PMingLiU" w:hAnsi="PMingLiU" w:hint="eastAsia"/>
        </w:rPr>
        <w:t xml:space="preserve">八至十世紀　</w:t>
      </w:r>
      <w:r w:rsidRPr="00C74F24">
        <w:rPr>
          <w:rFonts w:ascii="PMingLiU" w:hAnsi="PMingLiU"/>
        </w:rPr>
        <w:t>(C)</w:t>
      </w:r>
      <w:r w:rsidRPr="00C74F24">
        <w:rPr>
          <w:rFonts w:ascii="PMingLiU" w:hAnsi="PMingLiU" w:hint="eastAsia"/>
        </w:rPr>
        <w:t xml:space="preserve">九至十一世紀　</w:t>
      </w:r>
      <w:r w:rsidRPr="00C74F24">
        <w:rPr>
          <w:rFonts w:ascii="PMingLiU" w:hAnsi="PMingLiU"/>
        </w:rPr>
        <w:t>(D)</w:t>
      </w:r>
      <w:r w:rsidRPr="00C74F24">
        <w:rPr>
          <w:rFonts w:ascii="PMingLiU" w:hAnsi="PMingLiU" w:hint="eastAsia"/>
        </w:rPr>
        <w:t>十至十二世紀</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題號：0402-00028　　　</w:t>
      </w:r>
      <w:r>
        <w:rPr>
          <w:rFonts w:ascii="SMbarcode" w:eastAsia="SMbarcode" w:hAnsi="PMingLiU"/>
        </w:rPr>
        <w:t>*085306-0402-00028*</w:t>
      </w:r>
      <w:r>
        <w:rPr>
          <w:rFonts w:ascii="PMingLiU" w:hAnsi="PMingLiU"/>
        </w:rPr>
        <w:t xml:space="preserve">　　　難易度：中　　　出處：精選試題</w:t>
      </w:r>
    </w:p>
    <w:p w:rsidR="00C74F24" w:rsidRDefault="00C74F24" w:rsidP="00C74F24">
      <w:pPr>
        <w:rPr>
          <w:rFonts w:ascii="PMingLiU" w:hAnsi="PMingLiU" w:cs="Damascus" w:hint="eastAsia"/>
        </w:rPr>
      </w:pPr>
      <w:r w:rsidRPr="00C74F24">
        <w:rPr>
          <w:rFonts w:ascii="PMingLiU" w:hAnsi="PMingLiU" w:hint="eastAsia"/>
        </w:rPr>
        <w:t xml:space="preserve">穆罕默德逝世之後，伊斯蘭世界陷入領導權的紛爭，先經過了四大哈里發時期，而後穆阿維亞取得哈里發的地位，開啟了下列哪一王朝？　</w:t>
      </w:r>
      <w:r w:rsidRPr="00C74F24">
        <w:rPr>
          <w:rFonts w:ascii="PMingLiU" w:hAnsi="PMingLiU"/>
        </w:rPr>
        <w:br/>
        <w:t>(A)</w:t>
      </w:r>
      <w:r w:rsidRPr="00C74F24">
        <w:rPr>
          <w:rFonts w:ascii="PMingLiU" w:hAnsi="PMingLiU" w:cs="Damascus" w:hint="eastAsia"/>
        </w:rPr>
        <w:t>阿拔斯王朝</w:t>
      </w:r>
      <w:r w:rsidRPr="00C74F24">
        <w:rPr>
          <w:rFonts w:ascii="PMingLiU" w:hAnsi="PMingLiU" w:hint="eastAsia"/>
        </w:rPr>
        <w:t xml:space="preserve">　</w:t>
      </w:r>
      <w:r w:rsidRPr="00C74F24">
        <w:rPr>
          <w:rFonts w:ascii="PMingLiU" w:hAnsi="PMingLiU"/>
        </w:rPr>
        <w:t>(B)</w:t>
      </w:r>
      <w:r w:rsidRPr="00C74F24">
        <w:rPr>
          <w:rFonts w:ascii="PMingLiU" w:hAnsi="PMingLiU" w:cs="Damascus" w:hint="eastAsia"/>
        </w:rPr>
        <w:t>法提馬王朝</w:t>
      </w:r>
      <w:r w:rsidRPr="00C74F24">
        <w:rPr>
          <w:rFonts w:ascii="PMingLiU" w:hAnsi="PMingLiU" w:hint="eastAsia"/>
        </w:rPr>
        <w:t xml:space="preserve">　</w:t>
      </w:r>
      <w:r w:rsidRPr="00C74F24">
        <w:rPr>
          <w:rFonts w:ascii="PMingLiU" w:hAnsi="PMingLiU"/>
        </w:rPr>
        <w:t>(C)</w:t>
      </w:r>
      <w:r w:rsidRPr="00C74F24">
        <w:rPr>
          <w:rFonts w:ascii="PMingLiU" w:hAnsi="PMingLiU" w:cs="Damascus" w:hint="eastAsia"/>
        </w:rPr>
        <w:t>奧瑪雅王朝</w:t>
      </w:r>
      <w:r w:rsidRPr="00C74F24">
        <w:rPr>
          <w:rFonts w:ascii="PMingLiU" w:hAnsi="PMingLiU" w:hint="eastAsia"/>
        </w:rPr>
        <w:t xml:space="preserve">　</w:t>
      </w:r>
      <w:r w:rsidRPr="00C74F24">
        <w:rPr>
          <w:rFonts w:ascii="PMingLiU" w:hAnsi="PMingLiU"/>
        </w:rPr>
        <w:t>(D)</w:t>
      </w:r>
      <w:r w:rsidRPr="00C74F24">
        <w:rPr>
          <w:rFonts w:ascii="PMingLiU" w:hAnsi="PMingLiU" w:cs="Damascus" w:hint="eastAsia"/>
        </w:rPr>
        <w:t>帖木兒王朝</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題號：0402-00029　　　</w:t>
      </w:r>
      <w:r>
        <w:rPr>
          <w:rFonts w:ascii="SMbarcode" w:eastAsia="SMbarcode" w:hAnsi="PMingLiU"/>
        </w:rPr>
        <w:t>*085306-0402-00029*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cs="Damascus" w:hint="eastAsia"/>
        </w:rPr>
        <w:t>阿拉伯帝國興起的時間正逢拜占庭帝國與薩珊帝國長期對抗的疲憊期，因此得以陸續征服西亞、波斯、中亞、埃及、北非等地，成為橫跨歐亞非的大帝國。請問：阿拉伯帝國於何時達到上述的版圖？</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六世紀　</w:t>
      </w:r>
      <w:r w:rsidRPr="00C74F24">
        <w:rPr>
          <w:rFonts w:ascii="PMingLiU" w:hAnsi="PMingLiU"/>
        </w:rPr>
        <w:t>(B)</w:t>
      </w:r>
      <w:r w:rsidRPr="00C74F24">
        <w:rPr>
          <w:rFonts w:ascii="PMingLiU" w:hAnsi="PMingLiU" w:hint="eastAsia"/>
        </w:rPr>
        <w:t xml:space="preserve">七世紀　</w:t>
      </w:r>
      <w:r w:rsidRPr="00C74F24">
        <w:rPr>
          <w:rFonts w:ascii="PMingLiU" w:hAnsi="PMingLiU"/>
        </w:rPr>
        <w:t>(C)</w:t>
      </w:r>
      <w:r w:rsidRPr="00C74F24">
        <w:rPr>
          <w:rFonts w:ascii="PMingLiU" w:hAnsi="PMingLiU" w:hint="eastAsia"/>
        </w:rPr>
        <w:t xml:space="preserve">八世紀　</w:t>
      </w:r>
      <w:r w:rsidRPr="00C74F24">
        <w:rPr>
          <w:rFonts w:ascii="PMingLiU" w:hAnsi="PMingLiU"/>
        </w:rPr>
        <w:t>(D)</w:t>
      </w:r>
      <w:r w:rsidRPr="00C74F24">
        <w:rPr>
          <w:rFonts w:ascii="PMingLiU" w:hAnsi="PMingLiU" w:hint="eastAsia"/>
        </w:rPr>
        <w:t>九世紀</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題號：0402-00030　　　</w:t>
      </w:r>
      <w:r>
        <w:rPr>
          <w:rFonts w:ascii="SMbarcode" w:eastAsia="SMbarcode" w:hAnsi="PMingLiU"/>
        </w:rPr>
        <w:t>*085306-0402-00030*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伊斯蘭世界透過戰爭、遷徙、商業的方式不斷地向外擴張。請問：伊斯蘭教最早與中國的接觸在何時？　</w:t>
      </w:r>
      <w:r w:rsidRPr="00C74F24">
        <w:rPr>
          <w:rFonts w:ascii="PMingLiU" w:hAnsi="PMingLiU"/>
        </w:rPr>
        <w:br/>
        <w:t>(A)</w:t>
      </w:r>
      <w:r w:rsidRPr="00C74F24">
        <w:rPr>
          <w:rFonts w:ascii="PMingLiU" w:hAnsi="PMingLiU" w:hint="eastAsia"/>
        </w:rPr>
        <w:t xml:space="preserve">東漢末年　</w:t>
      </w:r>
      <w:r w:rsidRPr="00C74F24">
        <w:rPr>
          <w:rFonts w:ascii="PMingLiU" w:hAnsi="PMingLiU"/>
        </w:rPr>
        <w:t>(B)</w:t>
      </w:r>
      <w:r w:rsidRPr="00C74F24">
        <w:rPr>
          <w:rFonts w:ascii="PMingLiU" w:hAnsi="PMingLiU" w:hint="eastAsia"/>
        </w:rPr>
        <w:t xml:space="preserve">唐代初期　</w:t>
      </w:r>
      <w:r w:rsidRPr="00C74F24">
        <w:rPr>
          <w:rFonts w:ascii="PMingLiU" w:hAnsi="PMingLiU"/>
        </w:rPr>
        <w:t>(C)</w:t>
      </w:r>
      <w:r w:rsidRPr="00C74F24">
        <w:rPr>
          <w:rFonts w:ascii="PMingLiU" w:hAnsi="PMingLiU" w:hint="eastAsia"/>
        </w:rPr>
        <w:t xml:space="preserve">五代時期　</w:t>
      </w:r>
      <w:r w:rsidRPr="00C74F24">
        <w:rPr>
          <w:rFonts w:ascii="PMingLiU" w:hAnsi="PMingLiU"/>
        </w:rPr>
        <w:t>(D)</w:t>
      </w:r>
      <w:r w:rsidRPr="00C74F24">
        <w:rPr>
          <w:rFonts w:ascii="PMingLiU" w:hAnsi="PMingLiU" w:hint="eastAsia"/>
        </w:rPr>
        <w:t>北宋</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題號：0402-00031　　　</w:t>
      </w:r>
      <w:r>
        <w:rPr>
          <w:rFonts w:ascii="SMbarcode" w:eastAsia="SMbarcode" w:hAnsi="PMingLiU"/>
        </w:rPr>
        <w:t>*085306-0402-00031*</w:t>
      </w:r>
      <w:r>
        <w:rPr>
          <w:rFonts w:ascii="PMingLiU" w:hAnsi="PMingLiU"/>
        </w:rPr>
        <w:t xml:space="preserve">　　　難易度：中　　　出處：精選試題</w:t>
      </w:r>
    </w:p>
    <w:p w:rsidR="00C74F24" w:rsidRDefault="00C74F24" w:rsidP="00C74F24">
      <w:pPr>
        <w:rPr>
          <w:rFonts w:ascii="PMingLiU" w:hAnsi="PMingLiU" w:cs="Damascus" w:hint="eastAsia"/>
        </w:rPr>
      </w:pPr>
      <w:r w:rsidRPr="00C74F24">
        <w:rPr>
          <w:rFonts w:ascii="PMingLiU" w:hAnsi="PMingLiU" w:hint="eastAsia"/>
        </w:rPr>
        <w:t xml:space="preserve">十四世紀末，中亞地區興起了一股由帖木兒所建立的新勢力，其後裔後來從阿富汗入侵印度北部，建立了一個帝國。請問：這個王朝指的是下列何者？　</w:t>
      </w:r>
      <w:r w:rsidRPr="00C74F24">
        <w:rPr>
          <w:rFonts w:ascii="PMingLiU" w:hAnsi="PMingLiU"/>
        </w:rPr>
        <w:br/>
        <w:t>(A)</w:t>
      </w:r>
      <w:r w:rsidRPr="00C74F24">
        <w:rPr>
          <w:rFonts w:ascii="PMingLiU" w:hAnsi="PMingLiU" w:hint="eastAsia"/>
        </w:rPr>
        <w:t xml:space="preserve">蒙兀兒帝國　</w:t>
      </w:r>
      <w:r w:rsidRPr="00C74F24">
        <w:rPr>
          <w:rFonts w:ascii="PMingLiU" w:hAnsi="PMingLiU"/>
        </w:rPr>
        <w:t>(B)</w:t>
      </w:r>
      <w:r w:rsidRPr="00C74F24">
        <w:rPr>
          <w:rFonts w:ascii="PMingLiU" w:hAnsi="PMingLiU" w:hint="eastAsia"/>
        </w:rPr>
        <w:t xml:space="preserve">蘇丹王朝　</w:t>
      </w:r>
      <w:r w:rsidRPr="00C74F24">
        <w:rPr>
          <w:rFonts w:ascii="PMingLiU" w:hAnsi="PMingLiU"/>
        </w:rPr>
        <w:t>(C)</w:t>
      </w:r>
      <w:r w:rsidRPr="00C74F24">
        <w:rPr>
          <w:rFonts w:ascii="PMingLiU" w:hAnsi="PMingLiU" w:hint="eastAsia"/>
        </w:rPr>
        <w:t xml:space="preserve">德里蘇丹王國　</w:t>
      </w:r>
      <w:r w:rsidRPr="00C74F24">
        <w:rPr>
          <w:rFonts w:ascii="PMingLiU" w:hAnsi="PMingLiU"/>
        </w:rPr>
        <w:t>(D)</w:t>
      </w:r>
      <w:r w:rsidRPr="00C74F24">
        <w:rPr>
          <w:rFonts w:ascii="PMingLiU" w:hAnsi="PMingLiU" w:cs="Damascus" w:hint="eastAsia"/>
        </w:rPr>
        <w:t>薩法維王國</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題號：0402-00032　　　</w:t>
      </w:r>
      <w:r>
        <w:rPr>
          <w:rFonts w:ascii="SMbarcode" w:eastAsia="SMbarcode" w:hAnsi="PMingLiU"/>
        </w:rPr>
        <w:t>*085306-0402-00032*</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穆罕默德死後的伊斯蘭教世界，領導權幾經演變，其中崛起於八世紀的阿拔斯王朝最後被誰所滅亡？　</w:t>
      </w:r>
      <w:r w:rsidRPr="00C74F24">
        <w:rPr>
          <w:rFonts w:ascii="PMingLiU" w:hAnsi="PMingLiU"/>
        </w:rPr>
        <w:br/>
        <w:t>(A)</w:t>
      </w:r>
      <w:r w:rsidRPr="00C74F24">
        <w:rPr>
          <w:rFonts w:ascii="PMingLiU" w:hAnsi="PMingLiU" w:hint="eastAsia"/>
        </w:rPr>
        <w:t xml:space="preserve">波斯人　</w:t>
      </w:r>
      <w:r w:rsidRPr="00C74F24">
        <w:rPr>
          <w:rFonts w:ascii="PMingLiU" w:hAnsi="PMingLiU"/>
        </w:rPr>
        <w:t>(B)</w:t>
      </w:r>
      <w:r w:rsidRPr="00C74F24">
        <w:rPr>
          <w:rFonts w:ascii="PMingLiU" w:hAnsi="PMingLiU" w:hint="eastAsia"/>
        </w:rPr>
        <w:t xml:space="preserve">蒙古人　</w:t>
      </w:r>
      <w:r w:rsidRPr="00C74F24">
        <w:rPr>
          <w:rFonts w:ascii="PMingLiU" w:hAnsi="PMingLiU"/>
        </w:rPr>
        <w:t>(C)</w:t>
      </w:r>
      <w:r w:rsidRPr="00C74F24">
        <w:rPr>
          <w:rFonts w:ascii="PMingLiU" w:hAnsi="PMingLiU" w:hint="eastAsia"/>
        </w:rPr>
        <w:t xml:space="preserve">印度人　</w:t>
      </w:r>
      <w:r w:rsidRPr="00C74F24">
        <w:rPr>
          <w:rFonts w:ascii="PMingLiU" w:hAnsi="PMingLiU"/>
        </w:rPr>
        <w:t>(D)</w:t>
      </w:r>
      <w:r w:rsidRPr="00C74F24">
        <w:rPr>
          <w:rFonts w:ascii="PMingLiU" w:hAnsi="PMingLiU" w:hint="eastAsia"/>
        </w:rPr>
        <w:t>馬來人</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題號：0402-00033　　　</w:t>
      </w:r>
      <w:r>
        <w:rPr>
          <w:rFonts w:ascii="SMbarcode" w:eastAsia="SMbarcode" w:hAnsi="PMingLiU"/>
        </w:rPr>
        <w:t>*085306-0402-00033*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阿拔</w:t>
      </w:r>
      <w:r w:rsidRPr="00C74F24">
        <w:rPr>
          <w:rFonts w:ascii="PMingLiU" w:hAnsi="PMingLiU" w:cs="Damascus" w:hint="eastAsia"/>
        </w:rPr>
        <w:t>斯</w:t>
      </w:r>
      <w:r w:rsidRPr="00C74F24">
        <w:rPr>
          <w:rFonts w:ascii="PMingLiU" w:hAnsi="PMingLiU" w:hint="eastAsia"/>
        </w:rPr>
        <w:t xml:space="preserve">王朝時期的伊斯蘭世界，因為經濟繁榮、帝王獎勵，整個文化呈現欣欣向榮的現象。請問：在伊斯蘭璀璨的文化中，何人被稱為「醫中之王」？　</w:t>
      </w:r>
      <w:r w:rsidRPr="00C74F24">
        <w:rPr>
          <w:rFonts w:ascii="PMingLiU" w:hAnsi="PMingLiU"/>
        </w:rPr>
        <w:br/>
        <w:t>(A)</w:t>
      </w:r>
      <w:r w:rsidRPr="00C74F24">
        <w:rPr>
          <w:rFonts w:ascii="PMingLiU" w:hAnsi="PMingLiU" w:hint="eastAsia"/>
        </w:rPr>
        <w:t xml:space="preserve">白塔尼　</w:t>
      </w:r>
      <w:r w:rsidRPr="00C74F24">
        <w:rPr>
          <w:rFonts w:ascii="PMingLiU" w:hAnsi="PMingLiU"/>
        </w:rPr>
        <w:t>(B)</w:t>
      </w:r>
      <w:r w:rsidRPr="00C74F24">
        <w:rPr>
          <w:rFonts w:ascii="PMingLiU" w:hAnsi="PMingLiU" w:hint="eastAsia"/>
        </w:rPr>
        <w:t xml:space="preserve">花剌子密　</w:t>
      </w:r>
      <w:r w:rsidRPr="00C74F24">
        <w:rPr>
          <w:rFonts w:ascii="PMingLiU" w:hAnsi="PMingLiU"/>
        </w:rPr>
        <w:t>(C)</w:t>
      </w:r>
      <w:r w:rsidRPr="00C74F24">
        <w:rPr>
          <w:rFonts w:ascii="PMingLiU" w:hAnsi="PMingLiU" w:hint="eastAsia"/>
        </w:rPr>
        <w:t xml:space="preserve">希波特拉克　</w:t>
      </w:r>
      <w:r w:rsidRPr="00C74F24">
        <w:rPr>
          <w:rFonts w:ascii="PMingLiU" w:hAnsi="PMingLiU"/>
        </w:rPr>
        <w:t>(D)</w:t>
      </w:r>
      <w:r w:rsidRPr="00C74F24">
        <w:rPr>
          <w:rFonts w:ascii="PMingLiU" w:hAnsi="PMingLiU" w:hint="eastAsia"/>
        </w:rPr>
        <w:t>伊本‧西那</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題號：0402-00034　　　</w:t>
      </w:r>
      <w:r>
        <w:rPr>
          <w:rFonts w:ascii="SMbarcode" w:eastAsia="SMbarcode" w:hAnsi="PMingLiU"/>
        </w:rPr>
        <w:t>*085306-0402-00034*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從伊斯蘭教建立後，信仰者開始向外擴張，在西元</w:t>
      </w:r>
      <w:r w:rsidRPr="00C74F24">
        <w:rPr>
          <w:rFonts w:ascii="PMingLiU" w:hAnsi="PMingLiU"/>
        </w:rPr>
        <w:t>1500</w:t>
      </w:r>
      <w:r w:rsidRPr="00C74F24">
        <w:rPr>
          <w:rFonts w:ascii="PMingLiU" w:hAnsi="PMingLiU" w:hint="eastAsia"/>
        </w:rPr>
        <w:t xml:space="preserve">年之前伊斯蘭教傳遍歐亞大陸，領土幾乎增加兩倍，對世界史有著重大影響。請問：關於伊斯蘭教的發展史，下列敘述何者正確？　</w:t>
      </w:r>
      <w:r w:rsidRPr="00C74F24">
        <w:rPr>
          <w:rFonts w:ascii="PMingLiU" w:hAnsi="PMingLiU"/>
        </w:rPr>
        <w:br/>
        <w:t>(A)</w:t>
      </w:r>
      <w:r w:rsidRPr="00C74F24">
        <w:rPr>
          <w:rFonts w:ascii="PMingLiU" w:hAnsi="PMingLiU" w:hint="eastAsia"/>
        </w:rPr>
        <w:t xml:space="preserve">在五、六世紀時，伊斯蘭教幾乎將地中海變成了穆斯林世界的內海，由三面包圍基督教世界　</w:t>
      </w:r>
      <w:r w:rsidRPr="00C74F24">
        <w:rPr>
          <w:rFonts w:ascii="PMingLiU" w:hAnsi="PMingLiU"/>
        </w:rPr>
        <w:t>(B)</w:t>
      </w:r>
      <w:r w:rsidRPr="00C74F24">
        <w:rPr>
          <w:rFonts w:ascii="PMingLiU" w:hAnsi="PMingLiU" w:hint="eastAsia"/>
        </w:rPr>
        <w:t xml:space="preserve">至十四、十五世紀時，它向中亞、印度擴張，使整個印度洋成為穆斯林世界的內海，掌握了東西貿易　</w:t>
      </w:r>
      <w:r w:rsidRPr="00C74F24">
        <w:rPr>
          <w:rFonts w:ascii="PMingLiU" w:hAnsi="PMingLiU"/>
        </w:rPr>
        <w:t>(C)</w:t>
      </w:r>
      <w:r w:rsidRPr="00C74F24">
        <w:rPr>
          <w:rFonts w:ascii="PMingLiU" w:hAnsi="PMingLiU" w:hint="eastAsia"/>
        </w:rPr>
        <w:t xml:space="preserve">穆斯林勢力成為橋梁，尤在中古後期，大力推動東、西方彼此間直接的商業往來，因而促進兩方文化交流　</w:t>
      </w:r>
      <w:r w:rsidRPr="00C74F24">
        <w:rPr>
          <w:rFonts w:ascii="PMingLiU" w:hAnsi="PMingLiU"/>
        </w:rPr>
        <w:t>(D)</w:t>
      </w:r>
      <w:r w:rsidRPr="00C74F24">
        <w:rPr>
          <w:rFonts w:ascii="PMingLiU" w:hAnsi="PMingLiU" w:hint="eastAsia"/>
        </w:rPr>
        <w:t>地理大發現以後，伊斯蘭勢力大減，任由西方宰割</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F65A88">
        <w:rPr>
          <w:rFonts w:hint="eastAsia"/>
        </w:rPr>
        <w:t>伊斯蘭建教於西元七世紀</w:t>
      </w:r>
      <w:r>
        <w:rPr>
          <w:rFonts w:hint="eastAsia"/>
        </w:rPr>
        <w:t>。</w:t>
      </w:r>
      <w:r>
        <w:br/>
        <w:t>(C)</w:t>
      </w:r>
      <w:r w:rsidRPr="00F65A88">
        <w:rPr>
          <w:rFonts w:hint="eastAsia"/>
        </w:rPr>
        <w:t>穆斯林採壟斷方式，並未推動東西方交流</w:t>
      </w:r>
      <w:r>
        <w:rPr>
          <w:rFonts w:hint="eastAsia"/>
        </w:rPr>
        <w:t>。</w:t>
      </w:r>
      <w:r>
        <w:br/>
        <w:t>(D)</w:t>
      </w:r>
      <w:r w:rsidRPr="00F65A88">
        <w:rPr>
          <w:rFonts w:hint="eastAsia"/>
        </w:rPr>
        <w:t>鄂圖曼土耳其直到十八世紀後期才沒落</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0402-00035　　　</w:t>
      </w:r>
      <w:r>
        <w:rPr>
          <w:rFonts w:ascii="SMbarcode" w:eastAsia="SMbarcode" w:hAnsi="PMingLiU"/>
        </w:rPr>
        <w:t>*085306-0402-00035*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新月標誌常被我們視為是伊斯蘭世界的象徵，事實上在伊斯蘭化、阿拉伯化較早的國家，都不用新月；而獨立、建國較晚的伊斯蘭教國家卻用新月，這是受鄂圖曼帝國採用新月作為主要宗教標誌的影響。請問：下列何國的國旗上會採用「新月」標誌？　</w:t>
      </w:r>
      <w:r w:rsidRPr="00C74F24">
        <w:rPr>
          <w:rFonts w:ascii="PMingLiU" w:hAnsi="PMingLiU"/>
        </w:rPr>
        <w:br/>
        <w:t>(A)</w:t>
      </w:r>
      <w:r w:rsidRPr="00C74F24">
        <w:rPr>
          <w:rFonts w:ascii="PMingLiU" w:hAnsi="PMingLiU" w:hint="eastAsia"/>
        </w:rPr>
        <w:t xml:space="preserve">沙烏地阿拉伯　</w:t>
      </w:r>
      <w:r w:rsidRPr="00C74F24">
        <w:rPr>
          <w:rFonts w:ascii="PMingLiU" w:hAnsi="PMingLiU"/>
        </w:rPr>
        <w:t>(B)</w:t>
      </w:r>
      <w:r w:rsidRPr="00C74F24">
        <w:rPr>
          <w:rFonts w:ascii="PMingLiU" w:hAnsi="PMingLiU" w:hint="eastAsia"/>
        </w:rPr>
        <w:t xml:space="preserve">伊朗　</w:t>
      </w:r>
      <w:r w:rsidRPr="00C74F24">
        <w:rPr>
          <w:rFonts w:ascii="PMingLiU" w:hAnsi="PMingLiU"/>
        </w:rPr>
        <w:t>(C)</w:t>
      </w:r>
      <w:r w:rsidRPr="00C74F24">
        <w:rPr>
          <w:rFonts w:ascii="PMingLiU" w:hAnsi="PMingLiU" w:hint="eastAsia"/>
        </w:rPr>
        <w:t xml:space="preserve">伊拉克　</w:t>
      </w:r>
      <w:r w:rsidRPr="00C74F24">
        <w:rPr>
          <w:rFonts w:ascii="PMingLiU" w:hAnsi="PMingLiU"/>
        </w:rPr>
        <w:t>(D)</w:t>
      </w:r>
      <w:r w:rsidRPr="00C74F24">
        <w:rPr>
          <w:rFonts w:ascii="PMingLiU" w:hAnsi="PMingLiU" w:hint="eastAsia"/>
        </w:rPr>
        <w:t>巴基斯坦</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F65A88">
        <w:rPr>
          <w:rFonts w:hint="eastAsia"/>
        </w:rPr>
        <w:t>巴基斯坦及馬來西亞等新興獨立國，因受到土耳其帝國影響，以新月為標誌</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0402-00036　　　</w:t>
      </w:r>
      <w:r>
        <w:rPr>
          <w:rFonts w:ascii="SMbarcode" w:eastAsia="SMbarcode" w:hAnsi="PMingLiU"/>
        </w:rPr>
        <w:t>*085306-0402-00036*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阿南這個暑假與父母到某一曾為伊斯蘭政權首都的城市遊玩，導遊特別介紹此城十世紀時人口即達50萬。十四世紀以後該城的清真寺雖被新的統治者改為天主教教堂，但仍保留許多清真寺元素，如馬蹄形拱門等。請問：阿南應該是參加下列哪個旅行團？　</w:t>
      </w:r>
      <w:r w:rsidRPr="00C74F24">
        <w:rPr>
          <w:rFonts w:ascii="PMingLiU" w:hAnsi="PMingLiU"/>
        </w:rPr>
        <w:br/>
        <w:t>(A)</w:t>
      </w:r>
      <w:r w:rsidRPr="00C74F24">
        <w:rPr>
          <w:rFonts w:ascii="PMingLiU" w:hAnsi="PMingLiU" w:hint="eastAsia"/>
        </w:rPr>
        <w:t xml:space="preserve">中東深度12日之旅　</w:t>
      </w:r>
      <w:r w:rsidRPr="00C74F24">
        <w:rPr>
          <w:rFonts w:ascii="PMingLiU" w:hAnsi="PMingLiU"/>
        </w:rPr>
        <w:t>(B)</w:t>
      </w:r>
      <w:r w:rsidRPr="00C74F24">
        <w:rPr>
          <w:rFonts w:ascii="PMingLiU" w:hAnsi="PMingLiU" w:hint="eastAsia"/>
        </w:rPr>
        <w:t xml:space="preserve">五星級金字塔尼羅河遊輪之旅　</w:t>
      </w:r>
      <w:r w:rsidRPr="00C74F24">
        <w:rPr>
          <w:rFonts w:ascii="PMingLiU" w:hAnsi="PMingLiU"/>
        </w:rPr>
        <w:t>(C)</w:t>
      </w:r>
      <w:r w:rsidRPr="00C74F24">
        <w:rPr>
          <w:rFonts w:ascii="PMingLiU" w:hAnsi="PMingLiU" w:hint="eastAsia"/>
        </w:rPr>
        <w:t xml:space="preserve">土耳其雙飛五星洞穴旅館15日之旅　</w:t>
      </w:r>
      <w:r w:rsidRPr="00C74F24">
        <w:rPr>
          <w:rFonts w:ascii="PMingLiU" w:hAnsi="PMingLiU"/>
        </w:rPr>
        <w:t>(D)</w:t>
      </w:r>
      <w:r w:rsidRPr="00C74F24">
        <w:rPr>
          <w:rFonts w:ascii="PMingLiU" w:hAnsi="PMingLiU" w:hint="eastAsia"/>
        </w:rPr>
        <w:t>西班牙太陽海岸10日之旅</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422865">
        <w:rPr>
          <w:rFonts w:hint="eastAsia"/>
        </w:rPr>
        <w:t>位於伊比利半島的哥多華曾為後奧瑪雅王朝首都，而後西班牙回歸天主教勢力範圍</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0402-00037　　　</w:t>
      </w:r>
      <w:r>
        <w:rPr>
          <w:rFonts w:ascii="SMbarcode" w:eastAsia="SMbarcode" w:hAnsi="PMingLiU"/>
        </w:rPr>
        <w:t>*085306-0402-00037*</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穆罕默德去世之後，他的後繼者領導阿拉伯軍隊，從事征服拜占庭和波斯兩大帝國的戰爭。但卻因為繼承法則觀念的不同，而導致伊斯蘭教的分裂。某一派別主張選舉領導者，反對世襲，採信補充和註解《古蘭經》的相關說法，不認為《古蘭經》是唯一真理，屬伊斯蘭信仰中的多數派。請問：他們曾在伊斯蘭歷史上建立哪一王朝？　</w:t>
      </w:r>
      <w:r w:rsidRPr="00C74F24">
        <w:rPr>
          <w:rFonts w:ascii="PMingLiU" w:hAnsi="PMingLiU"/>
        </w:rPr>
        <w:br/>
        <w:t>(A)</w:t>
      </w:r>
      <w:r w:rsidRPr="00C74F24">
        <w:rPr>
          <w:rFonts w:ascii="PMingLiU" w:hAnsi="PMingLiU" w:hint="eastAsia"/>
        </w:rPr>
        <w:t xml:space="preserve">法提馬王朝　</w:t>
      </w:r>
      <w:r w:rsidRPr="00C74F24">
        <w:rPr>
          <w:rFonts w:ascii="PMingLiU" w:hAnsi="PMingLiU"/>
        </w:rPr>
        <w:t>(B)</w:t>
      </w:r>
      <w:r w:rsidRPr="00C74F24">
        <w:rPr>
          <w:rFonts w:ascii="PMingLiU" w:hAnsi="PMingLiU" w:hint="eastAsia"/>
        </w:rPr>
        <w:t xml:space="preserve">阿拔斯王朝　</w:t>
      </w:r>
      <w:r w:rsidRPr="00C74F24">
        <w:rPr>
          <w:rFonts w:ascii="PMingLiU" w:hAnsi="PMingLiU"/>
        </w:rPr>
        <w:t>(C)</w:t>
      </w:r>
      <w:r w:rsidRPr="00C74F24">
        <w:rPr>
          <w:rFonts w:ascii="PMingLiU" w:hAnsi="PMingLiU" w:hint="eastAsia"/>
        </w:rPr>
        <w:t xml:space="preserve">奧瑪雅王朝　</w:t>
      </w:r>
      <w:r w:rsidRPr="00C74F24">
        <w:rPr>
          <w:rFonts w:ascii="PMingLiU" w:hAnsi="PMingLiU"/>
        </w:rPr>
        <w:t>(D)</w:t>
      </w:r>
      <w:r w:rsidRPr="00C74F24">
        <w:rPr>
          <w:rFonts w:ascii="PMingLiU" w:hAnsi="PMingLiU" w:hint="eastAsia"/>
        </w:rPr>
        <w:t>薩非王朝</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422865">
        <w:rPr>
          <w:rFonts w:hint="eastAsia"/>
        </w:rPr>
        <w:t>法提馬王朝、阿拔斯王朝、</w:t>
      </w:r>
      <w:r w:rsidRPr="009E6EC7">
        <w:rPr>
          <w:rFonts w:hint="eastAsia"/>
        </w:rPr>
        <w:t>薩非王朝</w:t>
      </w:r>
      <w:r w:rsidRPr="00422865">
        <w:rPr>
          <w:rFonts w:hint="eastAsia"/>
        </w:rPr>
        <w:t>均屬什葉派，且薩非王朝於十六世紀統一伊朗。題幹的教派為素尼派</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0402-00038　　　</w:t>
      </w:r>
      <w:r>
        <w:rPr>
          <w:rFonts w:ascii="SMbarcode" w:eastAsia="SMbarcode" w:hAnsi="PMingLiU"/>
        </w:rPr>
        <w:t>*085306-0402-00038*</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西元七世紀後，伊斯蘭教除了在西亞地區急速發展外，也開始在中國逐漸擴大其勢力。請問：以下是各代發展的狀況，何者正確？　</w:t>
      </w:r>
      <w:r w:rsidRPr="00C74F24">
        <w:rPr>
          <w:rFonts w:ascii="PMingLiU" w:hAnsi="PMingLiU"/>
        </w:rPr>
        <w:br/>
        <w:t>(A)</w:t>
      </w:r>
      <w:r w:rsidRPr="00C74F24">
        <w:rPr>
          <w:rFonts w:ascii="PMingLiU" w:hAnsi="PMingLiU" w:hint="eastAsia"/>
        </w:rPr>
        <w:t xml:space="preserve">中國在北魏時期透過與阿拉伯商人接觸，伊斯蘭教就此傳入　</w:t>
      </w:r>
      <w:r w:rsidRPr="00C74F24">
        <w:rPr>
          <w:rFonts w:ascii="PMingLiU" w:hAnsi="PMingLiU"/>
        </w:rPr>
        <w:t>(B)</w:t>
      </w:r>
      <w:r w:rsidRPr="00C74F24">
        <w:rPr>
          <w:rFonts w:ascii="PMingLiU" w:hAnsi="PMingLiU" w:hint="eastAsia"/>
        </w:rPr>
        <w:t xml:space="preserve">怛羅斯之役時，唐軍大勝，得以掌控中亞地區，但仍讓造紙術透過阿拉伯人西傳　</w:t>
      </w:r>
      <w:r w:rsidRPr="00C74F24">
        <w:rPr>
          <w:rFonts w:ascii="PMingLiU" w:hAnsi="PMingLiU"/>
        </w:rPr>
        <w:t>(C)</w:t>
      </w:r>
      <w:r w:rsidRPr="00C74F24">
        <w:rPr>
          <w:rFonts w:ascii="PMingLiU" w:hAnsi="PMingLiU" w:hint="eastAsia"/>
        </w:rPr>
        <w:t xml:space="preserve">五代與宋時，回族在西北地區逐漸成形　</w:t>
      </w:r>
      <w:r w:rsidRPr="00C74F24">
        <w:rPr>
          <w:rFonts w:ascii="PMingLiU" w:hAnsi="PMingLiU"/>
        </w:rPr>
        <w:t>(D)</w:t>
      </w:r>
      <w:r w:rsidRPr="00C74F24">
        <w:rPr>
          <w:rFonts w:ascii="PMingLiU" w:hAnsi="PMingLiU" w:hint="eastAsia"/>
        </w:rPr>
        <w:t>元代因四大汗國的成立，穆斯林在中國東南地區透過商貿，成為成長最速的地區</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sidRPr="00422865">
        <w:rPr>
          <w:rFonts w:hint="eastAsia"/>
        </w:rPr>
        <w:t>北魏時尚無伊斯蘭教</w:t>
      </w:r>
      <w:r>
        <w:rPr>
          <w:rFonts w:hint="eastAsia"/>
        </w:rPr>
        <w:t>。</w:t>
      </w:r>
      <w:r>
        <w:br/>
        <w:t>(B)</w:t>
      </w:r>
      <w:r w:rsidRPr="00422865">
        <w:rPr>
          <w:rFonts w:hint="eastAsia"/>
        </w:rPr>
        <w:t>怛羅斯之役唐軍戰敗，中亞為阿拔斯帝國掌控</w:t>
      </w:r>
      <w:r>
        <w:rPr>
          <w:rFonts w:hint="eastAsia"/>
        </w:rPr>
        <w:t>。</w:t>
      </w:r>
      <w:r>
        <w:br/>
        <w:t>(D)</w:t>
      </w:r>
      <w:r w:rsidRPr="00422865">
        <w:rPr>
          <w:rFonts w:hint="eastAsia"/>
        </w:rPr>
        <w:t>西北及雲南成長更快</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0402-00039　　　</w:t>
      </w:r>
      <w:r>
        <w:rPr>
          <w:rFonts w:ascii="SMbarcode" w:eastAsia="SMbarcode" w:hAnsi="PMingLiU"/>
        </w:rPr>
        <w:t>*085306-0402-00039*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自西元八世紀以來曾統治過西亞一地的政權如下：(甲)蒙古伊兒汗國；(乙)阿拔斯帝國；(丙)鄂圖曼土耳其帝國；(丁)塞爾柱土耳其王國。請問：依統治的先後順序，其排列為何？　</w:t>
      </w:r>
      <w:r w:rsidRPr="00C74F24">
        <w:rPr>
          <w:rFonts w:ascii="PMingLiU" w:hAnsi="PMingLiU"/>
        </w:rPr>
        <w:br/>
        <w:t>(A)</w:t>
      </w:r>
      <w:r w:rsidRPr="00C74F24">
        <w:rPr>
          <w:rFonts w:ascii="PMingLiU" w:hAnsi="PMingLiU" w:hint="eastAsia"/>
        </w:rPr>
        <w:t xml:space="preserve">甲乙丙丁　</w:t>
      </w:r>
      <w:r w:rsidRPr="00C74F24">
        <w:rPr>
          <w:rFonts w:ascii="PMingLiU" w:hAnsi="PMingLiU"/>
        </w:rPr>
        <w:t>(B)</w:t>
      </w:r>
      <w:r w:rsidRPr="00C74F24">
        <w:rPr>
          <w:rFonts w:ascii="PMingLiU" w:hAnsi="PMingLiU" w:hint="eastAsia"/>
        </w:rPr>
        <w:t xml:space="preserve">乙丁甲丙　</w:t>
      </w:r>
      <w:r w:rsidRPr="00C74F24">
        <w:rPr>
          <w:rFonts w:ascii="PMingLiU" w:hAnsi="PMingLiU"/>
        </w:rPr>
        <w:t>(C)</w:t>
      </w:r>
      <w:r w:rsidRPr="00C74F24">
        <w:rPr>
          <w:rFonts w:ascii="PMingLiU" w:hAnsi="PMingLiU" w:hint="eastAsia"/>
        </w:rPr>
        <w:t xml:space="preserve">丙甲丁乙　</w:t>
      </w:r>
      <w:r w:rsidRPr="00C74F24">
        <w:rPr>
          <w:rFonts w:ascii="PMingLiU" w:hAnsi="PMingLiU"/>
        </w:rPr>
        <w:t>(D)</w:t>
      </w:r>
      <w:r w:rsidRPr="00C74F24">
        <w:rPr>
          <w:rFonts w:ascii="PMingLiU" w:hAnsi="PMingLiU" w:hint="eastAsia"/>
        </w:rPr>
        <w:t>乙丁丙甲</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422865">
        <w:rPr>
          <w:rFonts w:hint="eastAsia"/>
        </w:rPr>
        <w:t>阿拔斯帝國為最早，其次是為阿拉伯傭兵的塞爾柱人，蒙古西征後，曾掌控西亞，之後為鄂圖曼取代</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0402-00040　　　</w:t>
      </w:r>
      <w:r>
        <w:rPr>
          <w:rFonts w:ascii="SMbarcode" w:eastAsia="SMbarcode" w:hAnsi="PMingLiU"/>
        </w:rPr>
        <w:t>*085306-0402-00040*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十五世紀末，當西方人開始海外發展時，穆斯林早已擴張完成，成為世界上的重要勢力。請問：這種發展和擴張表現在以下何種方面？　</w:t>
      </w:r>
      <w:r w:rsidRPr="00C74F24">
        <w:rPr>
          <w:rFonts w:ascii="PMingLiU" w:hAnsi="PMingLiU"/>
        </w:rPr>
        <w:br/>
        <w:t>(A)</w:t>
      </w:r>
      <w:r w:rsidRPr="00C74F24">
        <w:rPr>
          <w:rFonts w:ascii="PMingLiU" w:hAnsi="PMingLiU" w:hint="eastAsia"/>
        </w:rPr>
        <w:t xml:space="preserve">塞爾柱土耳其人的疆域跨三洲，且繼續向中歐發展　</w:t>
      </w:r>
      <w:r w:rsidRPr="00C74F24">
        <w:rPr>
          <w:rFonts w:ascii="PMingLiU" w:hAnsi="PMingLiU"/>
        </w:rPr>
        <w:t>(B)</w:t>
      </w:r>
      <w:r w:rsidRPr="00C74F24">
        <w:rPr>
          <w:rFonts w:ascii="PMingLiU" w:hAnsi="PMingLiU" w:hint="eastAsia"/>
        </w:rPr>
        <w:t xml:space="preserve">穆斯林占領中亞、前進印度，展開對印度半島的征服　</w:t>
      </w:r>
      <w:r w:rsidRPr="00C74F24">
        <w:rPr>
          <w:rFonts w:ascii="PMingLiU" w:hAnsi="PMingLiU"/>
        </w:rPr>
        <w:t>(C)</w:t>
      </w:r>
      <w:r w:rsidRPr="00C74F24">
        <w:rPr>
          <w:rFonts w:ascii="PMingLiU" w:hAnsi="PMingLiU" w:hint="eastAsia"/>
        </w:rPr>
        <w:t xml:space="preserve">伊斯蘭教由海路經南非深入東非和西非，影響當地的政治、宗教、文化　</w:t>
      </w:r>
      <w:r w:rsidRPr="00C74F24">
        <w:rPr>
          <w:rFonts w:ascii="PMingLiU" w:hAnsi="PMingLiU"/>
        </w:rPr>
        <w:t>(D)</w:t>
      </w:r>
      <w:r w:rsidRPr="00C74F24">
        <w:rPr>
          <w:rFonts w:ascii="PMingLiU" w:hAnsi="PMingLiU" w:hint="eastAsia"/>
        </w:rPr>
        <w:t>穆斯林商人經由東南亞北上東北亞，和日本交流熱絡，日本稱之為「南蠻文化」，一直影響至今</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422865">
        <w:rPr>
          <w:rFonts w:hint="eastAsia"/>
        </w:rPr>
        <w:t>塞爾柱土耳其已為鄂圖曼勢力所取代</w:t>
      </w:r>
      <w:r>
        <w:rPr>
          <w:rFonts w:hint="eastAsia"/>
        </w:rPr>
        <w:t>。</w:t>
      </w:r>
      <w:r>
        <w:br/>
        <w:t>(C)</w:t>
      </w:r>
      <w:r w:rsidRPr="00422865">
        <w:rPr>
          <w:rFonts w:hint="eastAsia"/>
        </w:rPr>
        <w:t>南非改為北非</w:t>
      </w:r>
      <w:r>
        <w:rPr>
          <w:rFonts w:hint="eastAsia"/>
        </w:rPr>
        <w:t>。</w:t>
      </w:r>
      <w:r>
        <w:br/>
        <w:t>(D)</w:t>
      </w:r>
      <w:r w:rsidRPr="00422865">
        <w:rPr>
          <w:rFonts w:hint="eastAsia"/>
        </w:rPr>
        <w:t>南蠻指歐人</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0402-00041　　　</w:t>
      </w:r>
      <w:r>
        <w:rPr>
          <w:rFonts w:ascii="SMbarcode" w:eastAsia="SMbarcode" w:hAnsi="PMingLiU"/>
        </w:rPr>
        <w:t>*085306-0402-00041*</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阿拔斯王朝統治下的伊斯蘭世界，經濟富足且獎掖學術，故對中古歐洲的貢獻極大。請問：下列何者屬於當時伊斯蘭文化的主要成就？　</w:t>
      </w:r>
      <w:r w:rsidRPr="00C74F24">
        <w:rPr>
          <w:rFonts w:ascii="PMingLiU" w:hAnsi="PMingLiU"/>
        </w:rPr>
        <w:br/>
        <w:t>(A)</w:t>
      </w:r>
      <w:r w:rsidRPr="00C74F24">
        <w:rPr>
          <w:rFonts w:ascii="PMingLiU" w:hAnsi="PMingLiU" w:hint="eastAsia"/>
        </w:rPr>
        <w:t xml:space="preserve">吸收並改進了中國人的記數系統，創造阿拉伯數字　</w:t>
      </w:r>
      <w:r w:rsidRPr="00C74F24">
        <w:rPr>
          <w:rFonts w:ascii="PMingLiU" w:hAnsi="PMingLiU"/>
        </w:rPr>
        <w:t>(B)</w:t>
      </w:r>
      <w:r w:rsidRPr="00C74F24">
        <w:rPr>
          <w:rFonts w:ascii="PMingLiU" w:hAnsi="PMingLiU" w:hint="eastAsia"/>
        </w:rPr>
        <w:t xml:space="preserve">創立代數學，十字軍東征前即在歐洲大學內傳授　</w:t>
      </w:r>
      <w:r w:rsidRPr="00C74F24">
        <w:rPr>
          <w:rFonts w:ascii="PMingLiU" w:hAnsi="PMingLiU"/>
        </w:rPr>
        <w:t>(C)</w:t>
      </w:r>
      <w:r w:rsidRPr="00C74F24">
        <w:rPr>
          <w:rFonts w:ascii="PMingLiU" w:hAnsi="PMingLiU" w:hint="eastAsia"/>
        </w:rPr>
        <w:t xml:space="preserve">在天文學方面，確立地心說　</w:t>
      </w:r>
      <w:r w:rsidRPr="00C74F24">
        <w:rPr>
          <w:rFonts w:ascii="PMingLiU" w:hAnsi="PMingLiU"/>
        </w:rPr>
        <w:t>(D)</w:t>
      </w:r>
      <w:r w:rsidRPr="00C74F24">
        <w:rPr>
          <w:rFonts w:ascii="PMingLiU" w:hAnsi="PMingLiU" w:hint="eastAsia"/>
        </w:rPr>
        <w:t>在化學及醫學方面的成就突出，富有實驗精神</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sidRPr="00422865">
        <w:rPr>
          <w:rFonts w:hint="eastAsia"/>
        </w:rPr>
        <w:t>中國改成印度</w:t>
      </w:r>
      <w:r>
        <w:rPr>
          <w:rFonts w:hint="eastAsia"/>
        </w:rPr>
        <w:t>。</w:t>
      </w:r>
      <w:r>
        <w:br/>
        <w:t>(B)</w:t>
      </w:r>
      <w:r w:rsidRPr="00422865">
        <w:rPr>
          <w:rFonts w:hint="eastAsia"/>
        </w:rPr>
        <w:t>十二世紀後才在歐洲大學傳授</w:t>
      </w:r>
      <w:r>
        <w:rPr>
          <w:rFonts w:hint="eastAsia"/>
        </w:rPr>
        <w:t>。</w:t>
      </w:r>
      <w:r>
        <w:br/>
        <w:t>(C)</w:t>
      </w:r>
      <w:r w:rsidRPr="00422865">
        <w:rPr>
          <w:rFonts w:hint="eastAsia"/>
        </w:rPr>
        <w:t>確立日心說</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0402-00042　　　</w:t>
      </w:r>
      <w:r>
        <w:rPr>
          <w:rFonts w:ascii="SMbarcode" w:eastAsia="SMbarcode" w:hAnsi="PMingLiU"/>
        </w:rPr>
        <w:t>*085306-0402-00042*</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伊斯蘭世界在穆罕默德去世後建立了「哈里發制度」，以哈里發作為政治與宗教領袖。關於此一制度的說明，下列何者正確？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哈里發具有使者或先知的地位，擁有宗教與世俗大權</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早期的哈里發都經由世襲產生，故稱為正統哈里發</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正統哈里發時期積極向外擴展，確立阿拉伯帝國疆域的基礎</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哈里發制度是仿照中古西歐基督教會的「聖統」而形成的教階制度</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Pr>
          <w:rFonts w:hint="eastAsia"/>
        </w:rPr>
        <w:t>其意為先知的代理人。</w:t>
      </w:r>
      <w:r>
        <w:br/>
        <w:t>(B)</w:t>
      </w:r>
      <w:r>
        <w:rPr>
          <w:rFonts w:hint="eastAsia"/>
        </w:rPr>
        <w:t>由推舉產生。</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0402-00043　　　</w:t>
      </w:r>
      <w:r>
        <w:rPr>
          <w:rFonts w:ascii="SMbarcode" w:eastAsia="SMbarcode" w:hAnsi="PMingLiU"/>
        </w:rPr>
        <w:t>*085306-0402-00043*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lang w:val="zh-TW"/>
        </w:rPr>
        <w:t>「這本書的題材來自於阿拉伯、埃及、波斯以至於印度等地，內容真實反映了伊斯蘭社會日常生活的情景，也呈現了阿拉伯人的信仰文化與道德觀念，可說是認識或研究古代伊斯蘭社會文化的重要參考。」請問：根據上述資料，下列說明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資料所論應為阿拉伯傳統詩歌集，表現兼容並蓄的特點　</w:t>
      </w:r>
      <w:r w:rsidRPr="00C74F24">
        <w:rPr>
          <w:rFonts w:ascii="PMingLiU" w:hAnsi="PMingLiU"/>
        </w:rPr>
        <w:t>(B)</w:t>
      </w:r>
      <w:r w:rsidRPr="00C74F24">
        <w:rPr>
          <w:rFonts w:ascii="PMingLiU" w:hAnsi="PMingLiU" w:hint="eastAsia"/>
        </w:rPr>
        <w:t xml:space="preserve">這本故事集名為《卡里來與笛木乃》，其中包括許多翻譯自印度的文學作品　</w:t>
      </w:r>
      <w:r w:rsidRPr="00C74F24">
        <w:rPr>
          <w:rFonts w:ascii="PMingLiU" w:hAnsi="PMingLiU"/>
        </w:rPr>
        <w:t>(C)</w:t>
      </w:r>
      <w:r w:rsidRPr="00C74F24">
        <w:rPr>
          <w:rFonts w:ascii="PMingLiU" w:hAnsi="PMingLiU" w:hint="eastAsia"/>
        </w:rPr>
        <w:t xml:space="preserve">此為有名的小說《一千零一夜》，廣泛取材各地故事，且特別仿照希臘神話故事的方式呈現　</w:t>
      </w:r>
      <w:r w:rsidRPr="00C74F24">
        <w:rPr>
          <w:rFonts w:ascii="PMingLiU" w:hAnsi="PMingLiU"/>
        </w:rPr>
        <w:t>(D)</w:t>
      </w:r>
      <w:r w:rsidRPr="00C74F24">
        <w:rPr>
          <w:rFonts w:ascii="PMingLiU" w:hAnsi="PMingLiU" w:hint="eastAsia"/>
        </w:rPr>
        <w:t>此書呈現豐富多樣的色彩，反映當時伊斯蘭世界與異國文化的交流</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Pr>
          <w:rFonts w:hint="eastAsia"/>
        </w:rPr>
        <w:t>《一千零一夜》。</w:t>
      </w:r>
      <w:r>
        <w:br/>
        <w:t>(B)</w:t>
      </w:r>
      <w:r>
        <w:rPr>
          <w:rFonts w:hint="eastAsia"/>
        </w:rPr>
        <w:t>《一千零一夜》。</w:t>
      </w:r>
      <w:r>
        <w:br/>
        <w:t>(C)</w:t>
      </w:r>
      <w:r>
        <w:rPr>
          <w:rFonts w:hint="eastAsia"/>
        </w:rPr>
        <w:t>並未仿照希臘神話故事。</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0402-00044　　　</w:t>
      </w:r>
      <w:r>
        <w:rPr>
          <w:rFonts w:ascii="SMbarcode" w:eastAsia="SMbarcode" w:hAnsi="PMingLiU"/>
        </w:rPr>
        <w:t>*085306-0402-00044*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旅行家格蘭特前往中東地區的伊斯蘭清真寺參觀，下列何種場景或文物是他</w:t>
      </w:r>
      <w:r w:rsidRPr="00C74F24">
        <w:rPr>
          <w:rFonts w:ascii="PMingLiU" w:hAnsi="PMingLiU" w:hint="eastAsia"/>
          <w:u w:val="single"/>
        </w:rPr>
        <w:t>不可能</w:t>
      </w:r>
      <w:r w:rsidRPr="00C74F24">
        <w:rPr>
          <w:rFonts w:ascii="PMingLiU" w:hAnsi="PMingLiU" w:hint="eastAsia"/>
        </w:rPr>
        <w:t xml:space="preserve">看到的？　</w:t>
      </w:r>
      <w:r w:rsidRPr="00C74F24">
        <w:rPr>
          <w:rFonts w:ascii="PMingLiU" w:hAnsi="PMingLiU"/>
        </w:rPr>
        <w:br/>
        <w:t>(A)</w:t>
      </w:r>
      <w:r w:rsidRPr="00C74F24">
        <w:rPr>
          <w:rFonts w:ascii="PMingLiU" w:hAnsi="PMingLiU" w:hint="eastAsia"/>
        </w:rPr>
        <w:t xml:space="preserve">許多穆斯林聚集於壯觀的拜殿中虔誠祈禱　</w:t>
      </w:r>
      <w:r w:rsidRPr="00C74F24">
        <w:rPr>
          <w:rFonts w:ascii="PMingLiU" w:hAnsi="PMingLiU"/>
        </w:rPr>
        <w:t>(B)</w:t>
      </w:r>
      <w:r w:rsidRPr="00C74F24">
        <w:rPr>
          <w:rFonts w:ascii="PMingLiU" w:hAnsi="PMingLiU" w:hint="eastAsia"/>
        </w:rPr>
        <w:t xml:space="preserve">壯觀的圓頂與拱型建築結構　</w:t>
      </w:r>
      <w:r w:rsidRPr="00C74F24">
        <w:rPr>
          <w:rFonts w:ascii="PMingLiU" w:hAnsi="PMingLiU"/>
        </w:rPr>
        <w:t>(C)</w:t>
      </w:r>
      <w:r w:rsidRPr="00C74F24">
        <w:rPr>
          <w:rFonts w:ascii="PMingLiU" w:hAnsi="PMingLiU" w:hint="eastAsia"/>
        </w:rPr>
        <w:t xml:space="preserve">建築內部陳設簡單，且有不少古蘭經文裝飾　</w:t>
      </w:r>
      <w:r w:rsidRPr="00C74F24">
        <w:rPr>
          <w:rFonts w:ascii="PMingLiU" w:hAnsi="PMingLiU"/>
        </w:rPr>
        <w:t>(D)</w:t>
      </w:r>
      <w:r w:rsidRPr="00C74F24">
        <w:rPr>
          <w:rFonts w:ascii="PMingLiU" w:hAnsi="PMingLiU" w:hint="eastAsia"/>
        </w:rPr>
        <w:t>清真寺內部牆面的精緻聖像畫與鑲嵌畫</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(D)</w:t>
      </w:r>
      <w:r>
        <w:rPr>
          <w:rFonts w:hint="eastAsia"/>
        </w:rPr>
        <w:t>清真寺內沒有任何人像圖案。</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0402-00045　　　</w:t>
      </w:r>
      <w:r>
        <w:rPr>
          <w:rFonts w:ascii="SMbarcode" w:eastAsia="SMbarcode" w:hAnsi="PMingLiU"/>
        </w:rPr>
        <w:t>*085306-0402-00045*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lang w:val="zh-TW"/>
        </w:rPr>
        <w:t>伊斯蘭世界在正統哈里發時期以後，逐漸分為什葉與素尼兩派，在理念與立場上呈現分歧。請問：</w:t>
      </w:r>
      <w:bookmarkStart w:id="15" w:name="_GoBack"/>
      <w:bookmarkEnd w:id="15"/>
      <w:r w:rsidRPr="00C74F24">
        <w:rPr>
          <w:rFonts w:ascii="PMingLiU" w:hAnsi="PMingLiU" w:hint="eastAsia"/>
          <w:lang w:val="zh-TW"/>
        </w:rPr>
        <w:t>下列何者屬於什葉派的立場或態度？</w:t>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主張哈里發應選任何適合者擔任，而不限於特定家族　</w:t>
      </w:r>
      <w:r w:rsidRPr="00C74F24">
        <w:rPr>
          <w:rFonts w:ascii="PMingLiU" w:hAnsi="PMingLiU"/>
        </w:rPr>
        <w:t>(B)</w:t>
      </w:r>
      <w:r w:rsidRPr="00C74F24">
        <w:rPr>
          <w:rFonts w:ascii="PMingLiU" w:hAnsi="PMingLiU" w:hint="eastAsia"/>
        </w:rPr>
        <w:t xml:space="preserve">傾向三位一體的教義，對猶太教與基督教較為包容　</w:t>
      </w:r>
      <w:r w:rsidRPr="00C74F24">
        <w:rPr>
          <w:rFonts w:ascii="PMingLiU" w:hAnsi="PMingLiU"/>
        </w:rPr>
        <w:t>(C)</w:t>
      </w:r>
      <w:r w:rsidRPr="00C74F24">
        <w:rPr>
          <w:rFonts w:ascii="PMingLiU" w:hAnsi="PMingLiU" w:hint="eastAsia"/>
        </w:rPr>
        <w:t xml:space="preserve">哈里發應由穆罕默德家族後裔擔任，且獨尊《古蘭經》權威　</w:t>
      </w:r>
      <w:r w:rsidRPr="00C74F24">
        <w:rPr>
          <w:rFonts w:ascii="PMingLiU" w:hAnsi="PMingLiU"/>
        </w:rPr>
        <w:t>(D)</w:t>
      </w:r>
      <w:r w:rsidRPr="00C74F24">
        <w:rPr>
          <w:rFonts w:ascii="PMingLiU" w:hAnsi="PMingLiU" w:hint="eastAsia"/>
        </w:rPr>
        <w:t>教義權威來源除了《古蘭經》以外，先知《聖訓》亦可作為重要補充</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Pr>
          <w:rFonts w:hint="eastAsia"/>
        </w:rPr>
        <w:t>素尼派。</w:t>
      </w:r>
      <w:r>
        <w:br/>
        <w:t>(D)</w:t>
      </w:r>
      <w:r>
        <w:rPr>
          <w:rFonts w:hint="eastAsia"/>
        </w:rPr>
        <w:t>素尼派。</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0402-00046　　　</w:t>
      </w:r>
      <w:r>
        <w:rPr>
          <w:rFonts w:ascii="SMbarcode" w:eastAsia="SMbarcode" w:hAnsi="PMingLiU"/>
        </w:rPr>
        <w:t>*085306-0402-00046*</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關於七世紀到十三世紀間伊斯蘭世界各政權的政治中心，下列的配對何者正確？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奧瑪雅王朝：麥加</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阿拔斯王朝：大馬士革</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法提馬王朝：巴格達</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後奧瑪雅王朝：哥多華</w:t>
      </w:r>
    </w:p>
    <w:p w:rsidR="00C74F24" w:rsidRDefault="00C74F24" w:rsidP="00C74F24">
      <w:r>
        <w:rPr>
          <w:rFonts w:ascii="PMingLiU" w:hAnsi="PMingLiU"/>
        </w:rPr>
        <w:t>答案：</w:t>
      </w:r>
      <w:r>
        <w:t>(D)</w:t>
      </w:r>
    </w:p>
    <w:p w:rsidR="00C74F24" w:rsidRDefault="00C74F24" w:rsidP="00C74F24">
      <w:pPr>
        <w:rPr>
          <w:rFonts w:hint="eastAsia"/>
          <w:lang w:val="zh-TW"/>
        </w:rPr>
      </w:pPr>
      <w:r>
        <w:rPr>
          <w:rFonts w:ascii="PMingLiU" w:hAnsi="PMingLiU"/>
        </w:rPr>
        <w:t>解析：</w:t>
      </w:r>
      <w:r>
        <w:t>(A)</w:t>
      </w:r>
      <w:r w:rsidRPr="00660413">
        <w:rPr>
          <w:rFonts w:hint="eastAsia"/>
          <w:lang w:val="zh-TW"/>
        </w:rPr>
        <w:t>大馬士革。</w:t>
      </w:r>
      <w:r w:rsidRPr="00660413">
        <w:rPr>
          <w:lang w:val="zh-TW"/>
        </w:rPr>
        <w:br/>
        <w:t>(B)</w:t>
      </w:r>
      <w:r w:rsidRPr="00660413">
        <w:rPr>
          <w:rFonts w:hint="eastAsia"/>
          <w:lang w:val="zh-TW"/>
        </w:rPr>
        <w:t>巴格達。</w:t>
      </w:r>
      <w:r w:rsidRPr="00660413">
        <w:rPr>
          <w:lang w:val="zh-TW"/>
        </w:rPr>
        <w:br/>
        <w:t>(C)</w:t>
      </w:r>
      <w:r w:rsidRPr="00660413">
        <w:rPr>
          <w:rFonts w:hint="eastAsia"/>
          <w:lang w:val="zh-TW"/>
        </w:rPr>
        <w:t>開羅。</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0402-00047　　　</w:t>
      </w:r>
      <w:r>
        <w:rPr>
          <w:rFonts w:ascii="SMbarcode" w:eastAsia="SMbarcode" w:hAnsi="PMingLiU"/>
          <w:lang w:val="zh-TW"/>
        </w:rPr>
        <w:t>*085306-0402-00047*</w:t>
      </w:r>
      <w:r>
        <w:rPr>
          <w:rFonts w:ascii="PMingLiU" w:hAnsi="PMingLiU"/>
          <w:lang w:val="zh-TW"/>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克洛德目前正在研究十五世紀以後的伊斯蘭世界。請問：下列哪些政權或王朝是他可能會選擇的研究對象？</w:t>
      </w:r>
      <w:r w:rsidRPr="00C74F24">
        <w:rPr>
          <w:rFonts w:ascii="PMingLiU" w:hAnsi="PMingLiU" w:hint="eastAsia"/>
        </w:rPr>
        <w:t xml:space="preserve">(甲)蒙兀兒帝國；(乙)薩法維帝國；(丙)窩闊臺汗國；(丁)鄂圖曼帝國；(戊)法提馬王朝　</w:t>
      </w:r>
      <w:r w:rsidRPr="00C74F24">
        <w:rPr>
          <w:rFonts w:ascii="PMingLiU" w:hAnsi="PMingLiU"/>
        </w:rPr>
        <w:br/>
        <w:t>(A)</w:t>
      </w:r>
      <w:r w:rsidRPr="00C74F24">
        <w:rPr>
          <w:rFonts w:ascii="PMingLiU" w:hAnsi="PMingLiU" w:hint="eastAsia"/>
          <w:lang w:val="zh-TW"/>
        </w:rPr>
        <w:t>甲乙戊</w:t>
      </w:r>
      <w:r w:rsidRPr="00C74F24">
        <w:rPr>
          <w:rFonts w:ascii="PMingLiU" w:hAnsi="PMingLiU" w:hint="eastAsia"/>
        </w:rPr>
        <w:t xml:space="preserve">　</w:t>
      </w:r>
      <w:r w:rsidRPr="00C74F24">
        <w:rPr>
          <w:rFonts w:ascii="PMingLiU" w:hAnsi="PMingLiU"/>
        </w:rPr>
        <w:t>(B)</w:t>
      </w:r>
      <w:r w:rsidRPr="00C74F24">
        <w:rPr>
          <w:rFonts w:ascii="PMingLiU" w:hAnsi="PMingLiU" w:hint="eastAsia"/>
          <w:lang w:val="zh-TW"/>
        </w:rPr>
        <w:t>甲乙丁</w:t>
      </w:r>
      <w:r w:rsidRPr="00C74F24">
        <w:rPr>
          <w:rFonts w:ascii="PMingLiU" w:hAnsi="PMingLiU" w:hint="eastAsia"/>
        </w:rPr>
        <w:t xml:space="preserve">　</w:t>
      </w:r>
      <w:r w:rsidRPr="00C74F24">
        <w:rPr>
          <w:rFonts w:ascii="PMingLiU" w:hAnsi="PMingLiU"/>
        </w:rPr>
        <w:t>(C)</w:t>
      </w:r>
      <w:r w:rsidRPr="00C74F24">
        <w:rPr>
          <w:rFonts w:ascii="PMingLiU" w:hAnsi="PMingLiU" w:hint="eastAsia"/>
          <w:lang w:val="zh-TW"/>
        </w:rPr>
        <w:t>乙丙丁</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乙丁戊</w:t>
      </w:r>
    </w:p>
    <w:p w:rsidR="00C74F24" w:rsidRDefault="00C74F24" w:rsidP="00C74F24">
      <w:r>
        <w:rPr>
          <w:rFonts w:ascii="PMingLiU" w:hAnsi="PMingLiU"/>
        </w:rPr>
        <w:t>答案：</w:t>
      </w:r>
      <w:r>
        <w:t>(B)</w:t>
      </w:r>
    </w:p>
    <w:p w:rsidR="00C74F24" w:rsidRDefault="00C74F24" w:rsidP="00C74F24">
      <w:pPr>
        <w:rPr>
          <w:rFonts w:hint="eastAsia"/>
          <w:lang w:val="zh-TW"/>
        </w:rPr>
      </w:pPr>
      <w:r>
        <w:rPr>
          <w:rFonts w:ascii="PMingLiU" w:hAnsi="PMingLiU" w:hint="eastAsia"/>
          <w:lang w:val="zh-TW"/>
        </w:rPr>
        <w:t>解析：</w:t>
      </w:r>
      <w:r w:rsidRPr="00660413">
        <w:rPr>
          <w:rFonts w:hint="eastAsia"/>
          <w:lang w:val="zh-TW"/>
        </w:rPr>
        <w:t>(</w:t>
      </w:r>
      <w:r w:rsidRPr="00660413">
        <w:rPr>
          <w:rFonts w:hint="eastAsia"/>
          <w:lang w:val="zh-TW"/>
        </w:rPr>
        <w:t>丙</w:t>
      </w:r>
      <w:r w:rsidRPr="00660413">
        <w:rPr>
          <w:rFonts w:hint="eastAsia"/>
          <w:lang w:val="zh-TW"/>
        </w:rPr>
        <w:t>)</w:t>
      </w:r>
      <w:r w:rsidRPr="00660413">
        <w:rPr>
          <w:rFonts w:hint="eastAsia"/>
          <w:lang w:val="zh-TW"/>
        </w:rPr>
        <w:t>窩闊臺汗國於十四世紀被元朝和察合臺汗國瓜分；</w:t>
      </w:r>
      <w:r w:rsidRPr="00660413">
        <w:rPr>
          <w:rFonts w:hint="eastAsia"/>
          <w:lang w:val="zh-TW"/>
        </w:rPr>
        <w:t>(</w:t>
      </w:r>
      <w:r w:rsidRPr="00660413">
        <w:rPr>
          <w:rFonts w:hint="eastAsia"/>
          <w:lang w:val="zh-TW"/>
        </w:rPr>
        <w:t>戊</w:t>
      </w:r>
      <w:r w:rsidRPr="00660413">
        <w:rPr>
          <w:rFonts w:hint="eastAsia"/>
          <w:lang w:val="zh-TW"/>
        </w:rPr>
        <w:t>)</w:t>
      </w:r>
      <w:r w:rsidRPr="00660413">
        <w:rPr>
          <w:rFonts w:hint="eastAsia"/>
          <w:lang w:val="zh-TW"/>
        </w:rPr>
        <w:t>法提馬王朝是位於北非的伊斯蘭王朝，但於十二世紀便滅亡。</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0402-00048　　　</w:t>
      </w:r>
      <w:r>
        <w:rPr>
          <w:rFonts w:ascii="SMbarcode" w:eastAsia="SMbarcode" w:hAnsi="PMingLiU"/>
          <w:lang w:val="zh-TW"/>
        </w:rPr>
        <w:t>*085306-0402-00048*</w:t>
      </w:r>
      <w:r>
        <w:rPr>
          <w:rFonts w:ascii="PMingLiU" w:hAnsi="PMingLiU"/>
          <w:lang w:val="zh-TW"/>
        </w:rPr>
        <w:t xml:space="preserve">　　　難易度：中　　　出處：精選試題</w:t>
      </w:r>
    </w:p>
    <w:p w:rsidR="00C74F24" w:rsidRDefault="00C74F24" w:rsidP="00C74F24">
      <w:pPr>
        <w:rPr>
          <w:rFonts w:ascii="PMingLiU" w:hAnsi="PMingLiU" w:hint="eastAsia"/>
        </w:rPr>
      </w:pPr>
      <w:r w:rsidRPr="00C74F24">
        <w:rPr>
          <w:rFonts w:ascii="PMingLiU" w:hAnsi="PMingLiU" w:hint="eastAsia"/>
        </w:rPr>
        <w:t>十世紀以後，哈里發在伊斯蘭世界的權力逐漸趨於式微，最後甚至僅存象徵性。請問：哈里發制度沒落的原因</w:t>
      </w:r>
      <w:r w:rsidRPr="00C74F24">
        <w:rPr>
          <w:rFonts w:ascii="PMingLiU" w:hAnsi="PMingLiU" w:hint="eastAsia"/>
          <w:u w:val="single"/>
        </w:rPr>
        <w:t>不包括</w:t>
      </w:r>
      <w:r w:rsidRPr="00C74F24">
        <w:rPr>
          <w:rFonts w:ascii="PMingLiU" w:hAnsi="PMingLiU" w:hint="eastAsia"/>
        </w:rPr>
        <w:t xml:space="preserve">下列何者？　</w:t>
      </w:r>
      <w:r w:rsidRPr="00C74F24">
        <w:rPr>
          <w:rFonts w:ascii="PMingLiU" w:hAnsi="PMingLiU"/>
        </w:rPr>
        <w:br/>
        <w:t>(A)</w:t>
      </w:r>
      <w:r w:rsidRPr="00C74F24">
        <w:rPr>
          <w:rFonts w:ascii="PMingLiU" w:hAnsi="PMingLiU" w:hint="eastAsia"/>
        </w:rPr>
        <w:t xml:space="preserve">來自各地割據勢力的挑戰　</w:t>
      </w:r>
      <w:r w:rsidRPr="00C74F24">
        <w:rPr>
          <w:rFonts w:ascii="PMingLiU" w:hAnsi="PMingLiU"/>
        </w:rPr>
        <w:t>(B)</w:t>
      </w:r>
      <w:r w:rsidRPr="00C74F24">
        <w:rPr>
          <w:rFonts w:ascii="PMingLiU" w:hAnsi="PMingLiU" w:hint="eastAsia"/>
        </w:rPr>
        <w:t xml:space="preserve">阿拉伯人與波斯人間的爭鬥　</w:t>
      </w:r>
      <w:r w:rsidRPr="00C74F24">
        <w:rPr>
          <w:rFonts w:ascii="PMingLiU" w:hAnsi="PMingLiU"/>
        </w:rPr>
        <w:t>(C)</w:t>
      </w:r>
      <w:r w:rsidRPr="00C74F24">
        <w:rPr>
          <w:rFonts w:ascii="PMingLiU" w:hAnsi="PMingLiU" w:hint="eastAsia"/>
        </w:rPr>
        <w:t xml:space="preserve">突厥勢力的介入與干預　</w:t>
      </w:r>
      <w:r w:rsidRPr="00C74F24">
        <w:rPr>
          <w:rFonts w:ascii="PMingLiU" w:hAnsi="PMingLiU"/>
        </w:rPr>
        <w:t>(D)</w:t>
      </w:r>
      <w:r w:rsidRPr="00C74F24">
        <w:rPr>
          <w:rFonts w:ascii="PMingLiU" w:hAnsi="PMingLiU" w:hint="eastAsia"/>
        </w:rPr>
        <w:t>什葉派與素尼派的分裂</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(D)</w:t>
      </w:r>
      <w:r>
        <w:rPr>
          <w:rFonts w:hint="eastAsia"/>
        </w:rPr>
        <w:t>兩派的形成遠早於哈里發制度趨於沒落的時間。</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0402-00049　　　</w:t>
      </w:r>
      <w:r>
        <w:rPr>
          <w:rFonts w:ascii="SMbarcode" w:eastAsia="SMbarcode" w:hAnsi="PMingLiU"/>
        </w:rPr>
        <w:t>*085306-0402-00049*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陳老師為研究穆斯林與伊斯蘭文化在亞洲的歷史變遷，前往東南亞地區進行考察。請問：他有可能會選擇哪些以信仰伊斯蘭教為主的地區作為參訪的地點？(甲)馬來亞；(乙)蘇門答臘；(丙)婆羅洲；(丁)緬甸；(戊)民答那峨；(己)柬埔寨　</w:t>
      </w:r>
      <w:r w:rsidRPr="00C74F24">
        <w:rPr>
          <w:rFonts w:ascii="PMingLiU" w:hAnsi="PMingLiU"/>
        </w:rPr>
        <w:br/>
        <w:t>(A)</w:t>
      </w:r>
      <w:r w:rsidRPr="00C74F24">
        <w:rPr>
          <w:rFonts w:ascii="PMingLiU" w:hAnsi="PMingLiU" w:hint="eastAsia"/>
        </w:rPr>
        <w:t xml:space="preserve">甲乙丙丁　</w:t>
      </w:r>
      <w:r w:rsidRPr="00C74F24">
        <w:rPr>
          <w:rFonts w:ascii="PMingLiU" w:hAnsi="PMingLiU"/>
        </w:rPr>
        <w:t>(B)</w:t>
      </w:r>
      <w:r w:rsidRPr="00C74F24">
        <w:rPr>
          <w:rFonts w:ascii="PMingLiU" w:hAnsi="PMingLiU" w:hint="eastAsia"/>
        </w:rPr>
        <w:t xml:space="preserve">甲乙丙戊　</w:t>
      </w:r>
      <w:r w:rsidRPr="00C74F24">
        <w:rPr>
          <w:rFonts w:ascii="PMingLiU" w:hAnsi="PMingLiU"/>
        </w:rPr>
        <w:t>(C)</w:t>
      </w:r>
      <w:r w:rsidRPr="00C74F24">
        <w:rPr>
          <w:rFonts w:ascii="PMingLiU" w:hAnsi="PMingLiU" w:hint="eastAsia"/>
        </w:rPr>
        <w:t xml:space="preserve">乙丙丁己　</w:t>
      </w:r>
      <w:r w:rsidRPr="00C74F24">
        <w:rPr>
          <w:rFonts w:ascii="PMingLiU" w:hAnsi="PMingLiU"/>
        </w:rPr>
        <w:t>(D)</w:t>
      </w:r>
      <w:r w:rsidRPr="00C74F24">
        <w:rPr>
          <w:rFonts w:ascii="PMingLiU" w:hAnsi="PMingLiU" w:hint="eastAsia"/>
        </w:rPr>
        <w:t>甲乙丙己</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Pr>
          <w:rFonts w:hint="eastAsia"/>
        </w:rPr>
        <w:t>(</w:t>
      </w:r>
      <w:r>
        <w:rPr>
          <w:rFonts w:hint="eastAsia"/>
        </w:rPr>
        <w:t>丁</w:t>
      </w:r>
      <w:r>
        <w:rPr>
          <w:rFonts w:hint="eastAsia"/>
        </w:rPr>
        <w:t>)</w:t>
      </w:r>
      <w:r>
        <w:rPr>
          <w:rFonts w:hint="eastAsia"/>
        </w:rPr>
        <w:t>佛教為主；</w:t>
      </w:r>
      <w:r>
        <w:rPr>
          <w:rFonts w:hint="eastAsia"/>
        </w:rPr>
        <w:t>(</w:t>
      </w:r>
      <w:r>
        <w:rPr>
          <w:rFonts w:hint="eastAsia"/>
        </w:rPr>
        <w:t>己</w:t>
      </w:r>
      <w:r>
        <w:rPr>
          <w:rFonts w:hint="eastAsia"/>
        </w:rPr>
        <w:t>)</w:t>
      </w:r>
      <w:r>
        <w:rPr>
          <w:rFonts w:hint="eastAsia"/>
        </w:rPr>
        <w:t>印度教與佛教；</w:t>
      </w:r>
      <w:r>
        <w:rPr>
          <w:rFonts w:hint="eastAsia"/>
        </w:rPr>
        <w:t>(</w:t>
      </w:r>
      <w:r>
        <w:rPr>
          <w:rFonts w:hint="eastAsia"/>
        </w:rPr>
        <w:t>戊</w:t>
      </w:r>
      <w:r>
        <w:rPr>
          <w:rFonts w:hint="eastAsia"/>
        </w:rPr>
        <w:t>)</w:t>
      </w:r>
      <w:r>
        <w:rPr>
          <w:rFonts w:hint="eastAsia"/>
        </w:rPr>
        <w:t>是菲律賓的穆斯林集中地區，這在以天主教為主的菲律賓，顯得相當特別，而常發生衝突。</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0402-00050　　　</w:t>
      </w:r>
      <w:r>
        <w:rPr>
          <w:rFonts w:ascii="SMbarcode" w:eastAsia="SMbarcode" w:hAnsi="PMingLiU"/>
        </w:rPr>
        <w:t>*085306-0402-00050*</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十三世紀以後，東南亞島嶼地區的人民，經由阿拉伯人、波斯人與印度人的媒介，逐漸接受了伊斯蘭信仰。阿拉伯人、波斯人與印度人等最主要是以何種方式傳播伊斯蘭教？　</w:t>
      </w:r>
      <w:r w:rsidRPr="00C74F24">
        <w:rPr>
          <w:rFonts w:ascii="PMingLiU" w:hAnsi="PMingLiU"/>
        </w:rPr>
        <w:br/>
        <w:t>(A)</w:t>
      </w:r>
      <w:r w:rsidRPr="00C74F24">
        <w:rPr>
          <w:rFonts w:ascii="PMingLiU" w:hAnsi="PMingLiU" w:hint="eastAsia"/>
        </w:rPr>
        <w:t xml:space="preserve">透過貿易接觸　</w:t>
      </w:r>
      <w:r w:rsidRPr="00C74F24">
        <w:rPr>
          <w:rFonts w:ascii="PMingLiU" w:hAnsi="PMingLiU"/>
        </w:rPr>
        <w:t>(B)</w:t>
      </w:r>
      <w:r w:rsidRPr="00C74F24">
        <w:rPr>
          <w:rFonts w:ascii="PMingLiU" w:hAnsi="PMingLiU" w:hint="eastAsia"/>
        </w:rPr>
        <w:t xml:space="preserve">藉由軍事征服　</w:t>
      </w:r>
      <w:r w:rsidRPr="00C74F24">
        <w:rPr>
          <w:rFonts w:ascii="PMingLiU" w:hAnsi="PMingLiU"/>
        </w:rPr>
        <w:t>(C)</w:t>
      </w:r>
      <w:r w:rsidRPr="00C74F24">
        <w:rPr>
          <w:rFonts w:ascii="PMingLiU" w:hAnsi="PMingLiU" w:hint="eastAsia"/>
        </w:rPr>
        <w:t xml:space="preserve">倚賴外交壓力　</w:t>
      </w:r>
      <w:r w:rsidRPr="00C74F24">
        <w:rPr>
          <w:rFonts w:ascii="PMingLiU" w:hAnsi="PMingLiU"/>
        </w:rPr>
        <w:t>(D)</w:t>
      </w:r>
      <w:r w:rsidRPr="00C74F24">
        <w:rPr>
          <w:rFonts w:ascii="PMingLiU" w:hAnsi="PMingLiU" w:hint="eastAsia"/>
        </w:rPr>
        <w:t>利用物質引誘</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題號：0402-00051　　　</w:t>
      </w:r>
      <w:r>
        <w:rPr>
          <w:rFonts w:ascii="SMbarcode" w:eastAsia="SMbarcode" w:hAnsi="PMingLiU"/>
        </w:rPr>
        <w:t>*085306-0402-00051*</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一位學者介紹某地豐富的文化資產時，將該地從古以來的宗教信仰比喻成一座房屋。他說：最下層居住的是法老，上一層是亞伯拉罕，再上面一層是基督，最上面一層則是阿拉。這是何地的情況？　</w:t>
      </w:r>
      <w:r w:rsidRPr="00C74F24">
        <w:rPr>
          <w:rFonts w:ascii="PMingLiU" w:hAnsi="PMingLiU"/>
        </w:rPr>
        <w:br/>
        <w:t>(A)</w:t>
      </w:r>
      <w:r w:rsidRPr="00C74F24">
        <w:rPr>
          <w:rFonts w:ascii="PMingLiU" w:hAnsi="PMingLiU" w:hint="eastAsia"/>
        </w:rPr>
        <w:t xml:space="preserve">開羅　</w:t>
      </w:r>
      <w:r w:rsidRPr="00C74F24">
        <w:rPr>
          <w:rFonts w:ascii="PMingLiU" w:hAnsi="PMingLiU"/>
        </w:rPr>
        <w:t>(B)</w:t>
      </w:r>
      <w:r w:rsidRPr="00C74F24">
        <w:rPr>
          <w:rFonts w:ascii="PMingLiU" w:hAnsi="PMingLiU" w:hint="eastAsia"/>
        </w:rPr>
        <w:t xml:space="preserve">麥加　</w:t>
      </w:r>
      <w:r w:rsidRPr="00C74F24">
        <w:rPr>
          <w:rFonts w:ascii="PMingLiU" w:hAnsi="PMingLiU"/>
        </w:rPr>
        <w:t>(C)</w:t>
      </w:r>
      <w:r w:rsidRPr="00C74F24">
        <w:rPr>
          <w:rFonts w:ascii="PMingLiU" w:hAnsi="PMingLiU" w:hint="eastAsia"/>
        </w:rPr>
        <w:t xml:space="preserve">大馬士革　</w:t>
      </w:r>
      <w:r w:rsidRPr="00C74F24">
        <w:rPr>
          <w:rFonts w:ascii="PMingLiU" w:hAnsi="PMingLiU"/>
        </w:rPr>
        <w:t>(D)</w:t>
      </w:r>
      <w:r w:rsidRPr="00C74F24">
        <w:rPr>
          <w:rFonts w:ascii="PMingLiU" w:hAnsi="PMingLiU" w:hint="eastAsia"/>
        </w:rPr>
        <w:t>君士坦丁堡</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hint="eastAsia"/>
        </w:rPr>
        <w:t>解析：</w:t>
      </w:r>
      <w:r>
        <w:rPr>
          <w:rFonts w:hint="eastAsia"/>
        </w:rPr>
        <w:t>因為希伯來人在西克索人入侵時來到埃及，而後才有摩西出埃及之事，所以猶太教亦曾在開羅留下文化遺跡。</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0402-00052　　　</w:t>
      </w:r>
      <w:r>
        <w:rPr>
          <w:rFonts w:ascii="SMbarcode" w:eastAsia="SMbarcode" w:hAnsi="PMingLiU"/>
        </w:rPr>
        <w:t>*085306-0402-00052*</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一個首都中，有許多清真寺，有基督教教堂，也有猶太人居住。這裡經常發生宗教衝突，所以有人稱之為「第二個耶路撒冷」。這個首都最可能位於下列哪個地區？　</w:t>
      </w:r>
      <w:r w:rsidRPr="00C74F24">
        <w:rPr>
          <w:rFonts w:ascii="PMingLiU" w:hAnsi="PMingLiU"/>
        </w:rPr>
        <w:br/>
        <w:t>(A)</w:t>
      </w:r>
      <w:r w:rsidRPr="00C74F24">
        <w:rPr>
          <w:rFonts w:ascii="PMingLiU" w:hAnsi="PMingLiU" w:hint="eastAsia"/>
        </w:rPr>
        <w:t xml:space="preserve">馬來半島　</w:t>
      </w:r>
      <w:r w:rsidRPr="00C74F24">
        <w:rPr>
          <w:rFonts w:ascii="PMingLiU" w:hAnsi="PMingLiU"/>
        </w:rPr>
        <w:t>(B)</w:t>
      </w:r>
      <w:r w:rsidRPr="00C74F24">
        <w:rPr>
          <w:rFonts w:ascii="PMingLiU" w:hAnsi="PMingLiU" w:hint="eastAsia"/>
        </w:rPr>
        <w:t xml:space="preserve">印度半島　</w:t>
      </w:r>
      <w:r w:rsidRPr="00C74F24">
        <w:rPr>
          <w:rFonts w:ascii="PMingLiU" w:hAnsi="PMingLiU"/>
        </w:rPr>
        <w:t>(C)</w:t>
      </w:r>
      <w:r w:rsidRPr="00C74F24">
        <w:rPr>
          <w:rFonts w:ascii="PMingLiU" w:hAnsi="PMingLiU" w:hint="eastAsia"/>
        </w:rPr>
        <w:t xml:space="preserve">伊比利半島　</w:t>
      </w:r>
      <w:r w:rsidRPr="00C74F24">
        <w:rPr>
          <w:rFonts w:ascii="PMingLiU" w:hAnsi="PMingLiU"/>
        </w:rPr>
        <w:t>(D)</w:t>
      </w:r>
      <w:r w:rsidRPr="00C74F24">
        <w:rPr>
          <w:rFonts w:ascii="PMingLiU" w:hAnsi="PMingLiU" w:hint="eastAsia"/>
        </w:rPr>
        <w:t>巴爾幹半島</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AB02D3">
        <w:rPr>
          <w:rFonts w:hint="eastAsia"/>
        </w:rPr>
        <w:t>這個地方經常發生宗教衝突，可見各宗教在此地有一定的勢力及信徒。</w:t>
      </w:r>
      <w:r>
        <w:br/>
        <w:t>(A)</w:t>
      </w:r>
      <w:r w:rsidRPr="00AB02D3">
        <w:rPr>
          <w:rFonts w:hint="eastAsia"/>
        </w:rPr>
        <w:t>馬來半島居民絕大多數信奉伊斯蘭教</w:t>
      </w:r>
      <w:r>
        <w:rPr>
          <w:rFonts w:hint="eastAsia"/>
        </w:rPr>
        <w:t>。</w:t>
      </w:r>
      <w:r>
        <w:br/>
        <w:t>(B)</w:t>
      </w:r>
      <w:r w:rsidRPr="00AB02D3">
        <w:rPr>
          <w:rFonts w:hint="eastAsia"/>
        </w:rPr>
        <w:t>印度半島居民的主要信仰是印度教</w:t>
      </w:r>
      <w:r>
        <w:rPr>
          <w:rFonts w:hint="eastAsia"/>
        </w:rPr>
        <w:t>。</w:t>
      </w:r>
      <w:r>
        <w:br/>
        <w:t>(C)</w:t>
      </w:r>
      <w:r w:rsidRPr="00AB02D3">
        <w:rPr>
          <w:rFonts w:hint="eastAsia"/>
        </w:rPr>
        <w:t>伊比利半島居民絕大多數為天主教信徒</w:t>
      </w:r>
      <w:r>
        <w:rPr>
          <w:rFonts w:hint="eastAsia"/>
        </w:rPr>
        <w:t>。</w:t>
      </w:r>
      <w:r>
        <w:br/>
        <w:t>(D)</w:t>
      </w:r>
      <w:r w:rsidRPr="00AB02D3">
        <w:rPr>
          <w:rFonts w:hint="eastAsia"/>
        </w:rPr>
        <w:t>巴爾幹半島在歷史上曾被羅馬帝國、東羅馬帝國、鄂圖曼土耳其帝國所統治，此地希臘正教、伊斯蘭教各教派均有一定的勢力與基礎，最符合題幹的敘述</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0402-00053　　　</w:t>
      </w:r>
      <w:r>
        <w:rPr>
          <w:rFonts w:ascii="SMbarcode" w:eastAsia="SMbarcode" w:hAnsi="PMingLiU"/>
        </w:rPr>
        <w:t>*085306-0402-00053*</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某書描述歷史上某一勢力：「它曾是世界上首屈一指的經濟強權，經由遍布亞洲、歐洲和非洲的廣大商務網及交通網，交易種類繁多的商品：從非洲進口奴隸和黃金，從歐洲進口奴隸和羊毛，並與亞洲文明國家交易糧食、香料和各式各樣的織品。」這個勢力最可能是下列何者　</w:t>
      </w:r>
      <w:r w:rsidRPr="00C74F24">
        <w:rPr>
          <w:rFonts w:ascii="PMingLiU" w:hAnsi="PMingLiU"/>
        </w:rPr>
        <w:br/>
        <w:t>(A)</w:t>
      </w:r>
      <w:r w:rsidRPr="00C74F24">
        <w:rPr>
          <w:rFonts w:ascii="PMingLiU" w:hAnsi="PMingLiU" w:hint="eastAsia"/>
        </w:rPr>
        <w:t xml:space="preserve">二世紀時的羅馬帝國　</w:t>
      </w:r>
      <w:r w:rsidRPr="00C74F24">
        <w:rPr>
          <w:rFonts w:ascii="PMingLiU" w:hAnsi="PMingLiU"/>
        </w:rPr>
        <w:t>(B)</w:t>
      </w:r>
      <w:r w:rsidRPr="00C74F24">
        <w:rPr>
          <w:rFonts w:ascii="PMingLiU" w:hAnsi="PMingLiU" w:hint="eastAsia"/>
        </w:rPr>
        <w:t xml:space="preserve">十四世紀的拜占庭帝國　</w:t>
      </w:r>
      <w:r w:rsidRPr="00C74F24">
        <w:rPr>
          <w:rFonts w:ascii="PMingLiU" w:hAnsi="PMingLiU"/>
        </w:rPr>
        <w:t>(C)</w:t>
      </w:r>
      <w:r w:rsidRPr="00C74F24">
        <w:rPr>
          <w:rFonts w:ascii="PMingLiU" w:hAnsi="PMingLiU" w:hint="eastAsia"/>
        </w:rPr>
        <w:t xml:space="preserve">九世紀的阿拔斯帝國　</w:t>
      </w:r>
      <w:r w:rsidRPr="00C74F24">
        <w:rPr>
          <w:rFonts w:ascii="PMingLiU" w:hAnsi="PMingLiU"/>
        </w:rPr>
        <w:t>(D)</w:t>
      </w:r>
      <w:r w:rsidRPr="00C74F24">
        <w:rPr>
          <w:rFonts w:ascii="PMingLiU" w:hAnsi="PMingLiU" w:hint="eastAsia"/>
        </w:rPr>
        <w:t>十九世紀時的大英帝國</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AB02D3">
        <w:rPr>
          <w:rFonts w:hint="eastAsia"/>
        </w:rPr>
        <w:t>除了十四世紀的拜占庭帝國已因國力日衰，不再是經濟強權國家之外，其他三個帝國都符合「經濟強權」的條件，但可由交易方式判斷出為阿拔斯帝國</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0402-00054　　　</w:t>
      </w:r>
      <w:r>
        <w:rPr>
          <w:rFonts w:ascii="SMbarcode" w:eastAsia="SMbarcode" w:hAnsi="PMingLiU"/>
        </w:rPr>
        <w:t>*085306-0402-00054*</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一本旅遊雜誌介紹某地時，提到：「這裡是幾個宗教的交會點，遊客可以看到佛教、道教的寺廟，也可以看到回教清真寺及印度教的廟宇，回教信徒占總人口的50％，華人則占35％，街上更可以看到各種文字的招牌。」根據你的歷史知識，這是指哪一個地方？　</w:t>
      </w:r>
      <w:r w:rsidRPr="00C74F24">
        <w:rPr>
          <w:rFonts w:ascii="PMingLiU" w:hAnsi="PMingLiU"/>
        </w:rPr>
        <w:br/>
        <w:t>(A)</w:t>
      </w:r>
      <w:r w:rsidRPr="00C74F24">
        <w:rPr>
          <w:rFonts w:ascii="PMingLiU" w:hAnsi="PMingLiU" w:hint="eastAsia"/>
        </w:rPr>
        <w:t xml:space="preserve">泰國　</w:t>
      </w:r>
      <w:r w:rsidRPr="00C74F24">
        <w:rPr>
          <w:rFonts w:ascii="PMingLiU" w:hAnsi="PMingLiU"/>
        </w:rPr>
        <w:t>(B)</w:t>
      </w:r>
      <w:r w:rsidRPr="00C74F24">
        <w:rPr>
          <w:rFonts w:ascii="PMingLiU" w:hAnsi="PMingLiU" w:hint="eastAsia"/>
        </w:rPr>
        <w:t xml:space="preserve">新加坡　</w:t>
      </w:r>
      <w:r w:rsidRPr="00C74F24">
        <w:rPr>
          <w:rFonts w:ascii="PMingLiU" w:hAnsi="PMingLiU"/>
        </w:rPr>
        <w:t>(C)</w:t>
      </w:r>
      <w:r w:rsidRPr="00C74F24">
        <w:rPr>
          <w:rFonts w:ascii="PMingLiU" w:hAnsi="PMingLiU" w:hint="eastAsia"/>
        </w:rPr>
        <w:t xml:space="preserve">馬來西亞　</w:t>
      </w:r>
      <w:r w:rsidRPr="00C74F24">
        <w:rPr>
          <w:rFonts w:ascii="PMingLiU" w:hAnsi="PMingLiU"/>
        </w:rPr>
        <w:t>(D)</w:t>
      </w:r>
      <w:r w:rsidRPr="00C74F24">
        <w:rPr>
          <w:rFonts w:ascii="PMingLiU" w:hAnsi="PMingLiU" w:hint="eastAsia"/>
        </w:rPr>
        <w:t>巴基斯坦</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A61D86">
        <w:rPr>
          <w:rFonts w:hint="eastAsia"/>
        </w:rPr>
        <w:t>馬來西亞自明、清以來即陸續有華人移居於此，到十九世紀時約占總人口的</w:t>
      </w:r>
      <w:r w:rsidRPr="00A61D86">
        <w:rPr>
          <w:rFonts w:hint="eastAsia"/>
        </w:rPr>
        <w:t>1/3</w:t>
      </w:r>
      <w:r w:rsidRPr="00A61D86">
        <w:rPr>
          <w:rFonts w:hint="eastAsia"/>
        </w:rPr>
        <w:t>。此外過去因麻六甲海峽是東西交通的必經之處，所以馬來西亞也成為各大宗教的交會點</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0402-00055　　　</w:t>
      </w:r>
      <w:r>
        <w:rPr>
          <w:rFonts w:ascii="SMbarcode" w:eastAsia="SMbarcode" w:hAnsi="PMingLiU"/>
        </w:rPr>
        <w:t>*085306-0402-00055*</w:t>
      </w:r>
      <w:r>
        <w:rPr>
          <w:rFonts w:ascii="PMingLiU" w:hAnsi="PMingLiU"/>
        </w:rPr>
        <w:t xml:space="preserve">　　　難易度：中　　　出處：補充試題</w:t>
      </w:r>
    </w:p>
    <w:p w:rsidR="00C74F24" w:rsidRDefault="00C74F24" w:rsidP="00C74F24">
      <w:pPr>
        <w:rPr>
          <w:rFonts w:ascii="PMingLiU" w:hAnsi="PMingLiU" w:hint="eastAsia"/>
        </w:rPr>
      </w:pPr>
      <w:r w:rsidRPr="00C74F24">
        <w:rPr>
          <w:rFonts w:ascii="PMingLiU" w:hAnsi="PMingLiU" w:hint="eastAsia"/>
        </w:rPr>
        <w:t xml:space="preserve">小明在暑假期間和家人到外國旅遊，他們參觀一座清真寺古蹟時，導遊說在十五世紀期間伊斯蘭教已成為當地民眾的主要信仰，十六世紀葡萄牙雖征服此地，但伊斯蘭教仍繼續傳播。請問：小明造訪的地點最有可能為下列何地？　</w:t>
      </w:r>
      <w:r w:rsidRPr="00C74F24">
        <w:rPr>
          <w:rFonts w:ascii="PMingLiU" w:hAnsi="PMingLiU"/>
        </w:rPr>
        <w:br/>
        <w:t>(A)</w:t>
      </w:r>
      <w:r w:rsidRPr="00C74F24">
        <w:rPr>
          <w:rFonts w:ascii="PMingLiU" w:hAnsi="PMingLiU" w:hint="eastAsia"/>
        </w:rPr>
        <w:t xml:space="preserve">果亞　</w:t>
      </w:r>
      <w:r w:rsidRPr="00C74F24">
        <w:rPr>
          <w:rFonts w:ascii="PMingLiU" w:hAnsi="PMingLiU"/>
        </w:rPr>
        <w:t>(B)</w:t>
      </w:r>
      <w:r w:rsidRPr="00C74F24">
        <w:rPr>
          <w:rFonts w:ascii="PMingLiU" w:hAnsi="PMingLiU" w:hint="eastAsia"/>
        </w:rPr>
        <w:t xml:space="preserve">雅加達　</w:t>
      </w:r>
      <w:r w:rsidRPr="00C74F24">
        <w:rPr>
          <w:rFonts w:ascii="PMingLiU" w:hAnsi="PMingLiU"/>
        </w:rPr>
        <w:t>(C)</w:t>
      </w:r>
      <w:r w:rsidRPr="00C74F24">
        <w:rPr>
          <w:rFonts w:ascii="PMingLiU" w:hAnsi="PMingLiU" w:hint="eastAsia"/>
        </w:rPr>
        <w:t xml:space="preserve">麻六甲　</w:t>
      </w:r>
      <w:r w:rsidRPr="00C74F24">
        <w:rPr>
          <w:rFonts w:ascii="PMingLiU" w:hAnsi="PMingLiU"/>
        </w:rPr>
        <w:t>(D)</w:t>
      </w:r>
      <w:r w:rsidRPr="00C74F24">
        <w:rPr>
          <w:rFonts w:ascii="PMingLiU" w:hAnsi="PMingLiU" w:hint="eastAsia"/>
        </w:rPr>
        <w:t>澳門</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(C)</w:t>
      </w:r>
      <w:r w:rsidRPr="00EC56F9">
        <w:rPr>
          <w:rFonts w:hint="eastAsia"/>
        </w:rPr>
        <w:t>1511</w:t>
      </w:r>
      <w:r w:rsidRPr="00EC56F9">
        <w:rPr>
          <w:rFonts w:hint="eastAsia"/>
        </w:rPr>
        <w:t>年葡萄牙征服麻六甲，結束伊斯蘭的政治權力，但伊斯蘭教在當地的傳播仍然延續。</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0402-00056　　　</w:t>
      </w:r>
      <w:r>
        <w:rPr>
          <w:rFonts w:ascii="SMbarcode" w:eastAsia="SMbarcode" w:hAnsi="PMingLiU"/>
        </w:rPr>
        <w:t>*085306-0402-00056*</w:t>
      </w:r>
      <w:r>
        <w:rPr>
          <w:rFonts w:ascii="PMingLiU" w:hAnsi="PMingLiU"/>
        </w:rPr>
        <w:t xml:space="preserve">　　　難易度：中　　　出處：補充試題</w:t>
      </w:r>
    </w:p>
    <w:p w:rsidR="00C74F24" w:rsidRDefault="00C74F24" w:rsidP="00C74F24">
      <w:pPr>
        <w:rPr>
          <w:rFonts w:ascii="PMingLiU" w:hAnsi="PMingLiU" w:hint="eastAsia"/>
        </w:rPr>
      </w:pPr>
      <w:r w:rsidRPr="00C74F24">
        <w:rPr>
          <w:rFonts w:ascii="PMingLiU" w:hAnsi="PMingLiU" w:hint="eastAsia"/>
        </w:rPr>
        <w:t xml:space="preserve">一本書談到俄羅斯教士對土耳其帝國的宗教怨懟，說道：「四百年來，俄羅斯帝國官方信仰的精神首都，一直落在可恨的土耳其人控制之下。將這個聖城從伊斯蘭異教徒的掌握中解放，長久以來一直是俄羅斯教會人士間一個頗孚眾望的原則。」請問：文中所說的「精神首都」、「聖城」，其現在的名稱為何？　</w:t>
      </w:r>
      <w:r w:rsidRPr="00C74F24">
        <w:rPr>
          <w:rFonts w:ascii="PMingLiU" w:hAnsi="PMingLiU"/>
        </w:rPr>
        <w:br/>
        <w:t>(A)</w:t>
      </w:r>
      <w:r w:rsidRPr="00C74F24">
        <w:rPr>
          <w:rFonts w:ascii="PMingLiU" w:hAnsi="PMingLiU" w:hint="eastAsia"/>
        </w:rPr>
        <w:t xml:space="preserve">伊斯坦堡　</w:t>
      </w:r>
      <w:r w:rsidRPr="00C74F24">
        <w:rPr>
          <w:rFonts w:ascii="PMingLiU" w:hAnsi="PMingLiU"/>
        </w:rPr>
        <w:t>(B)</w:t>
      </w:r>
      <w:r w:rsidRPr="00C74F24">
        <w:rPr>
          <w:rFonts w:ascii="PMingLiU" w:hAnsi="PMingLiU" w:hint="eastAsia"/>
        </w:rPr>
        <w:t xml:space="preserve">杜伊斯堡　</w:t>
      </w:r>
      <w:r w:rsidRPr="00C74F24">
        <w:rPr>
          <w:rFonts w:ascii="PMingLiU" w:hAnsi="PMingLiU"/>
        </w:rPr>
        <w:t>(C)</w:t>
      </w:r>
      <w:r w:rsidRPr="00C74F24">
        <w:rPr>
          <w:rFonts w:ascii="PMingLiU" w:hAnsi="PMingLiU" w:hint="eastAsia"/>
        </w:rPr>
        <w:t xml:space="preserve">聖彼德堡　</w:t>
      </w:r>
      <w:r w:rsidRPr="00C74F24">
        <w:rPr>
          <w:rFonts w:ascii="PMingLiU" w:hAnsi="PMingLiU"/>
        </w:rPr>
        <w:t>(D)</w:t>
      </w:r>
      <w:r w:rsidRPr="00C74F24">
        <w:rPr>
          <w:rFonts w:ascii="PMingLiU" w:hAnsi="PMingLiU" w:hint="eastAsia"/>
        </w:rPr>
        <w:t>伊斯蘭馬巴德</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hint="eastAsia"/>
        </w:rPr>
        <w:t>解析：</w:t>
      </w:r>
      <w:r w:rsidRPr="00A06766">
        <w:rPr>
          <w:rFonts w:hint="eastAsia"/>
        </w:rPr>
        <w:t>伊斯坦堡即為過去的拜占庭，同時也是希臘正教的領導中心，而後在西元</w:t>
      </w:r>
      <w:r w:rsidRPr="00A06766">
        <w:rPr>
          <w:rFonts w:hint="eastAsia"/>
        </w:rPr>
        <w:t>1453</w:t>
      </w:r>
      <w:r w:rsidRPr="00A06766">
        <w:rPr>
          <w:rFonts w:hint="eastAsia"/>
        </w:rPr>
        <w:t>年東羅馬帝國滅亡之後，遭受土耳其帝國領導，因而從希臘正教建築轉變為伊斯蘭教風格。</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0402-00057　　　</w:t>
      </w:r>
      <w:r>
        <w:rPr>
          <w:rFonts w:ascii="SMbarcode" w:eastAsia="SMbarcode" w:hAnsi="PMingLiU"/>
        </w:rPr>
        <w:t>*085306-0402-00057*</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同學以某個中東國家作為報告主題，他所收集的資料重點：甲、底格里斯河和幼發拉底河流經此處；乙、曾是數個古文明的發源地，首都在中世紀時是阿拉伯世界的中心；丙、1930年代獨立，因石油礦藏豐富而享有一段和平時期；丁、1980年代獨裁政權崛起，初始美國積極拉攏支持，藉此抗衡其他伊斯蘭國家。其後該政權與美國交惡，美國出兵攻打，自此控制該國內政。這個國家是　</w:t>
      </w:r>
      <w:r w:rsidRPr="00C74F24">
        <w:rPr>
          <w:rFonts w:ascii="PMingLiU" w:hAnsi="PMingLiU"/>
        </w:rPr>
        <w:br/>
        <w:t>(A)</w:t>
      </w:r>
      <w:r w:rsidRPr="00C74F24">
        <w:rPr>
          <w:rFonts w:ascii="PMingLiU" w:hAnsi="PMingLiU" w:hint="eastAsia"/>
        </w:rPr>
        <w:t xml:space="preserve">敘利亞　</w:t>
      </w:r>
      <w:r w:rsidRPr="00C74F24">
        <w:rPr>
          <w:rFonts w:ascii="PMingLiU" w:hAnsi="PMingLiU"/>
        </w:rPr>
        <w:t>(B)</w:t>
      </w:r>
      <w:r w:rsidRPr="00C74F24">
        <w:rPr>
          <w:rFonts w:ascii="PMingLiU" w:hAnsi="PMingLiU" w:hint="eastAsia"/>
        </w:rPr>
        <w:t xml:space="preserve">埃及　</w:t>
      </w:r>
      <w:r w:rsidRPr="00C74F24">
        <w:rPr>
          <w:rFonts w:ascii="PMingLiU" w:hAnsi="PMingLiU"/>
        </w:rPr>
        <w:t>(C)</w:t>
      </w:r>
      <w:r w:rsidRPr="00C74F24">
        <w:rPr>
          <w:rFonts w:ascii="PMingLiU" w:hAnsi="PMingLiU" w:hint="eastAsia"/>
        </w:rPr>
        <w:t xml:space="preserve">伊拉克　</w:t>
      </w:r>
      <w:r w:rsidRPr="00C74F24">
        <w:rPr>
          <w:rFonts w:ascii="PMingLiU" w:hAnsi="PMingLiU"/>
        </w:rPr>
        <w:t>(D)</w:t>
      </w:r>
      <w:r w:rsidRPr="00C74F24">
        <w:rPr>
          <w:rFonts w:ascii="PMingLiU" w:hAnsi="PMingLiU" w:hint="eastAsia"/>
        </w:rPr>
        <w:t>土耳其</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6A0686">
        <w:rPr>
          <w:rFonts w:hint="eastAsia"/>
        </w:rPr>
        <w:t>從題幹中的資料來看，只有伊拉克符合所有條件</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0402-00058　　　</w:t>
      </w:r>
      <w:r>
        <w:rPr>
          <w:rFonts w:ascii="SMbarcode" w:eastAsia="SMbarcode" w:hAnsi="PMingLiU"/>
        </w:rPr>
        <w:t>*085306-0402-00058*</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西元七世紀，穆罕默德創立伊斯蘭教，至今已有1400多年，是世界三大宗教之一，信徒遍布世界各地，也成為許多國家的國教，其中在東南亞地區，哪一國家以伊斯蘭教為國教？　</w:t>
      </w:r>
      <w:r w:rsidRPr="00C74F24">
        <w:rPr>
          <w:rFonts w:ascii="PMingLiU" w:hAnsi="PMingLiU"/>
        </w:rPr>
        <w:br/>
        <w:t>(A)</w:t>
      </w:r>
      <w:r w:rsidRPr="00C74F24">
        <w:rPr>
          <w:rFonts w:ascii="PMingLiU" w:hAnsi="PMingLiU" w:hint="eastAsia"/>
        </w:rPr>
        <w:t xml:space="preserve">印度尼西亞　</w:t>
      </w:r>
      <w:r w:rsidRPr="00C74F24">
        <w:rPr>
          <w:rFonts w:ascii="PMingLiU" w:hAnsi="PMingLiU"/>
        </w:rPr>
        <w:t>(B)</w:t>
      </w:r>
      <w:r w:rsidRPr="00C74F24">
        <w:rPr>
          <w:rFonts w:ascii="PMingLiU" w:hAnsi="PMingLiU" w:hint="eastAsia"/>
        </w:rPr>
        <w:t xml:space="preserve">泰國　</w:t>
      </w:r>
      <w:r w:rsidRPr="00C74F24">
        <w:rPr>
          <w:rFonts w:ascii="PMingLiU" w:hAnsi="PMingLiU"/>
        </w:rPr>
        <w:t>(C)</w:t>
      </w:r>
      <w:r w:rsidRPr="00C74F24">
        <w:rPr>
          <w:rFonts w:ascii="PMingLiU" w:hAnsi="PMingLiU" w:hint="eastAsia"/>
        </w:rPr>
        <w:t xml:space="preserve">馬來西亞　</w:t>
      </w:r>
      <w:r w:rsidRPr="00C74F24">
        <w:rPr>
          <w:rFonts w:ascii="PMingLiU" w:hAnsi="PMingLiU"/>
        </w:rPr>
        <w:t>(D)</w:t>
      </w:r>
      <w:r w:rsidRPr="00C74F24">
        <w:rPr>
          <w:rFonts w:ascii="PMingLiU" w:hAnsi="PMingLiU" w:hint="eastAsia"/>
        </w:rPr>
        <w:t>緬甸</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(A)</w:t>
      </w:r>
      <w:r w:rsidRPr="001B3FB3">
        <w:rPr>
          <w:rFonts w:hint="eastAsia"/>
        </w:rPr>
        <w:t>伊斯蘭教、基督教、天主教、佛教、印度教等</w:t>
      </w:r>
      <w:r>
        <w:rPr>
          <w:rFonts w:hint="eastAsia"/>
        </w:rPr>
        <w:t>。</w:t>
      </w:r>
      <w:r>
        <w:br/>
        <w:t>(B)</w:t>
      </w:r>
      <w:r w:rsidRPr="001B3FB3">
        <w:rPr>
          <w:rFonts w:hint="eastAsia"/>
        </w:rPr>
        <w:t>上座部佛教為主</w:t>
      </w:r>
      <w:r>
        <w:rPr>
          <w:rFonts w:hint="eastAsia"/>
        </w:rPr>
        <w:t>。</w:t>
      </w:r>
      <w:r>
        <w:br/>
        <w:t>(D)</w:t>
      </w:r>
      <w:r w:rsidRPr="001B3FB3">
        <w:rPr>
          <w:rFonts w:hint="eastAsia"/>
        </w:rPr>
        <w:t>主要是佛教。</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0402-00059　　　</w:t>
      </w:r>
      <w:r>
        <w:rPr>
          <w:rFonts w:ascii="SMbarcode" w:eastAsia="SMbarcode" w:hAnsi="PMingLiU"/>
        </w:rPr>
        <w:t>*085306-0402-00059*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阿華找到一本介紹什葉派的書籍，書中詳細介紹什葉派的源流和主要觀點，以及他們所認定的歷屆哈里發，就你的認知，該書對下列何者的評價應該會最低？　</w:t>
      </w:r>
      <w:r w:rsidRPr="00C74F24">
        <w:rPr>
          <w:rFonts w:ascii="PMingLiU" w:hAnsi="PMingLiU"/>
        </w:rPr>
        <w:br/>
        <w:t>(A)</w:t>
      </w:r>
      <w:r w:rsidRPr="00C74F24">
        <w:rPr>
          <w:rFonts w:ascii="PMingLiU" w:hAnsi="PMingLiU" w:hint="eastAsia"/>
        </w:rPr>
        <w:t xml:space="preserve">阿里　</w:t>
      </w:r>
      <w:r w:rsidRPr="00C74F24">
        <w:rPr>
          <w:rFonts w:ascii="PMingLiU" w:hAnsi="PMingLiU"/>
        </w:rPr>
        <w:t>(B)</w:t>
      </w:r>
      <w:r w:rsidRPr="00C74F24">
        <w:rPr>
          <w:rFonts w:ascii="PMingLiU" w:hAnsi="PMingLiU" w:hint="eastAsia"/>
        </w:rPr>
        <w:t xml:space="preserve">穆罕默德　</w:t>
      </w:r>
      <w:r w:rsidRPr="00C74F24">
        <w:rPr>
          <w:rFonts w:ascii="PMingLiU" w:hAnsi="PMingLiU"/>
        </w:rPr>
        <w:t>(C)</w:t>
      </w:r>
      <w:r w:rsidRPr="00C74F24">
        <w:rPr>
          <w:rFonts w:ascii="PMingLiU" w:hAnsi="PMingLiU" w:hint="eastAsia"/>
        </w:rPr>
        <w:t xml:space="preserve">阿拔斯　</w:t>
      </w:r>
      <w:r w:rsidRPr="00C74F24">
        <w:rPr>
          <w:rFonts w:ascii="PMingLiU" w:hAnsi="PMingLiU"/>
        </w:rPr>
        <w:t>(D)</w:t>
      </w:r>
      <w:r w:rsidRPr="00C74F24">
        <w:rPr>
          <w:rFonts w:ascii="PMingLiU" w:hAnsi="PMingLiU" w:hint="eastAsia"/>
        </w:rPr>
        <w:t>穆阿維亞</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8B17B0">
        <w:rPr>
          <w:rFonts w:hint="eastAsia"/>
        </w:rPr>
        <w:t>什葉派主張哈里發應由穆罕默德的後嗣繼承，但</w:t>
      </w:r>
      <w:r w:rsidRPr="008B17B0">
        <w:rPr>
          <w:rFonts w:hint="eastAsia"/>
        </w:rPr>
        <w:t>661</w:t>
      </w:r>
      <w:r w:rsidRPr="008B17B0">
        <w:rPr>
          <w:rFonts w:hint="eastAsia"/>
        </w:rPr>
        <w:t>年穆阿維亞成為哈里發，和什葉派主張相反。</w:t>
      </w:r>
      <w:r>
        <w:br/>
        <w:t>(A)</w:t>
      </w:r>
      <w:r w:rsidRPr="008B17B0">
        <w:rPr>
          <w:rFonts w:hint="eastAsia"/>
        </w:rPr>
        <w:t>第四任哈里發，為穆罕默德的堂弟兼女婿</w:t>
      </w:r>
      <w:r>
        <w:rPr>
          <w:rFonts w:hint="eastAsia"/>
        </w:rPr>
        <w:t>。</w:t>
      </w:r>
      <w:r>
        <w:br/>
        <w:t>(C)</w:t>
      </w:r>
      <w:r w:rsidRPr="008B17B0">
        <w:rPr>
          <w:rFonts w:hint="eastAsia"/>
        </w:rPr>
        <w:t>阿拔斯為穆罕默德遠系親戚，也是什葉派的領袖。</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0402-00060　　　</w:t>
      </w:r>
      <w:r>
        <w:rPr>
          <w:rFonts w:ascii="SMbarcode" w:eastAsia="SMbarcode" w:hAnsi="PMingLiU"/>
        </w:rPr>
        <w:t>*085306-0402-00060*</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某一帝國境內出現了「百年翻譯運動」（750-850年），其君王於830年在首都創辦了著名的「智慧之宮」，這是一個綜合性學術機構。來自各地的翻譯家在這裡將亞里斯多德、柏拉圖、歐幾里德、托勒密等人的著作進行翻譯，並做了大量的考證、勘誤、增補、註釋工作。請問：此帝國是？　</w:t>
      </w:r>
      <w:r w:rsidRPr="00C74F24">
        <w:rPr>
          <w:rFonts w:ascii="PMingLiU" w:hAnsi="PMingLiU"/>
        </w:rPr>
        <w:br/>
        <w:t>(A)</w:t>
      </w:r>
      <w:r w:rsidRPr="00C74F24">
        <w:rPr>
          <w:rFonts w:ascii="PMingLiU" w:hAnsi="PMingLiU" w:hint="eastAsia"/>
        </w:rPr>
        <w:t xml:space="preserve">伊斯蘭帝國　</w:t>
      </w:r>
      <w:r w:rsidRPr="00C74F24">
        <w:rPr>
          <w:rFonts w:ascii="PMingLiU" w:hAnsi="PMingLiU"/>
        </w:rPr>
        <w:t>(B)</w:t>
      </w:r>
      <w:r w:rsidRPr="00C74F24">
        <w:rPr>
          <w:rFonts w:ascii="PMingLiU" w:hAnsi="PMingLiU" w:hint="eastAsia"/>
        </w:rPr>
        <w:t xml:space="preserve">西羅馬帝國　</w:t>
      </w:r>
      <w:r w:rsidRPr="00C74F24">
        <w:rPr>
          <w:rFonts w:ascii="PMingLiU" w:hAnsi="PMingLiU"/>
        </w:rPr>
        <w:t>(C)</w:t>
      </w:r>
      <w:r w:rsidRPr="00C74F24">
        <w:rPr>
          <w:rFonts w:ascii="PMingLiU" w:hAnsi="PMingLiU" w:hint="eastAsia"/>
        </w:rPr>
        <w:t xml:space="preserve">東羅馬帝國　</w:t>
      </w:r>
      <w:r w:rsidRPr="00C74F24">
        <w:rPr>
          <w:rFonts w:ascii="PMingLiU" w:hAnsi="PMingLiU"/>
        </w:rPr>
        <w:t>(D)</w:t>
      </w:r>
      <w:r w:rsidRPr="00C74F24">
        <w:rPr>
          <w:rFonts w:ascii="PMingLiU" w:hAnsi="PMingLiU" w:hint="eastAsia"/>
        </w:rPr>
        <w:t>神聖羅馬帝國</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題號：0402-00061　　　</w:t>
      </w:r>
      <w:r>
        <w:rPr>
          <w:rFonts w:ascii="SMbarcode" w:eastAsia="SMbarcode" w:hAnsi="PMingLiU"/>
        </w:rPr>
        <w:t>*085306-0402-00061*</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世界著名古蹟「泰姬馬哈陵」完成於十七世紀的印度，是當時的統治者為紀念愛妻而建造的陵墓。此陵墓以白色大理石建造而成，牆面裝飾常見書法字與花的圖案，甚至還以多種寶石鑲嵌成各類圖形。從上文可知，此一陵墓應屬於哪一種宗教的建築？　</w:t>
      </w:r>
      <w:r w:rsidRPr="00C74F24">
        <w:rPr>
          <w:rFonts w:ascii="PMingLiU" w:hAnsi="PMingLiU"/>
        </w:rPr>
        <w:br/>
        <w:t>(A)</w:t>
      </w:r>
      <w:r w:rsidRPr="00C74F24">
        <w:rPr>
          <w:rFonts w:ascii="PMingLiU" w:hAnsi="PMingLiU" w:hint="eastAsia"/>
        </w:rPr>
        <w:t xml:space="preserve">基督教　</w:t>
      </w:r>
      <w:r w:rsidRPr="00C74F24">
        <w:rPr>
          <w:rFonts w:ascii="PMingLiU" w:hAnsi="PMingLiU"/>
        </w:rPr>
        <w:t>(B)</w:t>
      </w:r>
      <w:r w:rsidRPr="00C74F24">
        <w:rPr>
          <w:rFonts w:ascii="PMingLiU" w:hAnsi="PMingLiU" w:hint="eastAsia"/>
        </w:rPr>
        <w:t xml:space="preserve">印度教　</w:t>
      </w:r>
      <w:r w:rsidRPr="00C74F24">
        <w:rPr>
          <w:rFonts w:ascii="PMingLiU" w:hAnsi="PMingLiU"/>
        </w:rPr>
        <w:t>(C)</w:t>
      </w:r>
      <w:r w:rsidRPr="00C74F24">
        <w:rPr>
          <w:rFonts w:ascii="PMingLiU" w:hAnsi="PMingLiU" w:hint="eastAsia"/>
        </w:rPr>
        <w:t xml:space="preserve">佛教　</w:t>
      </w:r>
      <w:r w:rsidRPr="00C74F24">
        <w:rPr>
          <w:rFonts w:ascii="PMingLiU" w:hAnsi="PMingLiU"/>
        </w:rPr>
        <w:t>(D)</w:t>
      </w:r>
      <w:r w:rsidRPr="00C74F24">
        <w:rPr>
          <w:rFonts w:ascii="PMingLiU" w:hAnsi="PMingLiU" w:hint="eastAsia"/>
        </w:rPr>
        <w:t>伊斯蘭教</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題號：0402-00062　　　</w:t>
      </w:r>
      <w:r>
        <w:rPr>
          <w:rFonts w:ascii="SMbarcode" w:eastAsia="SMbarcode" w:hAnsi="PMingLiU"/>
        </w:rPr>
        <w:t>*085306-0402-00062*</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「突如其來的宮廷政變，使得哈里發的大位一夕之間落入另一個家族之手。僥倖逃出的遺族遠渡重洋，終於在異鄉延續了王朝的香火。」下列關於前文的分析，何者正確？　</w:t>
      </w:r>
      <w:r w:rsidRPr="00C74F24">
        <w:rPr>
          <w:rFonts w:ascii="PMingLiU" w:hAnsi="PMingLiU"/>
        </w:rPr>
        <w:br/>
        <w:t>(A)</w:t>
      </w:r>
      <w:r w:rsidRPr="00C74F24">
        <w:rPr>
          <w:rFonts w:ascii="PMingLiU" w:hAnsi="PMingLiU" w:hint="eastAsia"/>
        </w:rPr>
        <w:t xml:space="preserve">宮廷政變指的是四大哈里發之間的鬥爭　</w:t>
      </w:r>
      <w:r w:rsidRPr="00C74F24">
        <w:rPr>
          <w:rFonts w:ascii="PMingLiU" w:hAnsi="PMingLiU"/>
        </w:rPr>
        <w:t>(B)</w:t>
      </w:r>
      <w:r w:rsidRPr="00C74F24">
        <w:rPr>
          <w:rFonts w:ascii="PMingLiU" w:hAnsi="PMingLiU" w:hint="eastAsia"/>
        </w:rPr>
        <w:t xml:space="preserve">另一個家族之後建立了什葉派的法提馬王朝　</w:t>
      </w:r>
      <w:r w:rsidRPr="00C74F24">
        <w:rPr>
          <w:rFonts w:ascii="PMingLiU" w:hAnsi="PMingLiU"/>
        </w:rPr>
        <w:t>(C)</w:t>
      </w:r>
      <w:r w:rsidRPr="00C74F24">
        <w:rPr>
          <w:rFonts w:ascii="PMingLiU" w:hAnsi="PMingLiU" w:hint="eastAsia"/>
        </w:rPr>
        <w:t xml:space="preserve">異鄉指的是西班牙，王朝以哥多華為首都　</w:t>
      </w:r>
      <w:r w:rsidRPr="00C74F24">
        <w:rPr>
          <w:rFonts w:ascii="PMingLiU" w:hAnsi="PMingLiU"/>
        </w:rPr>
        <w:t>(D)</w:t>
      </w:r>
      <w:r w:rsidRPr="00C74F24">
        <w:rPr>
          <w:rFonts w:ascii="PMingLiU" w:hAnsi="PMingLiU" w:hint="eastAsia"/>
        </w:rPr>
        <w:t>引文描述奧瑪雅王朝建立與興起的過程</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題號：0402-00063　　　</w:t>
      </w:r>
      <w:r>
        <w:rPr>
          <w:rFonts w:ascii="SMbarcode" w:eastAsia="SMbarcode" w:hAnsi="PMingLiU"/>
        </w:rPr>
        <w:t>*085306-0402-00063*</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阿拉伯人的政治地位，因為何事開始逐漸被土耳其人影響？　</w:t>
      </w:r>
      <w:r w:rsidRPr="00C74F24">
        <w:rPr>
          <w:rFonts w:ascii="PMingLiU" w:hAnsi="PMingLiU"/>
        </w:rPr>
        <w:br/>
        <w:t>(A)</w:t>
      </w:r>
      <w:r w:rsidRPr="00C74F24">
        <w:rPr>
          <w:rFonts w:ascii="PMingLiU" w:hAnsi="PMingLiU" w:hint="eastAsia"/>
        </w:rPr>
        <w:t xml:space="preserve">八世紀奧瑪雅王朝強迫土耳其人改信伊斯蘭教　</w:t>
      </w:r>
      <w:r w:rsidRPr="00C74F24">
        <w:rPr>
          <w:rFonts w:ascii="PMingLiU" w:hAnsi="PMingLiU"/>
        </w:rPr>
        <w:t>(B)</w:t>
      </w:r>
      <w:r w:rsidRPr="00C74F24">
        <w:rPr>
          <w:rFonts w:ascii="PMingLiU" w:hAnsi="PMingLiU" w:hint="eastAsia"/>
        </w:rPr>
        <w:t xml:space="preserve">九世紀阿拔斯王朝於軍事上重用土耳其人　</w:t>
      </w:r>
      <w:r w:rsidRPr="00C74F24">
        <w:rPr>
          <w:rFonts w:ascii="PMingLiU" w:hAnsi="PMingLiU"/>
        </w:rPr>
        <w:t>(C)</w:t>
      </w:r>
      <w:r w:rsidRPr="00C74F24">
        <w:rPr>
          <w:rFonts w:ascii="PMingLiU" w:hAnsi="PMingLiU" w:hint="eastAsia"/>
        </w:rPr>
        <w:t xml:space="preserve">十一世紀基督國家向塞爾柱土耳其發起十字軍東征　</w:t>
      </w:r>
      <w:r w:rsidRPr="00C74F24">
        <w:rPr>
          <w:rFonts w:ascii="PMingLiU" w:hAnsi="PMingLiU"/>
        </w:rPr>
        <w:t>(D)</w:t>
      </w:r>
      <w:r w:rsidRPr="00C74F24">
        <w:rPr>
          <w:rFonts w:ascii="PMingLiU" w:hAnsi="PMingLiU" w:hint="eastAsia"/>
        </w:rPr>
        <w:t>十三世紀阿拔斯王朝以土耳其人抵擋蒙古西征的攻勢</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hint="eastAsia"/>
        </w:rPr>
        <w:t>解析：</w:t>
      </w:r>
      <w:r w:rsidRPr="00DA5210">
        <w:rPr>
          <w:rFonts w:hint="eastAsia"/>
        </w:rPr>
        <w:t>九世紀時阿拔斯王朝內亂頻繁，政爭不斷，遂將軍事大權交給善戰的土耳其人，甚至任命其領袖為「蘇丹」（</w:t>
      </w:r>
      <w:r w:rsidRPr="00DA5210">
        <w:rPr>
          <w:rFonts w:hint="eastAsia"/>
        </w:rPr>
        <w:t>Sultan</w:t>
      </w:r>
      <w:r w:rsidRPr="00DA5210">
        <w:rPr>
          <w:rFonts w:hint="eastAsia"/>
        </w:rPr>
        <w:t>，意為「王」、「權勢」），使得土耳其人得以進一步影響朝政，動</w:t>
      </w:r>
      <w:r>
        <w:rPr>
          <w:rFonts w:hint="eastAsia"/>
        </w:rPr>
        <w:t>搖</w:t>
      </w:r>
      <w:r w:rsidRPr="00DA5210">
        <w:rPr>
          <w:rFonts w:hint="eastAsia"/>
        </w:rPr>
        <w:t>哈里發的地位。</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0402-00064　　　</w:t>
      </w:r>
      <w:r>
        <w:rPr>
          <w:rFonts w:ascii="SMbarcode" w:eastAsia="SMbarcode" w:hAnsi="PMingLiU"/>
        </w:rPr>
        <w:t>*085306-0402-00064*</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在阿拉伯帝國的「百年翻譯運動」期間，據傳哈里發瑪農以一斤黃金交換一斤譯文，並於首都設立「智慧宮」，以供翻譯人員使用。此一「智慧宮」應位於何處？　</w:t>
      </w:r>
      <w:r w:rsidRPr="00C74F24">
        <w:rPr>
          <w:rFonts w:ascii="PMingLiU" w:hAnsi="PMingLiU"/>
        </w:rPr>
        <w:br/>
        <w:t>(A)</w:t>
      </w:r>
      <w:r w:rsidRPr="00C74F24">
        <w:rPr>
          <w:rFonts w:ascii="PMingLiU" w:hAnsi="PMingLiU" w:hint="eastAsia"/>
        </w:rPr>
        <w:t xml:space="preserve">大馬士革　</w:t>
      </w:r>
      <w:r w:rsidRPr="00C74F24">
        <w:rPr>
          <w:rFonts w:ascii="PMingLiU" w:hAnsi="PMingLiU"/>
        </w:rPr>
        <w:t>(B)</w:t>
      </w:r>
      <w:r w:rsidRPr="00C74F24">
        <w:rPr>
          <w:rFonts w:ascii="PMingLiU" w:hAnsi="PMingLiU" w:hint="eastAsia"/>
        </w:rPr>
        <w:t xml:space="preserve">亞歷山卓　</w:t>
      </w:r>
      <w:r w:rsidRPr="00C74F24">
        <w:rPr>
          <w:rFonts w:ascii="PMingLiU" w:hAnsi="PMingLiU"/>
        </w:rPr>
        <w:t>(C)</w:t>
      </w:r>
      <w:r w:rsidRPr="00C74F24">
        <w:rPr>
          <w:rFonts w:ascii="PMingLiU" w:hAnsi="PMingLiU" w:hint="eastAsia"/>
        </w:rPr>
        <w:t xml:space="preserve">麥加　</w:t>
      </w:r>
      <w:r w:rsidRPr="00C74F24">
        <w:rPr>
          <w:rFonts w:ascii="PMingLiU" w:hAnsi="PMingLiU"/>
        </w:rPr>
        <w:t>(D)</w:t>
      </w:r>
      <w:r w:rsidRPr="00C74F24">
        <w:rPr>
          <w:rFonts w:ascii="PMingLiU" w:hAnsi="PMingLiU" w:hint="eastAsia"/>
        </w:rPr>
        <w:t>巴格達</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題號：0402-00065　　　</w:t>
      </w:r>
      <w:r>
        <w:rPr>
          <w:rFonts w:ascii="SMbarcode" w:eastAsia="SMbarcode" w:hAnsi="PMingLiU"/>
        </w:rPr>
        <w:t>*085306-0402-00065*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伊斯蘭教透過商業以及聯姻的方式從十三世紀起傳播到東南亞。請問：下列地區如依照伊斯蘭教傳播的時間先後排序，何者正確？(甲)蘇門答臘；(乙)馬來亞；(丙)民答那峨；(丁)亞齊　</w:t>
      </w:r>
      <w:r w:rsidRPr="00C74F24">
        <w:rPr>
          <w:rFonts w:ascii="PMingLiU" w:hAnsi="PMingLiU"/>
        </w:rPr>
        <w:br/>
        <w:t>(A)</w:t>
      </w:r>
      <w:r w:rsidRPr="00C74F24">
        <w:rPr>
          <w:rFonts w:ascii="PMingLiU" w:hAnsi="PMingLiU" w:hint="eastAsia"/>
        </w:rPr>
        <w:t xml:space="preserve">甲乙丙丁　</w:t>
      </w:r>
      <w:r w:rsidRPr="00C74F24">
        <w:rPr>
          <w:rFonts w:ascii="PMingLiU" w:hAnsi="PMingLiU"/>
        </w:rPr>
        <w:t>(B)</w:t>
      </w:r>
      <w:r w:rsidRPr="00C74F24">
        <w:rPr>
          <w:rFonts w:ascii="PMingLiU" w:hAnsi="PMingLiU" w:hint="eastAsia"/>
        </w:rPr>
        <w:t xml:space="preserve">甲丙乙丁　</w:t>
      </w:r>
      <w:r w:rsidRPr="00C74F24">
        <w:rPr>
          <w:rFonts w:ascii="PMingLiU" w:hAnsi="PMingLiU"/>
        </w:rPr>
        <w:t>(C)</w:t>
      </w:r>
      <w:r w:rsidRPr="00C74F24">
        <w:rPr>
          <w:rFonts w:ascii="PMingLiU" w:hAnsi="PMingLiU" w:cs="Damascus" w:hint="eastAsia"/>
        </w:rPr>
        <w:t>乙甲丁丙</w:t>
      </w:r>
      <w:r w:rsidRPr="00C74F24">
        <w:rPr>
          <w:rFonts w:ascii="PMingLiU" w:hAnsi="PMingLiU" w:hint="eastAsia"/>
        </w:rPr>
        <w:t xml:space="preserve">　</w:t>
      </w:r>
      <w:r w:rsidRPr="00C74F24">
        <w:rPr>
          <w:rFonts w:ascii="PMingLiU" w:hAnsi="PMingLiU"/>
        </w:rPr>
        <w:t>(D)</w:t>
      </w:r>
      <w:r w:rsidRPr="00C74F24">
        <w:rPr>
          <w:rFonts w:ascii="PMingLiU" w:hAnsi="PMingLiU" w:hint="eastAsia"/>
        </w:rPr>
        <w:t>乙丁丙甲</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題號：0402-00066　　　</w:t>
      </w:r>
      <w:r>
        <w:rPr>
          <w:rFonts w:ascii="SMbarcode" w:eastAsia="SMbarcode" w:hAnsi="PMingLiU"/>
        </w:rPr>
        <w:t>*085306-0402-00066*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如以宗教、政治、民族等不同因素解釋阿拉伯人建國初期的擴張，下列何者</w:t>
      </w:r>
      <w:r w:rsidRPr="00C74F24">
        <w:rPr>
          <w:rFonts w:ascii="PMingLiU" w:hAnsi="PMingLiU" w:hint="eastAsia"/>
          <w:u w:val="single"/>
        </w:rPr>
        <w:t>不在</w:t>
      </w:r>
      <w:r w:rsidRPr="00C74F24">
        <w:rPr>
          <w:rFonts w:ascii="PMingLiU" w:hAnsi="PMingLiU" w:hint="eastAsia"/>
        </w:rPr>
        <w:t xml:space="preserve">其中？　</w:t>
      </w:r>
      <w:r w:rsidRPr="00C74F24">
        <w:rPr>
          <w:rFonts w:ascii="PMingLiU" w:hAnsi="PMingLiU"/>
        </w:rPr>
        <w:br/>
        <w:t>(A)</w:t>
      </w:r>
      <w:r w:rsidRPr="00C74F24">
        <w:rPr>
          <w:rFonts w:ascii="PMingLiU" w:hAnsi="PMingLiU" w:hint="eastAsia"/>
        </w:rPr>
        <w:t xml:space="preserve">阿拉伯人征服世界的目標單純，主要希望使所有人皈依伊斯蘭教　</w:t>
      </w:r>
      <w:r w:rsidRPr="00C74F24">
        <w:rPr>
          <w:rFonts w:ascii="PMingLiU" w:hAnsi="PMingLiU"/>
        </w:rPr>
        <w:t>(B)</w:t>
      </w:r>
      <w:r w:rsidRPr="00C74F24">
        <w:rPr>
          <w:rFonts w:ascii="PMingLiU" w:hAnsi="PMingLiU" w:hint="eastAsia"/>
        </w:rPr>
        <w:t xml:space="preserve">穆斯林征服的範圍越廣，哈里發的權威也會相對提升　</w:t>
      </w:r>
      <w:r w:rsidRPr="00C74F24">
        <w:rPr>
          <w:rFonts w:ascii="PMingLiU" w:hAnsi="PMingLiU"/>
        </w:rPr>
        <w:t>(C)</w:t>
      </w:r>
      <w:r w:rsidRPr="00C74F24">
        <w:rPr>
          <w:rFonts w:ascii="PMingLiU" w:hAnsi="PMingLiU" w:hint="eastAsia"/>
        </w:rPr>
        <w:t xml:space="preserve">因沙漠氣候乾燥惡劣，生活資源缺乏，故向外擴張　</w:t>
      </w:r>
      <w:r w:rsidRPr="00C74F24">
        <w:rPr>
          <w:rFonts w:ascii="PMingLiU" w:hAnsi="PMingLiU"/>
        </w:rPr>
        <w:t>(D)</w:t>
      </w:r>
      <w:r w:rsidRPr="00C74F24">
        <w:rPr>
          <w:rFonts w:ascii="PMingLiU" w:hAnsi="PMingLiU" w:hint="eastAsia"/>
        </w:rPr>
        <w:t>此時的征服並非伊斯蘭的擴張，是屬於阿拉伯民族的擴張</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rPr>
        <w:t>解析：</w:t>
      </w:r>
      <w:r>
        <w:t>(C)</w:t>
      </w:r>
      <w:r w:rsidRPr="00F65A88">
        <w:rPr>
          <w:rFonts w:hint="eastAsia"/>
        </w:rPr>
        <w:t>屬於氣候因素</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0402-00067　　　</w:t>
      </w:r>
      <w:r>
        <w:rPr>
          <w:rFonts w:ascii="SMbarcode" w:eastAsia="SMbarcode" w:hAnsi="PMingLiU"/>
        </w:rPr>
        <w:t>*085306-0402-00067*</w:t>
      </w:r>
      <w:r>
        <w:rPr>
          <w:rFonts w:ascii="PMingLiU" w:hAnsi="PMingLiU"/>
        </w:rPr>
        <w:t xml:space="preserve">　　　難易度：中　　　出處：學測試題</w:t>
      </w:r>
    </w:p>
    <w:p w:rsidR="00C74F24" w:rsidRDefault="00C74F24" w:rsidP="00C74F24">
      <w:pPr>
        <w:rPr>
          <w:rFonts w:ascii="PMingLiU" w:hAnsi="PMingLiU" w:hint="eastAsia"/>
        </w:rPr>
      </w:pPr>
      <w:r w:rsidRPr="00C74F24">
        <w:rPr>
          <w:rFonts w:ascii="PMingLiU" w:hAnsi="PMingLiU" w:hint="eastAsia"/>
        </w:rPr>
        <w:t xml:space="preserve">食物反映一地的地理條件與文化，在近代交通發達以前，通常不易改變；但有些地區的飲食方式卻在西元八世紀到十六世紀間，有重大的變化，如開羅、君士坦丁堡都屬此類。這些地方飲食文化的改變主要原因為何？　</w:t>
      </w:r>
      <w:r w:rsidRPr="00C74F24">
        <w:rPr>
          <w:rFonts w:ascii="PMingLiU" w:hAnsi="PMingLiU"/>
        </w:rPr>
        <w:br/>
        <w:t>(A)</w:t>
      </w:r>
      <w:r w:rsidRPr="00C74F24">
        <w:rPr>
          <w:rFonts w:ascii="PMingLiU" w:hAnsi="PMingLiU" w:hint="eastAsia"/>
        </w:rPr>
        <w:t xml:space="preserve">宗教信仰改變　</w:t>
      </w:r>
      <w:r w:rsidRPr="00C74F24">
        <w:rPr>
          <w:rFonts w:ascii="PMingLiU" w:hAnsi="PMingLiU"/>
        </w:rPr>
        <w:t>(B)</w:t>
      </w:r>
      <w:r w:rsidRPr="00C74F24">
        <w:rPr>
          <w:rFonts w:ascii="PMingLiU" w:hAnsi="PMingLiU" w:hint="eastAsia"/>
        </w:rPr>
        <w:t xml:space="preserve">氣候條件變遷　</w:t>
      </w:r>
      <w:r w:rsidRPr="00C74F24">
        <w:rPr>
          <w:rFonts w:ascii="PMingLiU" w:hAnsi="PMingLiU"/>
        </w:rPr>
        <w:t>(C)</w:t>
      </w:r>
      <w:r w:rsidRPr="00C74F24">
        <w:rPr>
          <w:rFonts w:ascii="PMingLiU" w:hAnsi="PMingLiU" w:hint="eastAsia"/>
        </w:rPr>
        <w:t xml:space="preserve">耕作技術改變　</w:t>
      </w:r>
      <w:r w:rsidRPr="00C74F24">
        <w:rPr>
          <w:rFonts w:ascii="PMingLiU" w:hAnsi="PMingLiU"/>
        </w:rPr>
        <w:t>(D)</w:t>
      </w:r>
      <w:r w:rsidRPr="00C74F24">
        <w:rPr>
          <w:rFonts w:ascii="PMingLiU" w:hAnsi="PMingLiU" w:hint="eastAsia"/>
        </w:rPr>
        <w:t>海外貿易中斷</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hint="eastAsia"/>
        </w:rPr>
        <w:t>解析：</w:t>
      </w:r>
      <w:r w:rsidRPr="0056147D">
        <w:rPr>
          <w:rFonts w:hint="eastAsia"/>
        </w:rPr>
        <w:t>伊斯蘭勢力在七世紀興起之後首先征服阿拉伯半島，八到十世紀間向各地擴張，將西亞、北非和西班牙的大部分併入領土，伊斯蘭教文化成為優勢文化</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0402-00068　　　</w:t>
      </w:r>
      <w:r>
        <w:rPr>
          <w:rFonts w:ascii="SMbarcode" w:eastAsia="SMbarcode" w:hAnsi="PMingLiU"/>
        </w:rPr>
        <w:t>*085306-0402-00068*</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西亞某個建於十六世紀的清真寺，以繪有人像等各種圖形的瓷器碎片作為建材。幾位同學對此發表意見，以下哪個說法是對的？　</w:t>
      </w:r>
      <w:r w:rsidRPr="00C74F24">
        <w:rPr>
          <w:rFonts w:ascii="PMingLiU" w:hAnsi="PMingLiU"/>
        </w:rPr>
        <w:br/>
        <w:t>(A)</w:t>
      </w:r>
      <w:r w:rsidRPr="00C74F24">
        <w:rPr>
          <w:rFonts w:ascii="PMingLiU" w:hAnsi="PMingLiU" w:hint="eastAsia"/>
        </w:rPr>
        <w:t xml:space="preserve">這些瓷器因為繪有人像，被反對偶像崇拜的回教徒敲碎，作為建材　</w:t>
      </w:r>
      <w:r w:rsidRPr="00C74F24">
        <w:rPr>
          <w:rFonts w:ascii="PMingLiU" w:hAnsi="PMingLiU"/>
        </w:rPr>
        <w:t>(B)</w:t>
      </w:r>
      <w:r w:rsidRPr="00C74F24">
        <w:rPr>
          <w:rFonts w:ascii="PMingLiU" w:hAnsi="PMingLiU" w:hint="eastAsia"/>
        </w:rPr>
        <w:t xml:space="preserve">這些瓷器掠自拜占庭，伊斯蘭教義禁止使用瓷器，故改為建材使用　</w:t>
      </w:r>
      <w:r w:rsidRPr="00C74F24">
        <w:rPr>
          <w:rFonts w:ascii="PMingLiU" w:hAnsi="PMingLiU"/>
        </w:rPr>
        <w:t>(C)</w:t>
      </w:r>
      <w:r w:rsidRPr="00C74F24">
        <w:rPr>
          <w:rFonts w:ascii="PMingLiU" w:hAnsi="PMingLiU" w:hint="eastAsia"/>
        </w:rPr>
        <w:t xml:space="preserve">這些瓷器來自中國與日本，因為長途運輸破損，才被改作建材使用　</w:t>
      </w:r>
      <w:r w:rsidRPr="00C74F24">
        <w:rPr>
          <w:rFonts w:ascii="PMingLiU" w:hAnsi="PMingLiU"/>
        </w:rPr>
        <w:t>(D)</w:t>
      </w:r>
      <w:r w:rsidRPr="00C74F24">
        <w:rPr>
          <w:rFonts w:ascii="PMingLiU" w:hAnsi="PMingLiU" w:hint="eastAsia"/>
        </w:rPr>
        <w:t>這些瓷器來自印度，因上有印度教的符號而被敲碎，作為建材使用</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sidRPr="00793F14">
        <w:rPr>
          <w:rFonts w:hint="eastAsia"/>
        </w:rPr>
        <w:t>中國的絲綢、瓷器在當時屬於珍貴的商品，伊斯蘭教徒不可能將之蓄意敲碎作為建材；而比較可能是所稱「因為長途運輸破損，才被改做建材使用」。此外，雖然伊斯蘭教義禁止崇拜偶像，但在此處，繪有人像的瓷器並不用於祭祀，亦非作為宗教建築裝飾的主體，與宗教禁忌並不衝突。</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0402-00069　　　</w:t>
      </w:r>
      <w:r>
        <w:rPr>
          <w:rFonts w:ascii="SMbarcode" w:eastAsia="SMbarcode" w:hAnsi="PMingLiU"/>
        </w:rPr>
        <w:t>*085306-0402-00069*</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七～八世紀隨阿拉伯帝國的版圖不斷擴張，帝國的首都也多次變更。請依序列出阿拉伯帝國、奧瑪亞王朝、阿拔斯王朝的首都各為何處？　</w:t>
      </w:r>
      <w:r w:rsidRPr="00C74F24">
        <w:rPr>
          <w:rFonts w:ascii="PMingLiU" w:hAnsi="PMingLiU"/>
        </w:rPr>
        <w:br/>
        <w:t>(A)</w:t>
      </w:r>
      <w:r w:rsidRPr="00C74F24">
        <w:rPr>
          <w:rFonts w:ascii="PMingLiU" w:hAnsi="PMingLiU" w:hint="eastAsia"/>
        </w:rPr>
        <w:t xml:space="preserve">麥加→大馬士革→巴格達　</w:t>
      </w:r>
      <w:r w:rsidRPr="00C74F24">
        <w:rPr>
          <w:rFonts w:ascii="PMingLiU" w:hAnsi="PMingLiU"/>
        </w:rPr>
        <w:t>(B)</w:t>
      </w:r>
      <w:r w:rsidRPr="00C74F24">
        <w:rPr>
          <w:rFonts w:ascii="PMingLiU" w:hAnsi="PMingLiU" w:hint="eastAsia"/>
        </w:rPr>
        <w:t xml:space="preserve">麥地那→大馬士革→巴格達　</w:t>
      </w:r>
      <w:r w:rsidRPr="00C74F24">
        <w:rPr>
          <w:rFonts w:ascii="PMingLiU" w:hAnsi="PMingLiU"/>
        </w:rPr>
        <w:t>(C)</w:t>
      </w:r>
      <w:r w:rsidRPr="00C74F24">
        <w:rPr>
          <w:rFonts w:ascii="PMingLiU" w:hAnsi="PMingLiU" w:hint="eastAsia"/>
        </w:rPr>
        <w:t xml:space="preserve">耶路撒冷→哥多華→巴格達　</w:t>
      </w:r>
      <w:r w:rsidRPr="00C74F24">
        <w:rPr>
          <w:rFonts w:ascii="PMingLiU" w:hAnsi="PMingLiU"/>
        </w:rPr>
        <w:t>(D)</w:t>
      </w:r>
      <w:r w:rsidRPr="00C74F24">
        <w:rPr>
          <w:rFonts w:ascii="PMingLiU" w:hAnsi="PMingLiU" w:hint="eastAsia"/>
        </w:rPr>
        <w:t>耶路撒冷→亞力山大城→巴格達</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題號：0402-00070　　　</w:t>
      </w:r>
      <w:r>
        <w:rPr>
          <w:rFonts w:ascii="SMbarcode" w:eastAsia="SMbarcode" w:hAnsi="PMingLiU"/>
        </w:rPr>
        <w:t>*085306-0402-00070*</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唐宋時中國沿海主要商埠分布有若干「蕃客」聚居區和禮拜寺。蕃客多循絲綢之路與海上商路而來，甚而在中國聚族而定居。元朝時財經工作多委任「色目人」，其中就多有「蕃客」。到明清時，中國的新疆、甘、陝、雲南等幾乎成為蕃客族群的主要分布區。請問：「蕃客」是指哪一族群？　</w:t>
      </w:r>
      <w:r w:rsidRPr="00C74F24">
        <w:rPr>
          <w:rFonts w:ascii="PMingLiU" w:hAnsi="PMingLiU"/>
        </w:rPr>
        <w:br/>
        <w:t>(A)</w:t>
      </w:r>
      <w:r w:rsidRPr="00C74F24">
        <w:rPr>
          <w:rFonts w:ascii="PMingLiU" w:hAnsi="PMingLiU" w:hint="eastAsia"/>
        </w:rPr>
        <w:t xml:space="preserve">蒙古族　</w:t>
      </w:r>
      <w:r w:rsidRPr="00C74F24">
        <w:rPr>
          <w:rFonts w:ascii="PMingLiU" w:hAnsi="PMingLiU"/>
        </w:rPr>
        <w:t>(B)</w:t>
      </w:r>
      <w:r w:rsidRPr="00C74F24">
        <w:rPr>
          <w:rFonts w:ascii="PMingLiU" w:hAnsi="PMingLiU" w:hint="eastAsia"/>
        </w:rPr>
        <w:t xml:space="preserve">回族　</w:t>
      </w:r>
      <w:r w:rsidRPr="00C74F24">
        <w:rPr>
          <w:rFonts w:ascii="PMingLiU" w:hAnsi="PMingLiU"/>
        </w:rPr>
        <w:t>(C)</w:t>
      </w:r>
      <w:r w:rsidRPr="00C74F24">
        <w:rPr>
          <w:rFonts w:ascii="PMingLiU" w:hAnsi="PMingLiU" w:hint="eastAsia"/>
        </w:rPr>
        <w:t xml:space="preserve">藏族　</w:t>
      </w:r>
      <w:r w:rsidRPr="00C74F24">
        <w:rPr>
          <w:rFonts w:ascii="PMingLiU" w:hAnsi="PMingLiU"/>
        </w:rPr>
        <w:t>(D)</w:t>
      </w:r>
      <w:r w:rsidRPr="00C74F24">
        <w:rPr>
          <w:rFonts w:ascii="PMingLiU" w:hAnsi="PMingLiU" w:hint="eastAsia"/>
        </w:rPr>
        <w:t>印度人</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題號：0402-00071　　　</w:t>
      </w:r>
      <w:r>
        <w:rPr>
          <w:rFonts w:ascii="SMbarcode" w:eastAsia="SMbarcode" w:hAnsi="PMingLiU"/>
        </w:rPr>
        <w:t>*085306-0402-00071*</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奧瑪雅王朝、塞爾柱土耳其帝國、阿拔斯王朝與薩法維王朝，此四個政權比較下，有何共同特點？　</w:t>
      </w:r>
      <w:r w:rsidRPr="00C74F24">
        <w:rPr>
          <w:rFonts w:ascii="PMingLiU" w:hAnsi="PMingLiU"/>
        </w:rPr>
        <w:br/>
        <w:t>(A)</w:t>
      </w:r>
      <w:r w:rsidRPr="00C74F24">
        <w:rPr>
          <w:rFonts w:ascii="PMingLiU" w:hAnsi="PMingLiU" w:hint="eastAsia"/>
        </w:rPr>
        <w:t xml:space="preserve">皆曾統治過伊朗高原　</w:t>
      </w:r>
      <w:r w:rsidRPr="00C74F24">
        <w:rPr>
          <w:rFonts w:ascii="PMingLiU" w:hAnsi="PMingLiU"/>
        </w:rPr>
        <w:t>(B)</w:t>
      </w:r>
      <w:r w:rsidRPr="00C74F24">
        <w:rPr>
          <w:rFonts w:ascii="PMingLiU" w:hAnsi="PMingLiU" w:hint="eastAsia"/>
        </w:rPr>
        <w:t xml:space="preserve">皆是屬於什葉派的信仰　</w:t>
      </w:r>
      <w:r w:rsidRPr="00C74F24">
        <w:rPr>
          <w:rFonts w:ascii="PMingLiU" w:hAnsi="PMingLiU"/>
        </w:rPr>
        <w:t>(C)</w:t>
      </w:r>
      <w:r w:rsidRPr="00C74F24">
        <w:rPr>
          <w:rFonts w:ascii="PMingLiU" w:hAnsi="PMingLiU" w:hint="eastAsia"/>
        </w:rPr>
        <w:t xml:space="preserve">都以巴格達為首都　</w:t>
      </w:r>
      <w:r w:rsidRPr="00C74F24">
        <w:rPr>
          <w:rFonts w:ascii="PMingLiU" w:hAnsi="PMingLiU"/>
        </w:rPr>
        <w:t>(D)</w:t>
      </w:r>
      <w:r w:rsidRPr="00C74F24">
        <w:rPr>
          <w:rFonts w:ascii="PMingLiU" w:hAnsi="PMingLiU" w:hint="eastAsia"/>
        </w:rPr>
        <w:t>都實施宗教寬容政策</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題號：0402-00072　　　</w:t>
      </w:r>
      <w:r>
        <w:rPr>
          <w:rFonts w:ascii="SMbarcode" w:eastAsia="SMbarcode" w:hAnsi="PMingLiU"/>
        </w:rPr>
        <w:t>*085306-0402-00072*</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中世紀以來，歐洲各國學者熱衷於阿拉伯語文的研究，甚至在大學設置課程。請問：阿拉伯文受西方人重視的原因為何？　</w:t>
      </w:r>
      <w:r w:rsidRPr="00C74F24">
        <w:rPr>
          <w:rFonts w:ascii="PMingLiU" w:hAnsi="PMingLiU"/>
        </w:rPr>
        <w:br/>
        <w:t>(A)</w:t>
      </w:r>
      <w:r w:rsidRPr="00C74F24">
        <w:rPr>
          <w:rFonts w:ascii="PMingLiU" w:hAnsi="PMingLiU" w:hint="eastAsia"/>
        </w:rPr>
        <w:t xml:space="preserve">想藉由掌握阿拉伯文接觸當時最先進的天文物理知識　</w:t>
      </w:r>
      <w:r w:rsidRPr="00C74F24">
        <w:rPr>
          <w:rFonts w:ascii="PMingLiU" w:hAnsi="PMingLiU"/>
        </w:rPr>
        <w:t>(B)</w:t>
      </w:r>
      <w:r w:rsidRPr="00C74F24">
        <w:rPr>
          <w:rFonts w:ascii="PMingLiU" w:hAnsi="PMingLiU" w:hint="eastAsia"/>
        </w:rPr>
        <w:t xml:space="preserve">想學習阿拉伯文進行與伊斯蘭教的教義辯論　</w:t>
      </w:r>
      <w:r w:rsidRPr="00C74F24">
        <w:rPr>
          <w:rFonts w:ascii="PMingLiU" w:hAnsi="PMingLiU"/>
        </w:rPr>
        <w:t>(C)</w:t>
      </w:r>
      <w:r w:rsidRPr="00C74F24">
        <w:rPr>
          <w:rFonts w:ascii="PMingLiU" w:hAnsi="PMingLiU" w:hint="eastAsia"/>
        </w:rPr>
        <w:t xml:space="preserve">阿拉伯文是了解古典西方希臘羅馬文化的重要媒介　</w:t>
      </w:r>
      <w:r w:rsidRPr="00C74F24">
        <w:rPr>
          <w:rFonts w:ascii="PMingLiU" w:hAnsi="PMingLiU"/>
        </w:rPr>
        <w:t>(D)</w:t>
      </w:r>
      <w:r w:rsidRPr="00C74F24">
        <w:rPr>
          <w:rFonts w:ascii="PMingLiU" w:hAnsi="PMingLiU" w:hint="eastAsia"/>
        </w:rPr>
        <w:t>與阿拉伯人通商的需求</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題號：0402-00073　　　</w:t>
      </w:r>
      <w:r>
        <w:rPr>
          <w:rFonts w:ascii="SMbarcode" w:eastAsia="SMbarcode" w:hAnsi="PMingLiU"/>
        </w:rPr>
        <w:t>*085306-0402-00073*</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飲食習慣能反映出一個地區的文明特色，在近代交通發達以前通常不易改變，但有些地區，例如埃及、土耳其，飲食習慣在西元八～十五世紀之間產生重大變化。請問：造成此種變化的主要原因為何？　</w:t>
      </w:r>
      <w:r w:rsidRPr="00C74F24">
        <w:rPr>
          <w:rFonts w:ascii="PMingLiU" w:hAnsi="PMingLiU"/>
        </w:rPr>
        <w:br/>
        <w:t>(A)</w:t>
      </w:r>
      <w:r w:rsidRPr="00C74F24">
        <w:rPr>
          <w:rFonts w:ascii="PMingLiU" w:hAnsi="PMingLiU" w:hint="eastAsia"/>
        </w:rPr>
        <w:t xml:space="preserve">氣候環境變遷　</w:t>
      </w:r>
      <w:r w:rsidRPr="00C74F24">
        <w:rPr>
          <w:rFonts w:ascii="PMingLiU" w:hAnsi="PMingLiU"/>
        </w:rPr>
        <w:t>(B)</w:t>
      </w:r>
      <w:r w:rsidRPr="00C74F24">
        <w:rPr>
          <w:rFonts w:ascii="PMingLiU" w:hAnsi="PMingLiU" w:hint="eastAsia"/>
        </w:rPr>
        <w:t xml:space="preserve">宗教信仰改變　</w:t>
      </w:r>
      <w:r w:rsidRPr="00C74F24">
        <w:rPr>
          <w:rFonts w:ascii="PMingLiU" w:hAnsi="PMingLiU"/>
        </w:rPr>
        <w:t>(C)</w:t>
      </w:r>
      <w:r w:rsidRPr="00C74F24">
        <w:rPr>
          <w:rFonts w:ascii="PMingLiU" w:hAnsi="PMingLiU" w:hint="eastAsia"/>
        </w:rPr>
        <w:t xml:space="preserve">對外貿易中斷　</w:t>
      </w:r>
      <w:r w:rsidRPr="00C74F24">
        <w:rPr>
          <w:rFonts w:ascii="PMingLiU" w:hAnsi="PMingLiU"/>
        </w:rPr>
        <w:t>(D)</w:t>
      </w:r>
      <w:r w:rsidRPr="00C74F24">
        <w:rPr>
          <w:rFonts w:ascii="PMingLiU" w:hAnsi="PMingLiU" w:hint="eastAsia"/>
        </w:rPr>
        <w:t>引進新作物</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題號：0402-00074　　　</w:t>
      </w:r>
      <w:r>
        <w:rPr>
          <w:rFonts w:ascii="SMbarcode" w:eastAsia="SMbarcode" w:hAnsi="PMingLiU"/>
        </w:rPr>
        <w:t>*085306-0402-00074*</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「阿拉伯人終於建立起橫跨歐、亞、非的大帝國，自印度河以西，遠迄伊比利半島，一個袤的伊斯蘭世界於焉形成。」前文所述最早應發生於何時？此時期的阿拉伯人又有何擴張行動？　</w:t>
      </w:r>
      <w:r w:rsidRPr="00C74F24">
        <w:rPr>
          <w:rFonts w:ascii="PMingLiU" w:hAnsi="PMingLiU"/>
        </w:rPr>
        <w:br/>
        <w:t>(A)</w:t>
      </w:r>
      <w:r w:rsidRPr="00C74F24">
        <w:rPr>
          <w:rFonts w:ascii="PMingLiU" w:hAnsi="PMingLiU" w:hint="eastAsia"/>
        </w:rPr>
        <w:t xml:space="preserve">正統哈里發時期：此時阿拉伯人攻陷君士坦丁堡，將勢力延伸至歐洲　</w:t>
      </w:r>
      <w:r w:rsidRPr="00C74F24">
        <w:rPr>
          <w:rFonts w:ascii="PMingLiU" w:hAnsi="PMingLiU"/>
        </w:rPr>
        <w:t>(B)</w:t>
      </w:r>
      <w:r w:rsidRPr="00C74F24">
        <w:rPr>
          <w:rFonts w:ascii="PMingLiU" w:hAnsi="PMingLiU" w:hint="eastAsia"/>
        </w:rPr>
        <w:t xml:space="preserve">奧瑪雅王朝時期：此時阿拉伯人沿北非入侵南歐，與法蘭克王國對峙　</w:t>
      </w:r>
      <w:r w:rsidRPr="00C74F24">
        <w:rPr>
          <w:rFonts w:ascii="PMingLiU" w:hAnsi="PMingLiU"/>
        </w:rPr>
        <w:t>(C)</w:t>
      </w:r>
      <w:r w:rsidRPr="00C74F24">
        <w:rPr>
          <w:rFonts w:ascii="PMingLiU" w:hAnsi="PMingLiU" w:hint="eastAsia"/>
        </w:rPr>
        <w:t xml:space="preserve">阿拔斯王朝時期：此時阿拉伯人擊敗唐軍，將勢力延伸至印度河流域　</w:t>
      </w:r>
      <w:r w:rsidRPr="00C74F24">
        <w:rPr>
          <w:rFonts w:ascii="PMingLiU" w:hAnsi="PMingLiU"/>
        </w:rPr>
        <w:t>(D)</w:t>
      </w:r>
      <w:r w:rsidRPr="00C74F24">
        <w:rPr>
          <w:rFonts w:ascii="PMingLiU" w:hAnsi="PMingLiU" w:hint="eastAsia"/>
        </w:rPr>
        <w:t>法提馬王朝時期；此時阿拉伯人攻占埃及，疆域擴張至非洲</w:t>
      </w:r>
    </w:p>
    <w:p w:rsidR="00C74F24" w:rsidRDefault="00C74F24" w:rsidP="00C74F24">
      <w:r>
        <w:rPr>
          <w:rFonts w:ascii="PMingLiU" w:hAnsi="PMingLiU"/>
        </w:rPr>
        <w:t>答案：</w:t>
      </w:r>
      <w:r>
        <w:t>(B)</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題號：0402-00075　　　</w:t>
      </w:r>
      <w:r>
        <w:rPr>
          <w:rFonts w:ascii="SMbarcode" w:eastAsia="SMbarcode" w:hAnsi="PMingLiU"/>
        </w:rPr>
        <w:t>*085306-0402-00075*</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有資料記載：「敘利亞與埃及的基督徒視穆斯林阿拉伯人為他們擺脫東羅馬帝國的解放者，常歡迎他們入侵。」這樣的記載　</w:t>
      </w:r>
      <w:r w:rsidRPr="00C74F24">
        <w:rPr>
          <w:rFonts w:ascii="PMingLiU" w:hAnsi="PMingLiU"/>
        </w:rPr>
        <w:br/>
        <w:t>(A)</w:t>
      </w:r>
      <w:r w:rsidRPr="00C74F24">
        <w:rPr>
          <w:rFonts w:ascii="PMingLiU" w:hAnsi="PMingLiU" w:hint="eastAsia"/>
        </w:rPr>
        <w:t xml:space="preserve">是不正確的，基督徒與穆斯林是不相容的，基督徒不可能歡迎穆斯林　</w:t>
      </w:r>
      <w:r w:rsidRPr="00C74F24">
        <w:rPr>
          <w:rFonts w:ascii="PMingLiU" w:hAnsi="PMingLiU"/>
        </w:rPr>
        <w:t>(B)</w:t>
      </w:r>
      <w:r w:rsidRPr="00C74F24">
        <w:rPr>
          <w:rFonts w:ascii="PMingLiU" w:hAnsi="PMingLiU" w:hint="eastAsia"/>
        </w:rPr>
        <w:t xml:space="preserve">是不正確的，東羅馬帝國是基督教國家，怎有基督徒要擺脫基督教的統治而歡迎穆斯林異教徒入侵的道理　</w:t>
      </w:r>
      <w:r w:rsidRPr="00C74F24">
        <w:rPr>
          <w:rFonts w:ascii="PMingLiU" w:hAnsi="PMingLiU"/>
        </w:rPr>
        <w:t>(C)</w:t>
      </w:r>
      <w:r w:rsidRPr="00C74F24">
        <w:rPr>
          <w:rFonts w:ascii="PMingLiU" w:hAnsi="PMingLiU" w:hint="eastAsia"/>
        </w:rPr>
        <w:t xml:space="preserve">是正確的，基督教與伊斯蘭教同是一神的宗教，教義雷同處太多了，兩教的信徒常不分彼此　</w:t>
      </w:r>
      <w:r w:rsidRPr="00C74F24">
        <w:rPr>
          <w:rFonts w:ascii="PMingLiU" w:hAnsi="PMingLiU"/>
        </w:rPr>
        <w:t>(D)</w:t>
      </w:r>
      <w:r w:rsidRPr="00C74F24">
        <w:rPr>
          <w:rFonts w:ascii="PMingLiU" w:hAnsi="PMingLiU" w:hint="eastAsia"/>
        </w:rPr>
        <w:t>是正確的，阿拉伯人對異教徒寬大包容，對征服地區也採行放任自由的統治原則，所以基督徒視他們為解放者</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DA5210">
        <w:rPr>
          <w:rFonts w:hint="eastAsia"/>
        </w:rPr>
        <w:t>阿拉伯人對於所征服地區和人民，採取和緩的統治政策，並不會</w:t>
      </w:r>
      <w:r>
        <w:rPr>
          <w:rFonts w:hint="eastAsia"/>
        </w:rPr>
        <w:t>強迫</w:t>
      </w:r>
      <w:r w:rsidRPr="00DA5210">
        <w:rPr>
          <w:rFonts w:hint="eastAsia"/>
        </w:rPr>
        <w:t>基督徒和猶太人改信伊斯蘭教；也有人們因為不必繳人頭稅而改信伊斯蘭教。</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0402-00076　　　</w:t>
      </w:r>
      <w:r>
        <w:rPr>
          <w:rFonts w:ascii="SMbarcode" w:eastAsia="SMbarcode" w:hAnsi="PMingLiU"/>
        </w:rPr>
        <w:t>*085306-0402-00076*</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以下何者是中古時期阿拉伯人在科學上的成就？　</w:t>
      </w:r>
      <w:r w:rsidRPr="00C74F24">
        <w:rPr>
          <w:rFonts w:ascii="PMingLiU" w:hAnsi="PMingLiU"/>
        </w:rPr>
        <w:br/>
        <w:t>(A)</w:t>
      </w:r>
      <w:r w:rsidRPr="00C74F24">
        <w:rPr>
          <w:rFonts w:ascii="PMingLiU" w:hAnsi="PMingLiU" w:hint="eastAsia"/>
        </w:rPr>
        <w:t xml:space="preserve">當時發明了代數學、零等觀念　</w:t>
      </w:r>
      <w:r w:rsidRPr="00C74F24">
        <w:rPr>
          <w:rFonts w:ascii="PMingLiU" w:hAnsi="PMingLiU"/>
        </w:rPr>
        <w:t>(B)</w:t>
      </w:r>
      <w:r w:rsidRPr="00C74F24">
        <w:rPr>
          <w:rFonts w:ascii="PMingLiU" w:hAnsi="PMingLiU" w:hint="eastAsia"/>
        </w:rPr>
        <w:t xml:space="preserve">因經商需要而發明的阿拉伯數字廣為世界使用　</w:t>
      </w:r>
      <w:r w:rsidRPr="00C74F24">
        <w:rPr>
          <w:rFonts w:ascii="PMingLiU" w:hAnsi="PMingLiU"/>
        </w:rPr>
        <w:t>(C)</w:t>
      </w:r>
      <w:r w:rsidRPr="00C74F24">
        <w:rPr>
          <w:rFonts w:ascii="PMingLiU" w:hAnsi="PMingLiU" w:hint="eastAsia"/>
        </w:rPr>
        <w:t xml:space="preserve">由於在沙漠遷移及經商需求，天文學研究甚為發達　</w:t>
      </w:r>
      <w:r w:rsidRPr="00C74F24">
        <w:rPr>
          <w:rFonts w:ascii="PMingLiU" w:hAnsi="PMingLiU"/>
        </w:rPr>
        <w:t>(D)</w:t>
      </w:r>
      <w:r w:rsidRPr="00C74F24">
        <w:rPr>
          <w:rFonts w:ascii="PMingLiU" w:hAnsi="PMingLiU" w:hint="eastAsia"/>
        </w:rPr>
        <w:t>在化學、光學、醫學的理論建構上均有重大突破</w:t>
      </w:r>
    </w:p>
    <w:p w:rsidR="00C74F24" w:rsidRDefault="00C74F24" w:rsidP="00C74F24">
      <w:r>
        <w:rPr>
          <w:rFonts w:ascii="PMingLiU" w:hAnsi="PMingLiU"/>
        </w:rPr>
        <w:t>答案：</w:t>
      </w:r>
      <w:r>
        <w:t>(C)</w:t>
      </w:r>
    </w:p>
    <w:p w:rsidR="00C74F24" w:rsidRDefault="00C74F24" w:rsidP="00C74F24">
      <w:pPr>
        <w:rPr>
          <w:rFonts w:hint="eastAsia"/>
        </w:rPr>
      </w:pPr>
      <w:r>
        <w:rPr>
          <w:rFonts w:ascii="PMingLiU" w:hAnsi="PMingLiU" w:hint="eastAsia"/>
        </w:rPr>
        <w:t>解析：</w:t>
      </w:r>
      <w:r>
        <w:rPr>
          <w:rFonts w:hint="eastAsia"/>
        </w:rPr>
        <w:t>「零的觀念」、「阿拉伯數字」均源自印度，並非阿拉伯人發明。</w:t>
      </w:r>
      <w:r>
        <w:br/>
        <w:t>(D)</w:t>
      </w:r>
      <w:r>
        <w:rPr>
          <w:rFonts w:hint="eastAsia"/>
        </w:rPr>
        <w:t>阿拉伯的科學發展較重視實用性，而非理論的探討。</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0402-00077　　　</w:t>
      </w:r>
      <w:r>
        <w:rPr>
          <w:rFonts w:ascii="SMbarcode" w:eastAsia="SMbarcode" w:hAnsi="PMingLiU"/>
        </w:rPr>
        <w:t>*085306-0402-00077*</w:t>
      </w:r>
      <w:r>
        <w:rPr>
          <w:rFonts w:ascii="PMingLiU" w:hAnsi="PMingLiU"/>
        </w:rPr>
        <w:t xml:space="preserve">　　　難易度：中　　　出處：各校試題</w:t>
      </w:r>
    </w:p>
    <w:p w:rsidR="00C74F24" w:rsidRDefault="00C74F24" w:rsidP="00C74F24">
      <w:pPr>
        <w:rPr>
          <w:rFonts w:ascii="PMingLiU" w:hAnsi="PMingLiU"/>
        </w:rPr>
      </w:pPr>
      <w:r w:rsidRPr="00C74F24">
        <w:rPr>
          <w:rFonts w:ascii="PMingLiU" w:hAnsi="PMingLiU" w:hint="eastAsia"/>
        </w:rPr>
        <w:t>歷史老師上課時講解附表。請問：他講的主題最可能是下列何者？</w:t>
      </w:r>
      <w:r w:rsidRPr="00C74F24">
        <w:rPr>
          <w:rFonts w:ascii="PMingLiU" w:hAnsi="PMingLiU"/>
        </w:rPr>
        <w:br/>
      </w:r>
      <w:bookmarkStart w:id="16" w:name="_MON_1508920279"/>
      <w:bookmarkStart w:id="17" w:name="_MON_1508920573"/>
      <w:bookmarkStart w:id="18" w:name="_MON_1508920600"/>
      <w:bookmarkStart w:id="19" w:name="_MON_1508920603"/>
      <w:bookmarkStart w:id="20" w:name="_MON_1508920644"/>
      <w:bookmarkStart w:id="21" w:name="_MON_1508920647"/>
      <w:bookmarkStart w:id="22" w:name="_MON_1508920714"/>
      <w:bookmarkStart w:id="23" w:name="_MON_1508920717"/>
      <w:bookmarkStart w:id="24" w:name="_MON_1508921604"/>
      <w:bookmarkStart w:id="25" w:name="_MON_1508921618"/>
      <w:bookmarkStart w:id="26" w:name="_MON_1508921680"/>
      <w:bookmarkStart w:id="27" w:name="_MON_1508921683"/>
      <w:bookmarkStart w:id="28" w:name="_MON_1508921714"/>
      <w:bookmarkStart w:id="29" w:name="_MON_1508921718"/>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C74F24">
        <w:rPr>
          <w:rFonts w:ascii="PMingLiU" w:hAnsi="PMingLiU"/>
        </w:rPr>
        <w:object w:dxaOrig="3960" w:dyaOrig="3600">
          <v:shape id="_x0000_i1030" type="#_x0000_t75" style="width:198pt;height:180pt" o:ole="">
            <v:imagedata r:id="rId16" o:title=""/>
          </v:shape>
          <o:OLEObject Type="Embed" ProgID="Word.Picture.8" ShapeID="_x0000_i1030" DrawAspect="Content" ObjectID="_1763847805" r:id="rId17"/>
        </w:object>
      </w:r>
      <w:r w:rsidRPr="00C74F24">
        <w:rPr>
          <w:rFonts w:ascii="PMingLiU" w:hAnsi="PMingLiU" w:hint="eastAsia"/>
        </w:rPr>
        <w:t xml:space="preserve">　</w:t>
      </w:r>
      <w:r w:rsidRPr="00C74F24">
        <w:rPr>
          <w:rFonts w:ascii="PMingLiU" w:hAnsi="PMingLiU"/>
        </w:rPr>
        <w:br/>
        <w:t>(A)阿拉伯的科學成就</w:t>
      </w:r>
      <w:r w:rsidRPr="00C74F24">
        <w:rPr>
          <w:rFonts w:ascii="PMingLiU" w:hAnsi="PMingLiU" w:hint="eastAsia"/>
        </w:rPr>
        <w:t xml:space="preserve">　</w:t>
      </w:r>
      <w:r w:rsidRPr="00C74F24">
        <w:rPr>
          <w:rFonts w:ascii="PMingLiU" w:hAnsi="PMingLiU"/>
        </w:rPr>
        <w:t>(B)印度的科技理論</w:t>
      </w:r>
      <w:r w:rsidRPr="00C74F24">
        <w:rPr>
          <w:rFonts w:ascii="PMingLiU" w:hAnsi="PMingLiU" w:hint="eastAsia"/>
        </w:rPr>
        <w:t xml:space="preserve">　</w:t>
      </w:r>
      <w:r w:rsidRPr="00C74F24">
        <w:rPr>
          <w:rFonts w:ascii="PMingLiU" w:hAnsi="PMingLiU"/>
        </w:rPr>
        <w:t>(C)羅馬的應用科學</w:t>
      </w:r>
      <w:r w:rsidRPr="00C74F24">
        <w:rPr>
          <w:rFonts w:ascii="PMingLiU" w:hAnsi="PMingLiU" w:hint="eastAsia"/>
        </w:rPr>
        <w:t xml:space="preserve">　</w:t>
      </w:r>
      <w:r w:rsidRPr="00C74F24">
        <w:rPr>
          <w:rFonts w:ascii="PMingLiU" w:hAnsi="PMingLiU"/>
        </w:rPr>
        <w:t>(D)修道院與科學發展</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題號：0402-00078　　　</w:t>
      </w:r>
      <w:r>
        <w:rPr>
          <w:rFonts w:ascii="SMbarcode" w:eastAsia="SMbarcode" w:hAnsi="PMingLiU"/>
        </w:rPr>
        <w:t>*085306-0402-00078*</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阿拉伯半島上的某座城市是穆斯林國家的第一個首都，也是先知穆罕默德創建伊斯蘭教初期的政治、宗教活動中心，亦是其安葬地，為伊斯蘭教第二大聖地。請問：這座城市為何？　</w:t>
      </w:r>
      <w:r w:rsidRPr="00C74F24">
        <w:rPr>
          <w:rFonts w:ascii="PMingLiU" w:hAnsi="PMingLiU"/>
        </w:rPr>
        <w:br/>
        <w:t>(A)</w:t>
      </w:r>
      <w:r w:rsidRPr="00C74F24">
        <w:rPr>
          <w:rFonts w:ascii="PMingLiU" w:hAnsi="PMingLiU" w:hint="eastAsia"/>
        </w:rPr>
        <w:t xml:space="preserve">麥加　</w:t>
      </w:r>
      <w:r w:rsidRPr="00C74F24">
        <w:rPr>
          <w:rFonts w:ascii="PMingLiU" w:hAnsi="PMingLiU"/>
        </w:rPr>
        <w:t>(B)</w:t>
      </w:r>
      <w:r w:rsidRPr="00C74F24">
        <w:rPr>
          <w:rFonts w:ascii="PMingLiU" w:hAnsi="PMingLiU" w:hint="eastAsia"/>
        </w:rPr>
        <w:t xml:space="preserve">耶路撒冷　</w:t>
      </w:r>
      <w:r w:rsidRPr="00C74F24">
        <w:rPr>
          <w:rFonts w:ascii="PMingLiU" w:hAnsi="PMingLiU"/>
        </w:rPr>
        <w:t>(C)</w:t>
      </w:r>
      <w:r w:rsidRPr="00C74F24">
        <w:rPr>
          <w:rFonts w:ascii="PMingLiU" w:hAnsi="PMingLiU" w:hint="eastAsia"/>
        </w:rPr>
        <w:t xml:space="preserve">麥地那　</w:t>
      </w:r>
      <w:r w:rsidRPr="00C74F24">
        <w:rPr>
          <w:rFonts w:ascii="PMingLiU" w:hAnsi="PMingLiU"/>
        </w:rPr>
        <w:t>(D)</w:t>
      </w:r>
      <w:r w:rsidRPr="00C74F24">
        <w:rPr>
          <w:rFonts w:ascii="PMingLiU" w:hAnsi="PMingLiU" w:hint="eastAsia"/>
        </w:rPr>
        <w:t>大馬士革</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題號：0402-00079　　　</w:t>
      </w:r>
      <w:r>
        <w:rPr>
          <w:rFonts w:ascii="SMbarcode" w:eastAsia="SMbarcode" w:hAnsi="PMingLiU"/>
        </w:rPr>
        <w:t>*085306-0402-00079*</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某伊斯蘭政權，在中國史籍中稱之為「綠衣大食」，在西方文獻中稱其為「南薩拉森帝國」，該政權以今日北非的突尼西亞為根據地，向東西兩面擴張，最終征服了西面的摩洛哥與東面的埃及，建立一強盛的伊斯蘭帝國。此指　</w:t>
      </w:r>
      <w:r w:rsidRPr="00C74F24">
        <w:rPr>
          <w:rFonts w:ascii="PMingLiU" w:hAnsi="PMingLiU"/>
        </w:rPr>
        <w:br/>
        <w:t>(A)</w:t>
      </w:r>
      <w:r w:rsidRPr="00C74F24">
        <w:rPr>
          <w:rFonts w:ascii="PMingLiU" w:hAnsi="PMingLiU" w:hint="eastAsia"/>
        </w:rPr>
        <w:t xml:space="preserve">阿拔斯王朝　</w:t>
      </w:r>
      <w:r w:rsidRPr="00C74F24">
        <w:rPr>
          <w:rFonts w:ascii="PMingLiU" w:hAnsi="PMingLiU"/>
        </w:rPr>
        <w:t>(B)</w:t>
      </w:r>
      <w:r w:rsidRPr="00C74F24">
        <w:rPr>
          <w:rFonts w:ascii="PMingLiU" w:hAnsi="PMingLiU" w:hint="eastAsia"/>
        </w:rPr>
        <w:t xml:space="preserve">伽色尼王朝　</w:t>
      </w:r>
      <w:r w:rsidRPr="00C74F24">
        <w:rPr>
          <w:rFonts w:ascii="PMingLiU" w:hAnsi="PMingLiU"/>
        </w:rPr>
        <w:t>(C)</w:t>
      </w:r>
      <w:r w:rsidRPr="00C74F24">
        <w:rPr>
          <w:rFonts w:ascii="PMingLiU" w:hAnsi="PMingLiU" w:hint="eastAsia"/>
        </w:rPr>
        <w:t xml:space="preserve">法提馬王朝　</w:t>
      </w:r>
      <w:r w:rsidRPr="00C74F24">
        <w:rPr>
          <w:rFonts w:ascii="PMingLiU" w:hAnsi="PMingLiU"/>
        </w:rPr>
        <w:t>(D)</w:t>
      </w:r>
      <w:r w:rsidRPr="00C74F24">
        <w:rPr>
          <w:rFonts w:ascii="PMingLiU" w:hAnsi="PMingLiU" w:hint="eastAsia"/>
        </w:rPr>
        <w:t>古爾王朝</w:t>
      </w:r>
    </w:p>
    <w:p w:rsidR="00C74F24" w:rsidRDefault="00C74F24" w:rsidP="00C74F24">
      <w:r>
        <w:rPr>
          <w:rFonts w:ascii="PMingLiU" w:hAnsi="PMingLiU"/>
        </w:rPr>
        <w:t>答案：</w:t>
      </w:r>
      <w:r>
        <w:t>(C)</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題號：0402-00080　　　</w:t>
      </w:r>
      <w:r>
        <w:rPr>
          <w:rFonts w:ascii="SMbarcode" w:eastAsia="SMbarcode" w:hAnsi="PMingLiU"/>
        </w:rPr>
        <w:t>*085306-0402-00080*</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一位文史工作者對其民族的早期文化有如下描述：「別的民族用文字記下過去的歷史，可是有了這種方法以後，記憶就不復存在，他們對往事失去了知覺，因為文字缺乏人的聲音帶來的魅力。……先知是不用文字的，他的語言卻更為生動，不會說話的書中的文字是一文不值。」這位文史工作者最有可能是何地區的民族？　</w:t>
      </w:r>
      <w:r w:rsidRPr="00C74F24">
        <w:rPr>
          <w:rFonts w:ascii="PMingLiU" w:hAnsi="PMingLiU"/>
        </w:rPr>
        <w:br/>
        <w:t>(A)</w:t>
      </w:r>
      <w:r w:rsidRPr="00C74F24">
        <w:rPr>
          <w:rFonts w:ascii="PMingLiU" w:hAnsi="PMingLiU" w:hint="eastAsia"/>
        </w:rPr>
        <w:t xml:space="preserve">中、南美洲　</w:t>
      </w:r>
      <w:r w:rsidRPr="00C74F24">
        <w:rPr>
          <w:rFonts w:ascii="PMingLiU" w:hAnsi="PMingLiU"/>
        </w:rPr>
        <w:t>(B)</w:t>
      </w:r>
      <w:r w:rsidRPr="00C74F24">
        <w:rPr>
          <w:rFonts w:ascii="PMingLiU" w:hAnsi="PMingLiU" w:hint="eastAsia"/>
        </w:rPr>
        <w:t xml:space="preserve">東亞地區　</w:t>
      </w:r>
      <w:r w:rsidRPr="00C74F24">
        <w:rPr>
          <w:rFonts w:ascii="PMingLiU" w:hAnsi="PMingLiU"/>
        </w:rPr>
        <w:t>(C)</w:t>
      </w:r>
      <w:r w:rsidRPr="00C74F24">
        <w:rPr>
          <w:rFonts w:ascii="PMingLiU" w:hAnsi="PMingLiU" w:hint="eastAsia"/>
        </w:rPr>
        <w:t xml:space="preserve">西非　</w:t>
      </w:r>
      <w:r w:rsidRPr="00C74F24">
        <w:rPr>
          <w:rFonts w:ascii="PMingLiU" w:hAnsi="PMingLiU"/>
        </w:rPr>
        <w:t>(D)</w:t>
      </w:r>
      <w:r w:rsidRPr="00C74F24">
        <w:rPr>
          <w:rFonts w:ascii="PMingLiU" w:hAnsi="PMingLiU" w:hint="eastAsia"/>
        </w:rPr>
        <w:t>西亞</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hint="eastAsia"/>
        </w:rPr>
        <w:t>解析：</w:t>
      </w:r>
      <w:r w:rsidRPr="008A6085">
        <w:rPr>
          <w:rFonts w:hint="eastAsia"/>
        </w:rPr>
        <w:t>先知指穆罕默德，其並無著作，教義是透過口述</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0402-00081　　　</w:t>
      </w:r>
      <w:r>
        <w:rPr>
          <w:rFonts w:ascii="SMbarcode" w:eastAsia="SMbarcode" w:hAnsi="PMingLiU"/>
        </w:rPr>
        <w:t>*085306-0402-00081*</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下列何者是阿拉伯帝國之所以在西元七至九世紀成功擴張的經濟因素？</w:t>
      </w:r>
      <w:r w:rsidRPr="00C74F24">
        <w:rPr>
          <w:rFonts w:ascii="PMingLiU" w:hAnsi="PMingLiU" w:hint="eastAsia"/>
        </w:rPr>
        <w:t xml:space="preserve">　</w:t>
      </w:r>
      <w:r w:rsidRPr="00C74F24">
        <w:rPr>
          <w:rFonts w:ascii="PMingLiU" w:hAnsi="PMingLiU"/>
        </w:rPr>
        <w:br/>
        <w:t>(A)阿拉伯半島</w:t>
      </w:r>
      <w:r w:rsidRPr="00C74F24">
        <w:rPr>
          <w:rFonts w:ascii="PMingLiU" w:hAnsi="PMingLiU" w:hint="eastAsia"/>
        </w:rPr>
        <w:t>游</w:t>
      </w:r>
      <w:r w:rsidRPr="00C74F24">
        <w:rPr>
          <w:rFonts w:ascii="PMingLiU" w:hAnsi="PMingLiU"/>
        </w:rPr>
        <w:t>牧生活艱苦，成為擴張動力</w:t>
      </w:r>
      <w:r w:rsidRPr="00C74F24">
        <w:rPr>
          <w:rFonts w:ascii="PMingLiU" w:hAnsi="PMingLiU" w:hint="eastAsia"/>
        </w:rPr>
        <w:t xml:space="preserve">　</w:t>
      </w:r>
      <w:r w:rsidRPr="00C74F24">
        <w:rPr>
          <w:rFonts w:ascii="PMingLiU" w:hAnsi="PMingLiU"/>
        </w:rPr>
        <w:t>(B)趁拜占庭帝國與日耳曼人爆發激烈糾紛時，掌握時機進行擴張</w:t>
      </w:r>
      <w:r w:rsidRPr="00C74F24">
        <w:rPr>
          <w:rFonts w:ascii="PMingLiU" w:hAnsi="PMingLiU" w:hint="eastAsia"/>
        </w:rPr>
        <w:t xml:space="preserve">　</w:t>
      </w:r>
      <w:r w:rsidRPr="00C74F24">
        <w:rPr>
          <w:rFonts w:ascii="PMingLiU" w:hAnsi="PMingLiU"/>
        </w:rPr>
        <w:t>(C)阿拉伯人屬於</w:t>
      </w:r>
      <w:r w:rsidRPr="00C74F24">
        <w:rPr>
          <w:rFonts w:ascii="PMingLiU" w:hAnsi="PMingLiU" w:hint="eastAsia"/>
        </w:rPr>
        <w:t>游</w:t>
      </w:r>
      <w:r w:rsidRPr="00C74F24">
        <w:rPr>
          <w:rFonts w:ascii="PMingLiU" w:hAnsi="PMingLiU"/>
        </w:rPr>
        <w:t>牧民族，自身武力強大</w:t>
      </w:r>
      <w:r w:rsidRPr="00C74F24">
        <w:rPr>
          <w:rFonts w:ascii="PMingLiU" w:hAnsi="PMingLiU" w:hint="eastAsia"/>
        </w:rPr>
        <w:t xml:space="preserve">　</w:t>
      </w:r>
      <w:r w:rsidRPr="00C74F24">
        <w:rPr>
          <w:rFonts w:ascii="PMingLiU" w:hAnsi="PMingLiU"/>
        </w:rPr>
        <w:t>(D)聖戰概念引發的宗教狂熱</w:t>
      </w:r>
    </w:p>
    <w:p w:rsidR="00C74F24" w:rsidRDefault="00C74F24" w:rsidP="00C74F24">
      <w:r>
        <w:rPr>
          <w:rFonts w:ascii="PMingLiU" w:hAnsi="PMingLiU"/>
        </w:rPr>
        <w:t>答案：</w:t>
      </w:r>
      <w:r>
        <w:t>(A)</w:t>
      </w:r>
    </w:p>
    <w:p w:rsidR="00C74F24" w:rsidRDefault="00C74F24" w:rsidP="00C74F24">
      <w:r>
        <w:rPr>
          <w:rFonts w:ascii="PMingLiU" w:hAnsi="PMingLiU"/>
        </w:rPr>
        <w:t>解析：</w:t>
      </w:r>
      <w:r>
        <w:t>(B)</w:t>
      </w:r>
      <w:r w:rsidRPr="00E56338">
        <w:t>應為波斯薩珊帝國</w:t>
      </w:r>
      <w:r>
        <w:t>。</w:t>
      </w:r>
      <w:r>
        <w:br/>
        <w:t>(C)</w:t>
      </w:r>
      <w:r w:rsidRPr="00E56338">
        <w:t>非經濟因素</w:t>
      </w:r>
      <w:r>
        <w:t>。</w:t>
      </w:r>
      <w:r>
        <w:br/>
        <w:t>(D)</w:t>
      </w:r>
      <w:r w:rsidRPr="00E56338">
        <w:t>非經濟因素</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題號：0402-00082　　　</w:t>
      </w:r>
      <w:r>
        <w:rPr>
          <w:rFonts w:ascii="SMbarcode" w:eastAsia="SMbarcode" w:hAnsi="PMingLiU"/>
        </w:rPr>
        <w:t>*085306-0402-00082*</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當明帝國在東亞巍然而立時，伊斯蘭的信徒們也不惶多讓，此時有數個伊斯蘭帝國與明帝國同時並存。請問：下列何者</w:t>
      </w:r>
      <w:r w:rsidRPr="00C74F24">
        <w:rPr>
          <w:rFonts w:ascii="PMingLiU" w:hAnsi="PMingLiU" w:hint="eastAsia"/>
          <w:u w:val="single"/>
        </w:rPr>
        <w:t>不是</w:t>
      </w:r>
      <w:r w:rsidRPr="00C74F24">
        <w:rPr>
          <w:rFonts w:ascii="PMingLiU" w:hAnsi="PMingLiU"/>
        </w:rPr>
        <w:t>當時的伊斯蘭帝國之一？</w:t>
      </w:r>
      <w:r w:rsidRPr="00C74F24">
        <w:rPr>
          <w:rFonts w:ascii="PMingLiU" w:hAnsi="PMingLiU" w:hint="eastAsia"/>
        </w:rPr>
        <w:t xml:space="preserve">　</w:t>
      </w:r>
      <w:r w:rsidRPr="00C74F24">
        <w:rPr>
          <w:rFonts w:ascii="PMingLiU" w:hAnsi="PMingLiU"/>
        </w:rPr>
        <w:br/>
        <w:t>(A)塞爾柱土耳其</w:t>
      </w:r>
      <w:r w:rsidRPr="00C74F24">
        <w:rPr>
          <w:rFonts w:ascii="PMingLiU" w:hAnsi="PMingLiU" w:hint="eastAsia"/>
        </w:rPr>
        <w:t xml:space="preserve">　</w:t>
      </w:r>
      <w:r w:rsidRPr="00C74F24">
        <w:rPr>
          <w:rFonts w:ascii="PMingLiU" w:hAnsi="PMingLiU"/>
        </w:rPr>
        <w:t>(B)鄂圖曼土耳其</w:t>
      </w:r>
      <w:r w:rsidRPr="00C74F24">
        <w:rPr>
          <w:rFonts w:ascii="PMingLiU" w:hAnsi="PMingLiU" w:hint="eastAsia"/>
        </w:rPr>
        <w:t xml:space="preserve">　</w:t>
      </w:r>
      <w:r w:rsidRPr="00C74F24">
        <w:rPr>
          <w:rFonts w:ascii="PMingLiU" w:hAnsi="PMingLiU"/>
        </w:rPr>
        <w:t>(C)薩法維帝國</w:t>
      </w:r>
      <w:r w:rsidRPr="00C74F24">
        <w:rPr>
          <w:rFonts w:ascii="PMingLiU" w:hAnsi="PMingLiU" w:hint="eastAsia"/>
        </w:rPr>
        <w:t xml:space="preserve">　</w:t>
      </w:r>
      <w:r w:rsidRPr="00C74F24">
        <w:rPr>
          <w:rFonts w:ascii="PMingLiU" w:hAnsi="PMingLiU"/>
        </w:rPr>
        <w:t>(D)蒙兀兒帝國</w:t>
      </w:r>
    </w:p>
    <w:p w:rsidR="00C74F24" w:rsidRDefault="00C74F24" w:rsidP="00C74F24">
      <w:r>
        <w:rPr>
          <w:rFonts w:ascii="PMingLiU" w:hAnsi="PMingLiU"/>
        </w:rPr>
        <w:t>答案：</w:t>
      </w:r>
      <w:r>
        <w:t>(A)</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題號：0402-00083　　　</w:t>
      </w:r>
      <w:r>
        <w:rPr>
          <w:rFonts w:ascii="SMbarcode" w:eastAsia="SMbarcode" w:hAnsi="PMingLiU"/>
        </w:rPr>
        <w:t>*085306-0402-00083*</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關於伊斯蘭教各教派的敘述，下列何者正確？　(A)什葉派認為哈里發應由推舉產生　(B)素尼派堅持《古蘭經》的至高無上，反對先知《聖訓》可補充教義　(C)什葉派人口在今日的伊斯蘭世界中</w:t>
      </w:r>
      <w:r w:rsidRPr="00C74F24">
        <w:rPr>
          <w:rFonts w:ascii="PMingLiU" w:hAnsi="PMingLiU" w:hint="eastAsia"/>
        </w:rPr>
        <w:t>占</w:t>
      </w:r>
      <w:r w:rsidRPr="00C74F24">
        <w:rPr>
          <w:rFonts w:ascii="PMingLiU" w:hAnsi="PMingLiU"/>
        </w:rPr>
        <w:t>了大多數　(D)蘇</w:t>
      </w:r>
      <w:r w:rsidRPr="00C74F24">
        <w:rPr>
          <w:rFonts w:ascii="PMingLiU" w:hAnsi="PMingLiU" w:hint="eastAsia"/>
        </w:rPr>
        <w:t>非</w:t>
      </w:r>
      <w:r w:rsidRPr="00C74F24">
        <w:rPr>
          <w:rFonts w:ascii="PMingLiU" w:hAnsi="PMingLiU"/>
        </w:rPr>
        <w:t>教派認為旋轉舞是重要的一種修行方式</w:t>
      </w:r>
      <w:r w:rsidRPr="00C74F24">
        <w:rPr>
          <w:rFonts w:ascii="PMingLiU" w:hAnsi="PMingLiU" w:hint="eastAsia"/>
        </w:rPr>
        <w:t xml:space="preserve">　</w:t>
      </w:r>
      <w:r w:rsidRPr="00C74F24">
        <w:rPr>
          <w:rFonts w:ascii="PMingLiU" w:hAnsi="PMingLiU"/>
        </w:rPr>
        <w:br/>
        <w:t>(A)什葉派認為哈里發應由推舉產生</w:t>
      </w:r>
      <w:r w:rsidRPr="00C74F24">
        <w:rPr>
          <w:rFonts w:ascii="PMingLiU" w:hAnsi="PMingLiU" w:hint="eastAsia"/>
        </w:rPr>
        <w:t xml:space="preserve">　</w:t>
      </w:r>
      <w:r w:rsidRPr="00C74F24">
        <w:rPr>
          <w:rFonts w:ascii="PMingLiU" w:hAnsi="PMingLiU"/>
        </w:rPr>
        <w:t>(B)素尼派堅持《古蘭經》的至高無上，反對先知《聖訓》可補充教義</w:t>
      </w:r>
      <w:r w:rsidRPr="00C74F24">
        <w:rPr>
          <w:rFonts w:ascii="PMingLiU" w:hAnsi="PMingLiU" w:hint="eastAsia"/>
        </w:rPr>
        <w:t xml:space="preserve">　</w:t>
      </w:r>
      <w:r w:rsidRPr="00C74F24">
        <w:rPr>
          <w:rFonts w:ascii="PMingLiU" w:hAnsi="PMingLiU"/>
        </w:rPr>
        <w:t>(C)什葉派人口在今日的伊斯蘭世界中</w:t>
      </w:r>
      <w:r w:rsidRPr="00C74F24">
        <w:rPr>
          <w:rFonts w:ascii="PMingLiU" w:hAnsi="PMingLiU" w:hint="eastAsia"/>
        </w:rPr>
        <w:t>占</w:t>
      </w:r>
      <w:r w:rsidRPr="00C74F24">
        <w:rPr>
          <w:rFonts w:ascii="PMingLiU" w:hAnsi="PMingLiU"/>
        </w:rPr>
        <w:t>了大多數</w:t>
      </w:r>
      <w:r w:rsidRPr="00C74F24">
        <w:rPr>
          <w:rFonts w:ascii="PMingLiU" w:hAnsi="PMingLiU" w:hint="eastAsia"/>
        </w:rPr>
        <w:t xml:space="preserve">　</w:t>
      </w:r>
      <w:r w:rsidRPr="00C74F24">
        <w:rPr>
          <w:rFonts w:ascii="PMingLiU" w:hAnsi="PMingLiU"/>
        </w:rPr>
        <w:t>(D)蘇</w:t>
      </w:r>
      <w:r w:rsidRPr="00C74F24">
        <w:rPr>
          <w:rFonts w:ascii="PMingLiU" w:hAnsi="PMingLiU" w:hint="eastAsia"/>
        </w:rPr>
        <w:t>非</w:t>
      </w:r>
      <w:r w:rsidRPr="00C74F24">
        <w:rPr>
          <w:rFonts w:ascii="PMingLiU" w:hAnsi="PMingLiU"/>
        </w:rPr>
        <w:t>教派認為旋轉舞是重要的一種修行方式</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題號：0402-00084　　　</w:t>
      </w:r>
      <w:r>
        <w:rPr>
          <w:rFonts w:ascii="SMbarcode" w:eastAsia="SMbarcode" w:hAnsi="PMingLiU"/>
        </w:rPr>
        <w:t>*085306-0402-00084*</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十四世紀末，自稱為成吉思汗後裔的帖木兒興起於中亞，其滅伊兒汗國，擊敗鄂圖曼土耳其，甚至曾想趁著當時中國爆發亂事時遠征中國，以恢復昔日蒙古帝國的版圖。請問：當時中國有可能爆發下列哪一亂事？</w:t>
      </w:r>
      <w:r w:rsidRPr="00C74F24">
        <w:rPr>
          <w:rFonts w:ascii="PMingLiU" w:hAnsi="PMingLiU" w:hint="eastAsia"/>
        </w:rPr>
        <w:t xml:space="preserve">　</w:t>
      </w:r>
      <w:r w:rsidRPr="00C74F24">
        <w:rPr>
          <w:rFonts w:ascii="PMingLiU" w:hAnsi="PMingLiU"/>
        </w:rPr>
        <w:br/>
        <w:t>(A)三藩之亂</w:t>
      </w:r>
      <w:r w:rsidRPr="00C74F24">
        <w:rPr>
          <w:rFonts w:ascii="PMingLiU" w:hAnsi="PMingLiU" w:hint="eastAsia"/>
        </w:rPr>
        <w:t xml:space="preserve">　</w:t>
      </w:r>
      <w:r w:rsidRPr="00C74F24">
        <w:rPr>
          <w:rFonts w:ascii="PMingLiU" w:hAnsi="PMingLiU"/>
        </w:rPr>
        <w:t>(B)流寇之亂</w:t>
      </w:r>
      <w:r w:rsidRPr="00C74F24">
        <w:rPr>
          <w:rFonts w:ascii="PMingLiU" w:hAnsi="PMingLiU" w:hint="eastAsia"/>
        </w:rPr>
        <w:t xml:space="preserve">　</w:t>
      </w:r>
      <w:r w:rsidRPr="00C74F24">
        <w:rPr>
          <w:rFonts w:ascii="PMingLiU" w:hAnsi="PMingLiU"/>
        </w:rPr>
        <w:t>(C)白蓮教之亂</w:t>
      </w:r>
      <w:r w:rsidRPr="00C74F24">
        <w:rPr>
          <w:rFonts w:ascii="PMingLiU" w:hAnsi="PMingLiU" w:hint="eastAsia"/>
        </w:rPr>
        <w:t xml:space="preserve">　</w:t>
      </w:r>
      <w:r w:rsidRPr="00C74F24">
        <w:rPr>
          <w:rFonts w:ascii="PMingLiU" w:hAnsi="PMingLiU"/>
        </w:rPr>
        <w:t>(D)靖難之役</w:t>
      </w:r>
    </w:p>
    <w:p w:rsidR="00C74F24" w:rsidRDefault="00C74F24" w:rsidP="00C74F24">
      <w:r>
        <w:rPr>
          <w:rFonts w:ascii="PMingLiU" w:hAnsi="PMingLiU"/>
        </w:rPr>
        <w:t>答案：</w:t>
      </w:r>
      <w:r>
        <w:t>(D)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題號：0402-00085　　　</w:t>
      </w:r>
      <w:r>
        <w:rPr>
          <w:rFonts w:ascii="SMbarcode" w:eastAsia="SMbarcode" w:hAnsi="PMingLiU"/>
        </w:rPr>
        <w:t>*085306-0402-00085*</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在伊斯蘭教史上，四</w:t>
      </w:r>
      <w:r w:rsidRPr="00C74F24">
        <w:rPr>
          <w:rFonts w:ascii="PMingLiU" w:hAnsi="PMingLiU" w:hint="eastAsia"/>
        </w:rPr>
        <w:t>位正統</w:t>
      </w:r>
      <w:r w:rsidRPr="00C74F24">
        <w:rPr>
          <w:rFonts w:ascii="PMingLiU" w:hAnsi="PMingLiU"/>
        </w:rPr>
        <w:t>哈里發時期被認為是光輝燦爛的時刻。以下有關</w:t>
      </w:r>
      <w:r w:rsidRPr="00C74F24">
        <w:rPr>
          <w:rFonts w:ascii="PMingLiU" w:hAnsi="PMingLiU" w:hint="eastAsia"/>
        </w:rPr>
        <w:t>正統</w:t>
      </w:r>
      <w:r w:rsidRPr="00C74F24">
        <w:rPr>
          <w:rFonts w:ascii="PMingLiU" w:hAnsi="PMingLiU"/>
        </w:rPr>
        <w:t>哈里發時期的描述，何者正確？</w:t>
      </w:r>
      <w:r w:rsidRPr="00C74F24">
        <w:rPr>
          <w:rFonts w:ascii="PMingLiU" w:hAnsi="PMingLiU" w:hint="eastAsia"/>
        </w:rPr>
        <w:t xml:space="preserve">　</w:t>
      </w:r>
      <w:r w:rsidRPr="00C74F24">
        <w:rPr>
          <w:rFonts w:ascii="PMingLiU" w:hAnsi="PMingLiU"/>
        </w:rPr>
        <w:br/>
        <w:t>(A)</w:t>
      </w:r>
      <w:r w:rsidRPr="00C74F24">
        <w:rPr>
          <w:rFonts w:ascii="PMingLiU" w:hAnsi="PMingLiU" w:hint="eastAsia"/>
        </w:rPr>
        <w:t>正統</w:t>
      </w:r>
      <w:r w:rsidRPr="00C74F24">
        <w:rPr>
          <w:rFonts w:ascii="PMingLiU" w:hAnsi="PMingLiU"/>
        </w:rPr>
        <w:t>哈里發時期停止對外征戰，國家穩定發展，文化發達</w:t>
      </w:r>
      <w:r w:rsidRPr="00C74F24">
        <w:rPr>
          <w:rFonts w:ascii="PMingLiU" w:hAnsi="PMingLiU" w:hint="eastAsia"/>
        </w:rPr>
        <w:t xml:space="preserve">　</w:t>
      </w:r>
      <w:r w:rsidRPr="00C74F24">
        <w:rPr>
          <w:rFonts w:ascii="PMingLiU" w:hAnsi="PMingLiU"/>
        </w:rPr>
        <w:t>(B)</w:t>
      </w:r>
      <w:r w:rsidRPr="00C74F24">
        <w:rPr>
          <w:rFonts w:ascii="PMingLiU" w:hAnsi="PMingLiU" w:hint="eastAsia"/>
        </w:rPr>
        <w:t>正統</w:t>
      </w:r>
      <w:r w:rsidRPr="00C74F24">
        <w:rPr>
          <w:rFonts w:ascii="PMingLiU" w:hAnsi="PMingLiU"/>
        </w:rPr>
        <w:t>哈里發的繼承採世襲制</w:t>
      </w:r>
      <w:r w:rsidRPr="00C74F24">
        <w:rPr>
          <w:rFonts w:ascii="PMingLiU" w:hAnsi="PMingLiU" w:hint="eastAsia"/>
        </w:rPr>
        <w:t xml:space="preserve">　</w:t>
      </w:r>
      <w:r w:rsidRPr="00C74F24">
        <w:rPr>
          <w:rFonts w:ascii="PMingLiU" w:hAnsi="PMingLiU"/>
        </w:rPr>
        <w:t>(C)</w:t>
      </w:r>
      <w:r w:rsidRPr="00C74F24">
        <w:rPr>
          <w:rFonts w:ascii="PMingLiU" w:hAnsi="PMingLiU" w:hint="eastAsia"/>
        </w:rPr>
        <w:t>正統</w:t>
      </w:r>
      <w:r w:rsidRPr="00C74F24">
        <w:rPr>
          <w:rFonts w:ascii="PMingLiU" w:hAnsi="PMingLiU"/>
        </w:rPr>
        <w:t>哈里發時期的阿拉伯是軍政教三者合一的神權國家</w:t>
      </w:r>
      <w:r w:rsidRPr="00C74F24">
        <w:rPr>
          <w:rFonts w:ascii="PMingLiU" w:hAnsi="PMingLiU" w:hint="eastAsia"/>
        </w:rPr>
        <w:t xml:space="preserve">　</w:t>
      </w:r>
      <w:r w:rsidRPr="00C74F24">
        <w:rPr>
          <w:rFonts w:ascii="PMingLiU" w:hAnsi="PMingLiU"/>
        </w:rPr>
        <w:t>(D)</w:t>
      </w:r>
      <w:r w:rsidRPr="00C74F24">
        <w:rPr>
          <w:rFonts w:ascii="PMingLiU" w:hAnsi="PMingLiU" w:hint="eastAsia"/>
        </w:rPr>
        <w:t>正統</w:t>
      </w:r>
      <w:r w:rsidRPr="00C74F24">
        <w:rPr>
          <w:rFonts w:ascii="PMingLiU" w:hAnsi="PMingLiU"/>
        </w:rPr>
        <w:t>哈里發將阿拉伯帝國擴展成橫跨歐亞非的大帝國</w:t>
      </w:r>
    </w:p>
    <w:p w:rsidR="00C74F24" w:rsidRDefault="00C74F24" w:rsidP="00C74F24">
      <w:r>
        <w:rPr>
          <w:rFonts w:ascii="PMingLiU" w:hAnsi="PMingLiU"/>
        </w:rPr>
        <w:t>答案：</w:t>
      </w:r>
      <w:r>
        <w:t>(C)</w:t>
      </w:r>
    </w:p>
    <w:p w:rsidR="00C74F24" w:rsidRDefault="00C74F24" w:rsidP="00C74F24">
      <w:r>
        <w:rPr>
          <w:rFonts w:ascii="PMingLiU" w:hAnsi="PMingLiU"/>
        </w:rPr>
        <w:t>解析：</w:t>
      </w:r>
      <w:r>
        <w:t>(A)</w:t>
      </w:r>
      <w:r w:rsidRPr="00E56338">
        <w:t>對外擴張</w:t>
      </w:r>
      <w:r>
        <w:t>。</w:t>
      </w:r>
      <w:r>
        <w:br/>
        <w:t>(B)</w:t>
      </w:r>
      <w:r w:rsidRPr="00E56338">
        <w:t>推舉方式產生</w:t>
      </w:r>
      <w:r>
        <w:t>。</w:t>
      </w:r>
      <w:r>
        <w:br/>
        <w:t>(D)</w:t>
      </w:r>
      <w:r w:rsidRPr="00E56338">
        <w:t>勢力尚未擴展至歐洲</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題號：0402-00086　　　</w:t>
      </w:r>
      <w:r>
        <w:rPr>
          <w:rFonts w:ascii="SMbarcode" w:eastAsia="SMbarcode" w:hAnsi="PMingLiU"/>
        </w:rPr>
        <w:t>*085306-0402-00086*</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阿拉伯世界的天文學十分發達，而其天文學的成就也展現在航海應用上，使其稱霸印度洋海域。請問：關於阿拉伯人天文學發展的敘述，下列何者正確？</w:t>
      </w:r>
      <w:r w:rsidRPr="00C74F24">
        <w:rPr>
          <w:rFonts w:ascii="PMingLiU" w:hAnsi="PMingLiU" w:hint="eastAsia"/>
        </w:rPr>
        <w:t xml:space="preserve">　</w:t>
      </w:r>
      <w:r w:rsidRPr="00C74F24">
        <w:rPr>
          <w:rFonts w:ascii="PMingLiU" w:hAnsi="PMingLiU"/>
        </w:rPr>
        <w:br/>
        <w:t>(A)阿拉伯人觀察星象，並發展出現今十二星座的神話</w:t>
      </w:r>
      <w:r w:rsidRPr="00C74F24">
        <w:rPr>
          <w:rFonts w:ascii="PMingLiU" w:hAnsi="PMingLiU" w:hint="eastAsia"/>
        </w:rPr>
        <w:t xml:space="preserve">　</w:t>
      </w:r>
      <w:r w:rsidRPr="00C74F24">
        <w:rPr>
          <w:rFonts w:ascii="PMingLiU" w:hAnsi="PMingLiU"/>
        </w:rPr>
        <w:t>(B)花</w:t>
      </w:r>
      <w:r w:rsidRPr="00C74F24">
        <w:rPr>
          <w:rFonts w:ascii="PMingLiU" w:hAnsi="PMingLiU" w:hint="eastAsia"/>
        </w:rPr>
        <w:t>剌</w:t>
      </w:r>
      <w:r w:rsidRPr="00C74F24">
        <w:rPr>
          <w:rFonts w:ascii="PMingLiU" w:hAnsi="PMingLiU"/>
        </w:rPr>
        <w:t>子密發明了代數符號</w:t>
      </w:r>
      <w:r w:rsidRPr="00C74F24">
        <w:rPr>
          <w:rFonts w:ascii="PMingLiU" w:hAnsi="PMingLiU" w:hint="eastAsia"/>
        </w:rPr>
        <w:t xml:space="preserve">　</w:t>
      </w:r>
      <w:r w:rsidRPr="00C74F24">
        <w:rPr>
          <w:rFonts w:ascii="PMingLiU" w:hAnsi="PMingLiU"/>
        </w:rPr>
        <w:t>(C)十世紀時，阿拉伯人在伊斯坦堡等地建立了天文</w:t>
      </w:r>
      <w:r w:rsidRPr="00C74F24">
        <w:rPr>
          <w:rFonts w:ascii="PMingLiU" w:hAnsi="PMingLiU" w:hint="eastAsia"/>
        </w:rPr>
        <w:t xml:space="preserve">臺　</w:t>
      </w:r>
      <w:r w:rsidRPr="00C74F24">
        <w:rPr>
          <w:rFonts w:ascii="PMingLiU" w:hAnsi="PMingLiU"/>
        </w:rPr>
        <w:t>(D)阿拉伯人已證實太陽為宇宙中心</w:t>
      </w:r>
    </w:p>
    <w:p w:rsidR="00C74F24" w:rsidRDefault="00C74F24" w:rsidP="00C74F24">
      <w:r>
        <w:rPr>
          <w:rFonts w:ascii="PMingLiU" w:hAnsi="PMingLiU"/>
        </w:rPr>
        <w:t>答案：</w:t>
      </w:r>
      <w:r>
        <w:t>(D)</w:t>
      </w:r>
    </w:p>
    <w:p w:rsidR="00C74F24" w:rsidRDefault="00C74F24" w:rsidP="00C74F24">
      <w:pPr>
        <w:rPr>
          <w:rFonts w:hint="eastAsia"/>
        </w:rPr>
      </w:pPr>
      <w:r>
        <w:rPr>
          <w:rFonts w:ascii="PMingLiU" w:hAnsi="PMingLiU"/>
        </w:rPr>
        <w:t>解析：</w:t>
      </w:r>
      <w:r>
        <w:t>(A)</w:t>
      </w:r>
      <w:r w:rsidRPr="00E56338">
        <w:t>為希臘神話</w:t>
      </w:r>
      <w:r>
        <w:t>。</w:t>
      </w:r>
      <w:r>
        <w:br/>
        <w:t>(B)</w:t>
      </w:r>
      <w:r w:rsidRPr="00E56338">
        <w:t>此為數學方面</w:t>
      </w:r>
      <w:r>
        <w:t>。</w:t>
      </w:r>
      <w:r>
        <w:br/>
        <w:t>(C)</w:t>
      </w:r>
      <w:r>
        <w:t>十世紀時君士坦丁堡仍在拜占庭統治下，阿拉伯人不可能在此建立天文</w:t>
      </w:r>
      <w:r>
        <w:rPr>
          <w:rFonts w:hint="eastAsia"/>
        </w:rPr>
        <w:t>臺。</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0402-00087　　　</w:t>
      </w:r>
      <w:r>
        <w:rPr>
          <w:rFonts w:ascii="SMbarcode" w:eastAsia="SMbarcode" w:hAnsi="PMingLiU"/>
        </w:rPr>
        <w:t>*085306-0402-00087*</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阿拉伯人的文學發展為世人所稱道，除了許多詩歌外，其故事傳說也在現今世界廣為傳頌，影響範圍遠超過伊斯蘭文化圈。請問：關於阿拉伯文學發展的敘述，下列何者</w:t>
      </w:r>
      <w:r w:rsidRPr="00C74F24">
        <w:rPr>
          <w:rFonts w:ascii="PMingLiU" w:hAnsi="PMingLiU" w:hint="eastAsia"/>
        </w:rPr>
        <w:t>正確</w:t>
      </w:r>
      <w:r w:rsidRPr="00C74F24">
        <w:rPr>
          <w:rFonts w:ascii="PMingLiU" w:hAnsi="PMingLiU"/>
        </w:rPr>
        <w:t>？</w:t>
      </w:r>
      <w:r w:rsidRPr="00C74F24">
        <w:rPr>
          <w:rFonts w:ascii="PMingLiU" w:hAnsi="PMingLiU" w:hint="eastAsia"/>
        </w:rPr>
        <w:t xml:space="preserve">。　</w:t>
      </w:r>
      <w:r w:rsidRPr="00C74F24">
        <w:rPr>
          <w:rFonts w:ascii="PMingLiU" w:hAnsi="PMingLiU"/>
        </w:rPr>
        <w:br/>
        <w:t>(A)阿拉伯文學因為禁止崇拜偶像的關係，為了避免故事內容如有人物出現，造成讀者崇拜的現象，因此只准以動物為主角</w:t>
      </w:r>
      <w:r w:rsidRPr="00C74F24">
        <w:rPr>
          <w:rFonts w:ascii="PMingLiU" w:hAnsi="PMingLiU" w:hint="eastAsia"/>
        </w:rPr>
        <w:t xml:space="preserve">　</w:t>
      </w:r>
      <w:r w:rsidRPr="00C74F24">
        <w:rPr>
          <w:rFonts w:ascii="PMingLiU" w:hAnsi="PMingLiU"/>
        </w:rPr>
        <w:t>(B)阿拉伯文學也有吸收印度、波斯的故事內容</w:t>
      </w:r>
      <w:r w:rsidRPr="00C74F24">
        <w:rPr>
          <w:rFonts w:ascii="PMingLiU" w:hAnsi="PMingLiU" w:hint="eastAsia"/>
        </w:rPr>
        <w:t xml:space="preserve">　</w:t>
      </w:r>
      <w:r w:rsidRPr="00C74F24">
        <w:rPr>
          <w:rFonts w:ascii="PMingLiU" w:hAnsi="PMingLiU"/>
        </w:rPr>
        <w:t>(C)奧</w:t>
      </w:r>
      <w:r w:rsidRPr="00C74F24">
        <w:rPr>
          <w:rFonts w:ascii="PMingLiU" w:hAnsi="PMingLiU" w:hint="eastAsia"/>
        </w:rPr>
        <w:t>瑪雅</w:t>
      </w:r>
      <w:r w:rsidRPr="00C74F24">
        <w:rPr>
          <w:rFonts w:ascii="PMingLiU" w:hAnsi="PMingLiU"/>
        </w:rPr>
        <w:t>王朝的統治時期是阿拉伯文學的黃金時代</w:t>
      </w:r>
      <w:r w:rsidRPr="00C74F24">
        <w:rPr>
          <w:rFonts w:ascii="PMingLiU" w:hAnsi="PMingLiU" w:hint="eastAsia"/>
        </w:rPr>
        <w:t xml:space="preserve">　</w:t>
      </w:r>
      <w:r w:rsidRPr="00C74F24">
        <w:rPr>
          <w:rFonts w:ascii="PMingLiU" w:hAnsi="PMingLiU"/>
        </w:rPr>
        <w:t>(D)《卡里來與笛木乃》是阿拉伯文學中著名的原創作品</w:t>
      </w:r>
    </w:p>
    <w:p w:rsidR="00C74F24" w:rsidRDefault="00C74F24" w:rsidP="00C74F24">
      <w:r>
        <w:rPr>
          <w:rFonts w:ascii="PMingLiU" w:hAnsi="PMingLiU"/>
        </w:rPr>
        <w:t>答案：</w:t>
      </w:r>
      <w:r>
        <w:t>(B)</w:t>
      </w:r>
    </w:p>
    <w:p w:rsidR="00C74F24" w:rsidRDefault="00C74F24" w:rsidP="00C74F24">
      <w:r>
        <w:rPr>
          <w:rFonts w:ascii="PMingLiU" w:hAnsi="PMingLiU"/>
        </w:rPr>
        <w:t>解析：</w:t>
      </w:r>
      <w:r>
        <w:t>(A)</w:t>
      </w:r>
      <w:r w:rsidRPr="00E56338">
        <w:t>無此狀況</w:t>
      </w:r>
      <w:r>
        <w:t>。</w:t>
      </w:r>
      <w:r>
        <w:br/>
        <w:t>(C)</w:t>
      </w:r>
      <w:r w:rsidRPr="00E56338">
        <w:t>阿拔斯王朝</w:t>
      </w:r>
      <w:r>
        <w:t>。</w:t>
      </w:r>
      <w:r>
        <w:br/>
        <w:t>(D)</w:t>
      </w:r>
      <w:r w:rsidRPr="00E56338">
        <w:t>是來自印度的翻譯文學</w:t>
      </w:r>
      <w:r>
        <w:t>。</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題號：0402-00088　　　</w:t>
      </w:r>
      <w:r>
        <w:rPr>
          <w:rFonts w:ascii="SMbarcode" w:eastAsia="SMbarcode" w:hAnsi="PMingLiU"/>
        </w:rPr>
        <w:t>*085306-0402-00088*</w:t>
      </w:r>
      <w:r>
        <w:rPr>
          <w:rFonts w:ascii="PMingLiU" w:hAnsi="PMingLiU"/>
        </w:rPr>
        <w:t xml:space="preserve">　　　難易度：難　　　出處：各校試題</w:t>
      </w:r>
    </w:p>
    <w:p w:rsidR="00C74F24" w:rsidRDefault="00C74F24" w:rsidP="00C74F24">
      <w:pPr>
        <w:rPr>
          <w:rFonts w:ascii="PMingLiU" w:hAnsi="PMingLiU" w:hint="eastAsia"/>
        </w:rPr>
      </w:pPr>
      <w:r w:rsidRPr="00C74F24">
        <w:rPr>
          <w:rFonts w:ascii="PMingLiU" w:hAnsi="PMingLiU" w:hint="eastAsia"/>
        </w:rPr>
        <w:t xml:space="preserve">大衛是九世紀時的阿拉伯人，他可能會有下列哪些生活狀況？　</w:t>
      </w:r>
      <w:r w:rsidRPr="00C74F24">
        <w:rPr>
          <w:rFonts w:ascii="PMingLiU" w:hAnsi="PMingLiU"/>
        </w:rPr>
        <w:br/>
        <w:t>(A)</w:t>
      </w:r>
      <w:r w:rsidRPr="00C74F24">
        <w:rPr>
          <w:rFonts w:ascii="PMingLiU" w:hAnsi="PMingLiU" w:hint="eastAsia"/>
        </w:rPr>
        <w:t xml:space="preserve">他精通希臘文，將伊斯蘭教的教義與希臘哲學的思想調和，探索信仰與理性的關係　</w:t>
      </w:r>
      <w:r w:rsidRPr="00C74F24">
        <w:rPr>
          <w:rFonts w:ascii="PMingLiU" w:hAnsi="PMingLiU"/>
        </w:rPr>
        <w:t>(B)</w:t>
      </w:r>
      <w:r w:rsidRPr="00C74F24">
        <w:rPr>
          <w:rFonts w:ascii="PMingLiU" w:hAnsi="PMingLiU" w:hint="eastAsia"/>
        </w:rPr>
        <w:t xml:space="preserve">他是縱橫印度洋的海上貿易商，他經營香料、瓷器等商品轉賣歐亞各地，最怕遭遇荷蘭東印度公司商船的攻擊　</w:t>
      </w:r>
      <w:r w:rsidRPr="00C74F24">
        <w:rPr>
          <w:rFonts w:ascii="PMingLiU" w:hAnsi="PMingLiU"/>
        </w:rPr>
        <w:t>(C)</w:t>
      </w:r>
      <w:r w:rsidRPr="00C74F24">
        <w:rPr>
          <w:rFonts w:ascii="PMingLiU" w:hAnsi="PMingLiU" w:hint="eastAsia"/>
        </w:rPr>
        <w:t xml:space="preserve">他是伊斯蘭教的聖戰士，並打敗歐洲的十字軍守住聖地　</w:t>
      </w:r>
      <w:r w:rsidRPr="00C74F24">
        <w:rPr>
          <w:rFonts w:ascii="PMingLiU" w:hAnsi="PMingLiU"/>
        </w:rPr>
        <w:t>(D)</w:t>
      </w:r>
      <w:r w:rsidRPr="00C74F24">
        <w:rPr>
          <w:rFonts w:ascii="PMingLiU" w:hAnsi="PMingLiU" w:hint="eastAsia"/>
        </w:rPr>
        <w:t>他是清真寺的建築師，將聖索菲亞大教堂的四周加上拜樓的尖塔，內部牆壁並以阿拉伯書法裝飾牆面，使教堂轉為穆斯林的殿堂</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hint="eastAsia"/>
        </w:rPr>
        <w:t>解析：</w:t>
      </w:r>
      <w:r w:rsidRPr="00876EB4">
        <w:rPr>
          <w:rFonts w:hint="eastAsia"/>
        </w:rPr>
        <w:t>關鍵在於</w:t>
      </w:r>
      <w:r>
        <w:rPr>
          <w:rFonts w:hint="eastAsia"/>
        </w:rPr>
        <w:t>九</w:t>
      </w:r>
      <w:r w:rsidRPr="00876EB4">
        <w:rPr>
          <w:rFonts w:hint="eastAsia"/>
        </w:rPr>
        <w:t>世紀的阿拉伯人</w:t>
      </w:r>
      <w:r>
        <w:rPr>
          <w:rFonts w:hint="eastAsia"/>
        </w:rPr>
        <w:t>。</w:t>
      </w:r>
      <w:r>
        <w:br/>
        <w:t>(B)</w:t>
      </w:r>
      <w:r w:rsidRPr="00876EB4">
        <w:rPr>
          <w:rFonts w:hint="eastAsia"/>
        </w:rPr>
        <w:t>荷屬東印度公司建於</w:t>
      </w:r>
      <w:r>
        <w:rPr>
          <w:rFonts w:hint="eastAsia"/>
        </w:rPr>
        <w:t>十六</w:t>
      </w:r>
      <w:r w:rsidRPr="00876EB4">
        <w:rPr>
          <w:rFonts w:hint="eastAsia"/>
        </w:rPr>
        <w:t>世紀</w:t>
      </w:r>
      <w:r>
        <w:rPr>
          <w:rFonts w:hint="eastAsia"/>
        </w:rPr>
        <w:t>。</w:t>
      </w:r>
      <w:r>
        <w:br/>
        <w:t>(C)</w:t>
      </w:r>
      <w:r w:rsidRPr="00876EB4">
        <w:rPr>
          <w:rFonts w:hint="eastAsia"/>
        </w:rPr>
        <w:t>十字軍東征發生於</w:t>
      </w:r>
      <w:r>
        <w:rPr>
          <w:rFonts w:hint="eastAsia"/>
        </w:rPr>
        <w:t>十一至十三</w:t>
      </w:r>
      <w:r w:rsidRPr="00876EB4">
        <w:rPr>
          <w:rFonts w:hint="eastAsia"/>
        </w:rPr>
        <w:t>世紀</w:t>
      </w:r>
      <w:r>
        <w:rPr>
          <w:rFonts w:hint="eastAsia"/>
        </w:rPr>
        <w:t>。</w:t>
      </w:r>
      <w:r>
        <w:br/>
        <w:t>(D)</w:t>
      </w:r>
      <w:r>
        <w:rPr>
          <w:rFonts w:hint="eastAsia"/>
        </w:rPr>
        <w:t>十五</w:t>
      </w:r>
      <w:r w:rsidRPr="00876EB4">
        <w:rPr>
          <w:rFonts w:hint="eastAsia"/>
        </w:rPr>
        <w:t>世紀東羅馬帝國滅亡後</w:t>
      </w:r>
      <w:r>
        <w:rPr>
          <w:rFonts w:hint="eastAsia"/>
        </w:rPr>
        <w:t>，</w:t>
      </w:r>
      <w:r w:rsidRPr="00876EB4">
        <w:rPr>
          <w:rFonts w:hint="eastAsia"/>
        </w:rPr>
        <w:t>伊斯蘭勢力才進入伊斯坦堡，聖索非亞大教堂才改建為清真寺</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0402-00089　　　</w:t>
      </w:r>
      <w:r>
        <w:rPr>
          <w:rFonts w:ascii="SMbarcode" w:eastAsia="SMbarcode" w:hAnsi="PMingLiU"/>
        </w:rPr>
        <w:t>*085306-0402-00089*</w:t>
      </w:r>
      <w:r>
        <w:rPr>
          <w:rFonts w:ascii="PMingLiU" w:hAnsi="PMingLiU"/>
        </w:rPr>
        <w:t xml:space="preserve">　　　難易度：難　　　出處：各校試題</w:t>
      </w:r>
    </w:p>
    <w:p w:rsidR="00C74F24" w:rsidRDefault="00C74F24" w:rsidP="00C74F24">
      <w:pPr>
        <w:rPr>
          <w:rFonts w:ascii="PMingLiU" w:hAnsi="PMingLiU" w:hint="eastAsia"/>
        </w:rPr>
      </w:pPr>
      <w:r w:rsidRPr="00C74F24">
        <w:rPr>
          <w:rFonts w:ascii="PMingLiU" w:hAnsi="PMingLiU" w:hint="eastAsia"/>
        </w:rPr>
        <w:t>附圖是伊斯蘭教信仰分布圖，關於此圖，下列敘述何者正確？</w:t>
      </w:r>
      <w:r w:rsidRPr="00C74F24">
        <w:rPr>
          <w:rFonts w:ascii="PMingLiU" w:hAnsi="PMingLiU"/>
        </w:rPr>
        <w:br/>
      </w:r>
      <w:r w:rsidR="00A90FD6" w:rsidRPr="00C74F24">
        <w:rPr>
          <w:rFonts w:ascii="PMingLiU" w:hAnsi="PMingLiU" w:hint="eastAsia"/>
          <w:noProof/>
          <w:color w:val="00B050"/>
          <w:shd w:val="pct15" w:color="auto" w:fill="FFFFFF"/>
        </w:rPr>
        <w:drawing>
          <wp:inline distT="0" distB="0" distL="0" distR="0">
            <wp:extent cx="2219325" cy="1428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428750"/>
                    </a:xfrm>
                    <a:prstGeom prst="rect">
                      <a:avLst/>
                    </a:prstGeom>
                    <a:noFill/>
                    <a:ln>
                      <a:noFill/>
                    </a:ln>
                  </pic:spPr>
                </pic:pic>
              </a:graphicData>
            </a:graphic>
          </wp:inline>
        </w:drawing>
      </w:r>
      <w:r w:rsidRPr="00C74F24">
        <w:rPr>
          <w:rFonts w:ascii="PMingLiU" w:hAnsi="PMingLiU" w:hint="eastAsia"/>
        </w:rPr>
        <w:t xml:space="preserve">　</w:t>
      </w:r>
      <w:r w:rsidRPr="00C74F24">
        <w:rPr>
          <w:rFonts w:ascii="PMingLiU" w:hAnsi="PMingLiU"/>
        </w:rPr>
        <w:br/>
        <w:t>(A)</w:t>
      </w:r>
      <w:r w:rsidRPr="00C74F24">
        <w:rPr>
          <w:rFonts w:ascii="PMingLiU" w:hAnsi="PMingLiU" w:hint="eastAsia"/>
        </w:rPr>
        <w:t xml:space="preserve">深色部分其信仰源自於第四任哈里發阿里的追隨者，也就是現在的基本教義派　</w:t>
      </w:r>
      <w:r w:rsidRPr="00C74F24">
        <w:rPr>
          <w:rFonts w:ascii="PMingLiU" w:hAnsi="PMingLiU"/>
        </w:rPr>
        <w:t>(B)</w:t>
      </w:r>
      <w:r w:rsidRPr="00C74F24">
        <w:rPr>
          <w:rFonts w:ascii="PMingLiU" w:hAnsi="PMingLiU" w:hint="eastAsia"/>
        </w:rPr>
        <w:t xml:space="preserve">伊斯蘭教傳入東南亞與阿拉伯人的遠洋貿易有關　</w:t>
      </w:r>
      <w:r w:rsidRPr="00C74F24">
        <w:rPr>
          <w:rFonts w:ascii="PMingLiU" w:hAnsi="PMingLiU"/>
        </w:rPr>
        <w:t>(C)</w:t>
      </w:r>
      <w:r w:rsidRPr="00C74F24">
        <w:rPr>
          <w:rFonts w:ascii="PMingLiU" w:hAnsi="PMingLiU" w:hint="eastAsia"/>
        </w:rPr>
        <w:t xml:space="preserve">非洲主要信仰伊斯蘭教什葉派　</w:t>
      </w:r>
      <w:r w:rsidRPr="00C74F24">
        <w:rPr>
          <w:rFonts w:ascii="PMingLiU" w:hAnsi="PMingLiU"/>
        </w:rPr>
        <w:t>(D)</w:t>
      </w:r>
      <w:r w:rsidRPr="00C74F24">
        <w:rPr>
          <w:rFonts w:ascii="PMingLiU" w:hAnsi="PMingLiU" w:hint="eastAsia"/>
        </w:rPr>
        <w:t>土耳其獨立後不再以伊斯蘭教為國教，並推行現代化，故已非伊斯蘭國家</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Pr>
          <w:rFonts w:hint="eastAsia"/>
        </w:rPr>
        <w:t>深色部分屬於什葉派，而什葉派不等於基本教義派。</w:t>
      </w:r>
      <w:r>
        <w:br/>
        <w:t>(C)</w:t>
      </w:r>
      <w:r>
        <w:rPr>
          <w:rFonts w:hint="eastAsia"/>
        </w:rPr>
        <w:t>主要信仰素尼派。</w:t>
      </w:r>
      <w:r>
        <w:br/>
        <w:t>(D)</w:t>
      </w:r>
      <w:r>
        <w:t>土耳其</w:t>
      </w:r>
      <w:r>
        <w:rPr>
          <w:rFonts w:hint="eastAsia"/>
        </w:rPr>
        <w:t>境內</w:t>
      </w:r>
      <w:r>
        <w:t>98%</w:t>
      </w:r>
      <w:r>
        <w:rPr>
          <w:rFonts w:hint="eastAsia"/>
        </w:rPr>
        <w:t>的人民信仰伊斯蘭教，仍屬於伊斯蘭國家。</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0402-00090　　　</w:t>
      </w:r>
      <w:r>
        <w:rPr>
          <w:rFonts w:ascii="SMbarcode" w:eastAsia="SMbarcode" w:hAnsi="PMingLiU"/>
        </w:rPr>
        <w:t>*085306-0402-00090*</w:t>
      </w:r>
      <w:r>
        <w:rPr>
          <w:rFonts w:ascii="PMingLiU" w:hAnsi="PMingLiU"/>
        </w:rPr>
        <w:t xml:space="preserve">　　　難易度：難　　　出處：精選試題</w:t>
      </w:r>
    </w:p>
    <w:p w:rsidR="00C74F24" w:rsidRDefault="00C74F24" w:rsidP="00C74F24">
      <w:pPr>
        <w:rPr>
          <w:rFonts w:ascii="PMingLiU" w:hAnsi="PMingLiU"/>
        </w:rPr>
      </w:pPr>
      <w:r w:rsidRPr="00C74F24">
        <w:rPr>
          <w:rFonts w:ascii="PMingLiU" w:hAnsi="PMingLiU"/>
        </w:rPr>
        <w:t>依照你對伊斯蘭文化的理解來判斷，下列文字所敘述的建築物，哪一個是伊斯蘭的風格？</w:t>
      </w:r>
      <w:r w:rsidRPr="00C74F24">
        <w:rPr>
          <w:rFonts w:ascii="PMingLiU" w:hAnsi="PMingLiU" w:hint="eastAsia"/>
        </w:rPr>
        <w:t xml:space="preserve">　</w:t>
      </w:r>
      <w:r w:rsidRPr="00C74F24">
        <w:rPr>
          <w:rFonts w:ascii="PMingLiU" w:hAnsi="PMingLiU"/>
        </w:rPr>
        <w:br/>
        <w:t>(A)建築結構呈現十字架形狀，有石造牆、塔樓，喜愛半圓形拱穹與交叉拱穹</w:t>
      </w:r>
      <w:r w:rsidRPr="00C74F24">
        <w:rPr>
          <w:rFonts w:ascii="PMingLiU" w:hAnsi="PMingLiU" w:hint="eastAsia"/>
        </w:rPr>
        <w:t xml:space="preserve">　</w:t>
      </w:r>
      <w:r w:rsidRPr="00C74F24">
        <w:rPr>
          <w:rFonts w:ascii="PMingLiU" w:hAnsi="PMingLiU"/>
        </w:rPr>
        <w:t>(B)建築外觀由尖塔、圓頂、方牆、廊柱與拱形結構組成，內部陳設簡單</w:t>
      </w:r>
      <w:r w:rsidRPr="00C74F24">
        <w:rPr>
          <w:rFonts w:ascii="PMingLiU" w:hAnsi="PMingLiU" w:hint="eastAsia"/>
        </w:rPr>
        <w:t xml:space="preserve">　</w:t>
      </w:r>
      <w:r w:rsidRPr="00C74F24">
        <w:rPr>
          <w:rFonts w:ascii="PMingLiU" w:hAnsi="PMingLiU"/>
        </w:rPr>
        <w:t>(C)建築物有許多的蒜頭型屋頂，有一圓頂、三圓頂、九圓頂等形式</w:t>
      </w:r>
      <w:r w:rsidRPr="00C74F24">
        <w:rPr>
          <w:rFonts w:ascii="PMingLiU" w:hAnsi="PMingLiU" w:hint="eastAsia"/>
        </w:rPr>
        <w:t xml:space="preserve">　</w:t>
      </w:r>
      <w:r w:rsidRPr="00C74F24">
        <w:rPr>
          <w:rFonts w:ascii="PMingLiU" w:hAnsi="PMingLiU"/>
        </w:rPr>
        <w:t>(D)建築物多尖拱、高塔、飛扶壁，窗戶大且多，內部陳設華麗</w:t>
      </w:r>
    </w:p>
    <w:p w:rsidR="00C74F24" w:rsidRDefault="00C74F24" w:rsidP="00C74F24">
      <w:r>
        <w:rPr>
          <w:rFonts w:ascii="PMingLiU" w:hAnsi="PMingLiU"/>
        </w:rPr>
        <w:t>答案：</w:t>
      </w:r>
      <w:r>
        <w:t>(B)</w:t>
      </w:r>
    </w:p>
    <w:p w:rsidR="00C74F24" w:rsidRDefault="00C74F24" w:rsidP="00C74F24">
      <w:pPr>
        <w:rPr>
          <w:rFonts w:hint="eastAsia"/>
        </w:rPr>
      </w:pPr>
      <w:r>
        <w:rPr>
          <w:rFonts w:ascii="PMingLiU" w:hAnsi="PMingLiU"/>
        </w:rPr>
        <w:t>解析：</w:t>
      </w:r>
      <w:r>
        <w:t>(A)</w:t>
      </w:r>
      <w:r w:rsidRPr="00916139">
        <w:rPr>
          <w:rFonts w:hint="eastAsia"/>
        </w:rPr>
        <w:t>羅馬式教堂建築</w:t>
      </w:r>
      <w:r>
        <w:rPr>
          <w:rFonts w:hint="eastAsia"/>
        </w:rPr>
        <w:t>。</w:t>
      </w:r>
      <w:r>
        <w:br/>
        <w:t>(C)</w:t>
      </w:r>
      <w:r w:rsidRPr="009324E4">
        <w:rPr>
          <w:rFonts w:hint="eastAsia"/>
        </w:rPr>
        <w:t>東正教教堂建築</w:t>
      </w:r>
      <w:r>
        <w:rPr>
          <w:rFonts w:hint="eastAsia"/>
        </w:rPr>
        <w:t>。</w:t>
      </w:r>
      <w:r>
        <w:br/>
        <w:t>(D)</w:t>
      </w:r>
      <w:r w:rsidRPr="00391EAD">
        <w:rPr>
          <w:rFonts w:hint="eastAsia"/>
        </w:rPr>
        <w:t>哥德式建築。</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0402-00091　　　</w:t>
      </w:r>
      <w:r>
        <w:rPr>
          <w:rFonts w:ascii="SMbarcode" w:eastAsia="SMbarcode" w:hAnsi="PMingLiU"/>
        </w:rPr>
        <w:t>*085306-0402-00091*</w:t>
      </w:r>
      <w:r>
        <w:rPr>
          <w:rFonts w:ascii="PMingLiU" w:hAnsi="PMingLiU"/>
        </w:rPr>
        <w:t xml:space="preserve">　　　難易度：難　　　出處：精選試題</w:t>
      </w:r>
    </w:p>
    <w:p w:rsidR="00C74F24" w:rsidRDefault="00C74F24" w:rsidP="00C74F24">
      <w:pPr>
        <w:rPr>
          <w:rFonts w:ascii="PMingLiU" w:hAnsi="PMingLiU"/>
        </w:rPr>
      </w:pPr>
      <w:r w:rsidRPr="00C74F24">
        <w:rPr>
          <w:rFonts w:ascii="PMingLiU" w:hAnsi="PMingLiU"/>
        </w:rPr>
        <w:t>西元750年，阿拔斯家族取代奧</w:t>
      </w:r>
      <w:r w:rsidRPr="00C74F24">
        <w:rPr>
          <w:rFonts w:ascii="PMingLiU" w:hAnsi="PMingLiU" w:hint="eastAsia"/>
        </w:rPr>
        <w:t>瑪雅</w:t>
      </w:r>
      <w:r w:rsidRPr="00C74F24">
        <w:rPr>
          <w:rFonts w:ascii="PMingLiU" w:hAnsi="PMingLiU"/>
        </w:rPr>
        <w:t>王朝，成為帝國的統治者。這個歷史事件顯示了當時下列何種現象的發生？</w:t>
      </w:r>
      <w:r w:rsidRPr="00C74F24">
        <w:rPr>
          <w:rFonts w:ascii="PMingLiU" w:hAnsi="PMingLiU" w:hint="eastAsia"/>
        </w:rPr>
        <w:t xml:space="preserve">　</w:t>
      </w:r>
      <w:r w:rsidRPr="00C74F24">
        <w:rPr>
          <w:rFonts w:ascii="PMingLiU" w:hAnsi="PMingLiU"/>
        </w:rPr>
        <w:br/>
        <w:t>(A)奧瑪雅王朝的哈里發之位以武力取得，因此引起阿拔斯家族的反抗</w:t>
      </w:r>
      <w:r w:rsidRPr="00C74F24">
        <w:rPr>
          <w:rFonts w:ascii="PMingLiU" w:hAnsi="PMingLiU" w:hint="eastAsia"/>
        </w:rPr>
        <w:t xml:space="preserve">　</w:t>
      </w:r>
      <w:r w:rsidRPr="00C74F24">
        <w:rPr>
          <w:rFonts w:ascii="PMingLiU" w:hAnsi="PMingLiU"/>
        </w:rPr>
        <w:t>(B)顯示了波斯人對阿拉伯帝國的影響力</w:t>
      </w:r>
      <w:r w:rsidRPr="00C74F24">
        <w:rPr>
          <w:rFonts w:ascii="PMingLiU" w:hAnsi="PMingLiU" w:hint="eastAsia"/>
        </w:rPr>
        <w:t xml:space="preserve">　</w:t>
      </w:r>
      <w:r w:rsidRPr="00C74F24">
        <w:rPr>
          <w:rFonts w:ascii="PMingLiU" w:hAnsi="PMingLiU"/>
        </w:rPr>
        <w:t>(C)顯示了伊斯蘭教義不被統治者所重視</w:t>
      </w:r>
      <w:r w:rsidRPr="00C74F24">
        <w:rPr>
          <w:rFonts w:ascii="PMingLiU" w:hAnsi="PMingLiU" w:hint="eastAsia"/>
        </w:rPr>
        <w:t xml:space="preserve">　</w:t>
      </w:r>
      <w:r w:rsidRPr="00C74F24">
        <w:rPr>
          <w:rFonts w:ascii="PMingLiU" w:hAnsi="PMingLiU"/>
        </w:rPr>
        <w:t>(D)顯示當時阿拉伯帝國面臨經濟衰退的現象</w:t>
      </w:r>
    </w:p>
    <w:p w:rsidR="00C74F24" w:rsidRDefault="00C74F24" w:rsidP="00C74F24">
      <w:r>
        <w:rPr>
          <w:rFonts w:ascii="PMingLiU" w:hAnsi="PMingLiU"/>
        </w:rPr>
        <w:t>答案：</w:t>
      </w:r>
      <w:r>
        <w:t>(B)</w:t>
      </w:r>
    </w:p>
    <w:p w:rsidR="00C74F24" w:rsidRDefault="00C74F24" w:rsidP="00C74F24">
      <w:r>
        <w:rPr>
          <w:rFonts w:ascii="PMingLiU" w:hAnsi="PMingLiU"/>
        </w:rPr>
        <w:t>解析：</w:t>
      </w:r>
      <w:r w:rsidRPr="00E56338">
        <w:t>因阿拔斯是得到什葉派的波斯人支持才得以登上寶座。</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題號：0402-00092　　　</w:t>
      </w:r>
      <w:r>
        <w:rPr>
          <w:rFonts w:ascii="SMbarcode" w:eastAsia="SMbarcode" w:hAnsi="PMingLiU"/>
        </w:rPr>
        <w:t>*085306-0402-00092*</w:t>
      </w:r>
      <w:r>
        <w:rPr>
          <w:rFonts w:ascii="PMingLiU" w:hAnsi="PMingLiU"/>
        </w:rPr>
        <w:t xml:space="preserve">　　　難易度：難　　　出處：精選試題</w:t>
      </w:r>
    </w:p>
    <w:p w:rsidR="00C74F24" w:rsidRDefault="00C74F24" w:rsidP="00C74F24">
      <w:pPr>
        <w:rPr>
          <w:rFonts w:ascii="PMingLiU" w:hAnsi="PMingLiU"/>
        </w:rPr>
      </w:pPr>
      <w:r w:rsidRPr="00C74F24">
        <w:rPr>
          <w:rFonts w:ascii="PMingLiU" w:hAnsi="PMingLiU"/>
        </w:rPr>
        <w:t>希臘哲學在世界的影響範圍十分廣泛，基督教與伊斯蘭教皆有受到其影響。舉例來說，十三世紀時聖多瑪斯</w:t>
      </w:r>
      <w:r w:rsidRPr="00C74F24">
        <w:rPr>
          <w:rFonts w:ascii="PMingLiU" w:hAnsi="PMingLiU" w:hint="eastAsia"/>
        </w:rPr>
        <w:t>‧</w:t>
      </w:r>
      <w:r w:rsidRPr="00C74F24">
        <w:rPr>
          <w:rFonts w:ascii="PMingLiU" w:hAnsi="PMingLiU"/>
        </w:rPr>
        <w:t>阿奎納即認為亞里斯多德哲學與自身宗教的基督教神學均為追求真理的方式。請問：聖多瑪斯</w:t>
      </w:r>
      <w:r w:rsidRPr="00C74F24">
        <w:rPr>
          <w:rFonts w:ascii="PMingLiU" w:hAnsi="PMingLiU" w:hint="eastAsia"/>
        </w:rPr>
        <w:t>‧</w:t>
      </w:r>
      <w:r w:rsidRPr="00C74F24">
        <w:rPr>
          <w:rFonts w:ascii="PMingLiU" w:hAnsi="PMingLiU"/>
        </w:rPr>
        <w:t>阿奎納的此種舉動與下列哪一個哲學家相類似？</w:t>
      </w:r>
      <w:r w:rsidRPr="00C74F24">
        <w:rPr>
          <w:rFonts w:ascii="PMingLiU" w:hAnsi="PMingLiU" w:hint="eastAsia"/>
        </w:rPr>
        <w:t xml:space="preserve">　</w:t>
      </w:r>
      <w:r w:rsidRPr="00C74F24">
        <w:rPr>
          <w:rFonts w:ascii="PMingLiU" w:hAnsi="PMingLiU"/>
        </w:rPr>
        <w:br/>
        <w:t>(A)伊本</w:t>
      </w:r>
      <w:r w:rsidRPr="00C74F24">
        <w:rPr>
          <w:rFonts w:ascii="PMingLiU" w:hAnsi="PMingLiU" w:hint="eastAsia"/>
        </w:rPr>
        <w:t>‧</w:t>
      </w:r>
      <w:r w:rsidRPr="00C74F24">
        <w:rPr>
          <w:rFonts w:ascii="PMingLiU" w:hAnsi="PMingLiU"/>
        </w:rPr>
        <w:t>魯士德</w:t>
      </w:r>
      <w:r w:rsidRPr="00C74F24">
        <w:rPr>
          <w:rFonts w:ascii="PMingLiU" w:hAnsi="PMingLiU" w:hint="eastAsia"/>
        </w:rPr>
        <w:t xml:space="preserve">　</w:t>
      </w:r>
      <w:r w:rsidRPr="00C74F24">
        <w:rPr>
          <w:rFonts w:ascii="PMingLiU" w:hAnsi="PMingLiU"/>
        </w:rPr>
        <w:t>(B)穆罕默德</w:t>
      </w:r>
      <w:r w:rsidRPr="00C74F24">
        <w:rPr>
          <w:rFonts w:ascii="PMingLiU" w:hAnsi="PMingLiU" w:hint="eastAsia"/>
        </w:rPr>
        <w:t xml:space="preserve">　</w:t>
      </w:r>
      <w:r w:rsidRPr="00C74F24">
        <w:rPr>
          <w:rFonts w:ascii="PMingLiU" w:hAnsi="PMingLiU"/>
        </w:rPr>
        <w:t>(C)孔子</w:t>
      </w:r>
      <w:r w:rsidRPr="00C74F24">
        <w:rPr>
          <w:rFonts w:ascii="PMingLiU" w:hAnsi="PMingLiU" w:hint="eastAsia"/>
        </w:rPr>
        <w:t xml:space="preserve">　</w:t>
      </w:r>
      <w:r w:rsidRPr="00C74F24">
        <w:rPr>
          <w:rFonts w:ascii="PMingLiU" w:hAnsi="PMingLiU"/>
        </w:rPr>
        <w:t>(D)伊比鳩魯</w:t>
      </w:r>
    </w:p>
    <w:p w:rsidR="00C74F24" w:rsidRDefault="00C74F24" w:rsidP="00C74F24">
      <w:r>
        <w:rPr>
          <w:rFonts w:ascii="PMingLiU" w:hAnsi="PMingLiU"/>
        </w:rPr>
        <w:t>答案：</w:t>
      </w:r>
      <w:r>
        <w:t>(A)</w:t>
      </w:r>
    </w:p>
    <w:p w:rsidR="00C74F24" w:rsidRDefault="00C74F24" w:rsidP="00C74F24">
      <w:r>
        <w:rPr>
          <w:rFonts w:ascii="PMingLiU" w:hAnsi="PMingLiU"/>
        </w:rPr>
        <w:t>解析：</w:t>
      </w:r>
      <w:r>
        <w:t>(A)</w:t>
      </w:r>
      <w:r w:rsidRPr="00E56338">
        <w:t>伊本</w:t>
      </w:r>
      <w:r w:rsidRPr="00660413">
        <w:rPr>
          <w:rFonts w:ascii="DFKai-SB" w:eastAsia="DFKai-SB" w:hAnsi="DFKai-SB" w:hint="eastAsia"/>
        </w:rPr>
        <w:t>‧</w:t>
      </w:r>
      <w:r w:rsidRPr="00E56338">
        <w:t>魯士德將自身的伊斯蘭教神學與亞里斯多德的哲學相容，提出雙重真理說。</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題號：0402-00093　　　</w:t>
      </w:r>
      <w:r>
        <w:rPr>
          <w:rFonts w:ascii="SMbarcode" w:eastAsia="SMbarcode" w:hAnsi="PMingLiU"/>
        </w:rPr>
        <w:t>*085306-0402-00093*</w:t>
      </w:r>
      <w:r>
        <w:rPr>
          <w:rFonts w:ascii="PMingLiU" w:hAnsi="PMingLiU"/>
        </w:rPr>
        <w:t xml:space="preserve">　　　難易度：難　　　出處：精選試題</w:t>
      </w:r>
    </w:p>
    <w:p w:rsidR="00C74F24" w:rsidRDefault="00C74F24" w:rsidP="00C74F24">
      <w:pPr>
        <w:rPr>
          <w:rFonts w:ascii="PMingLiU" w:hAnsi="PMingLiU"/>
        </w:rPr>
      </w:pPr>
      <w:r w:rsidRPr="00C74F24">
        <w:rPr>
          <w:rFonts w:ascii="PMingLiU" w:hAnsi="PMingLiU"/>
        </w:rPr>
        <w:t>鄂圖曼土耳其之所以能成功對外擴張，甚至到後來滅亡拜占庭帝國，被認為與其時空背景有關。請問：當鄂圖曼土耳其攻陷君士坦丁堡時，歐洲大陸的局勢</w:t>
      </w:r>
      <w:r w:rsidRPr="00C74F24">
        <w:rPr>
          <w:rFonts w:ascii="PMingLiU" w:hAnsi="PMingLiU" w:hint="eastAsia"/>
        </w:rPr>
        <w:t>為何</w:t>
      </w:r>
      <w:r w:rsidRPr="00C74F24">
        <w:rPr>
          <w:rFonts w:ascii="PMingLiU" w:hAnsi="PMingLiU"/>
        </w:rPr>
        <w:t>？</w:t>
      </w:r>
      <w:r w:rsidRPr="00C74F24">
        <w:rPr>
          <w:rFonts w:ascii="PMingLiU" w:hAnsi="PMingLiU" w:hint="eastAsia"/>
        </w:rPr>
        <w:t xml:space="preserve">　</w:t>
      </w:r>
      <w:r w:rsidRPr="00C74F24">
        <w:rPr>
          <w:rFonts w:ascii="PMingLiU" w:hAnsi="PMingLiU"/>
        </w:rPr>
        <w:br/>
        <w:t>(A)英法百年戰爭剛落幕</w:t>
      </w:r>
      <w:r w:rsidRPr="00C74F24">
        <w:rPr>
          <w:rFonts w:ascii="PMingLiU" w:hAnsi="PMingLiU" w:hint="eastAsia"/>
        </w:rPr>
        <w:t xml:space="preserve">　</w:t>
      </w:r>
      <w:r w:rsidRPr="00C74F24">
        <w:rPr>
          <w:rFonts w:ascii="PMingLiU" w:hAnsi="PMingLiU"/>
        </w:rPr>
        <w:t>(B)馬丁路德點燃宗教改革的火焰</w:t>
      </w:r>
      <w:r w:rsidRPr="00C74F24">
        <w:rPr>
          <w:rFonts w:ascii="PMingLiU" w:hAnsi="PMingLiU" w:hint="eastAsia"/>
        </w:rPr>
        <w:t xml:space="preserve">　</w:t>
      </w:r>
      <w:r w:rsidRPr="00C74F24">
        <w:rPr>
          <w:rFonts w:ascii="PMingLiU" w:hAnsi="PMingLiU"/>
        </w:rPr>
        <w:t>(C)歐洲正陷於爭奪殖民地的七年戰爭</w:t>
      </w:r>
      <w:r w:rsidRPr="00C74F24">
        <w:rPr>
          <w:rFonts w:ascii="PMingLiU" w:hAnsi="PMingLiU" w:hint="eastAsia"/>
        </w:rPr>
        <w:t xml:space="preserve">　</w:t>
      </w:r>
      <w:r w:rsidRPr="00C74F24">
        <w:rPr>
          <w:rFonts w:ascii="PMingLiU" w:hAnsi="PMingLiU"/>
        </w:rPr>
        <w:t>(D)英國與西班牙無敵艦隊爆發衝突</w:t>
      </w:r>
    </w:p>
    <w:p w:rsidR="00C74F24" w:rsidRDefault="00C74F24" w:rsidP="00C74F24">
      <w:r>
        <w:rPr>
          <w:rFonts w:ascii="PMingLiU" w:hAnsi="PMingLiU"/>
        </w:rPr>
        <w:t>答案：</w:t>
      </w:r>
      <w:r>
        <w:t>(A)</w:t>
      </w:r>
    </w:p>
    <w:p w:rsidR="00C74F24" w:rsidRDefault="00C74F24" w:rsidP="00C74F24">
      <w:pPr>
        <w:rPr>
          <w:rFonts w:hint="eastAsia"/>
        </w:rPr>
      </w:pPr>
      <w:r>
        <w:rPr>
          <w:rFonts w:ascii="PMingLiU" w:hAnsi="PMingLiU"/>
        </w:rPr>
        <w:t>解析：</w:t>
      </w:r>
      <w:r w:rsidRPr="00E56338">
        <w:t>鄂圖曼土耳其攻陷君士坦丁堡為</w:t>
      </w:r>
      <w:r w:rsidRPr="00E56338">
        <w:t>1453</w:t>
      </w:r>
      <w:r>
        <w:rPr>
          <w:rFonts w:hint="eastAsia"/>
        </w:rPr>
        <w:t>年，</w:t>
      </w:r>
      <w:r w:rsidRPr="00E56338">
        <w:t>與英法百年戰爭結束時間同一年</w:t>
      </w:r>
      <w:r>
        <w:rPr>
          <w:rFonts w:hint="eastAsia"/>
        </w:rPr>
        <w:t>。</w:t>
      </w:r>
    </w:p>
    <w:p w:rsidR="00C74F24" w:rsidRDefault="00C74F24" w:rsidP="00C74F24">
      <w:pPr>
        <w:rPr>
          <w:rFonts w:hint="eastAsia"/>
        </w:rPr>
      </w:pPr>
    </w:p>
    <w:p w:rsidR="00C74F24" w:rsidRDefault="00A90FD6" w:rsidP="00C74F24">
      <w:pPr>
        <w:rPr>
          <w:rFonts w:ascii="PMingLiU" w:hAnsi="PMingLiU"/>
          <w:sz w:val="24"/>
        </w:rPr>
      </w:pPr>
      <w:bookmarkStart w:id="30" w:name="ch4–2_多重選擇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 xml:space="preserve">4–2　多元民族與文化融合 </w:t>
      </w:r>
      <w:bookmarkEnd w:id="30"/>
    </w:p>
    <w:p w:rsidR="00C74F24" w:rsidRDefault="00C74F24" w:rsidP="00C74F24">
      <w:pPr>
        <w:pBdr>
          <w:bottom w:val="single" w:sz="4" w:space="1" w:color="auto"/>
        </w:pBdr>
        <w:rPr>
          <w:rFonts w:ascii="PMingLiU" w:hAnsi="PMingLiU"/>
        </w:rPr>
      </w:pPr>
      <w:r>
        <w:rPr>
          <w:rFonts w:ascii="PMingLiU" w:hAnsi="PMingLiU"/>
        </w:rPr>
        <w:t xml:space="preserve">題號：0402-00104　　　</w:t>
      </w:r>
      <w:r>
        <w:rPr>
          <w:rFonts w:ascii="SMbarcode" w:eastAsia="SMbarcode" w:hAnsi="PMingLiU"/>
        </w:rPr>
        <w:t>*085306-0402-00104*</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 xml:space="preserve">關於伊斯蘭教，下列哪些說法正確？　</w:t>
      </w:r>
      <w:r w:rsidRPr="00C74F24">
        <w:rPr>
          <w:rFonts w:ascii="PMingLiU" w:hAnsi="PMingLiU"/>
        </w:rPr>
        <w:br/>
        <w:t>(A)</w:t>
      </w:r>
      <w:r w:rsidRPr="00C74F24">
        <w:rPr>
          <w:rFonts w:ascii="PMingLiU" w:hAnsi="PMingLiU" w:hint="eastAsia"/>
        </w:rPr>
        <w:t xml:space="preserve">伊斯蘭教的產生與猶太教、基督教的關係密切　</w:t>
      </w:r>
      <w:r w:rsidRPr="00C74F24">
        <w:rPr>
          <w:rFonts w:ascii="PMingLiU" w:hAnsi="PMingLiU"/>
        </w:rPr>
        <w:t>(B)</w:t>
      </w:r>
      <w:r w:rsidRPr="00C74F24">
        <w:rPr>
          <w:rFonts w:ascii="PMingLiU" w:hAnsi="PMingLiU" w:hint="eastAsia"/>
        </w:rPr>
        <w:t xml:space="preserve">此宗教是一個普世性宗教　</w:t>
      </w:r>
      <w:r w:rsidRPr="00C74F24">
        <w:rPr>
          <w:rFonts w:ascii="PMingLiU" w:hAnsi="PMingLiU"/>
        </w:rPr>
        <w:t>(C)</w:t>
      </w:r>
      <w:r w:rsidRPr="00C74F24">
        <w:rPr>
          <w:rFonts w:ascii="PMingLiU" w:hAnsi="PMingLiU" w:hint="eastAsia"/>
        </w:rPr>
        <w:t xml:space="preserve">亞伯拉罕、基督在穆斯林心中亦受崇敬　</w:t>
      </w:r>
      <w:r w:rsidRPr="00C74F24">
        <w:rPr>
          <w:rFonts w:ascii="PMingLiU" w:hAnsi="PMingLiU"/>
        </w:rPr>
        <w:t>(D)</w:t>
      </w:r>
      <w:r w:rsidRPr="00C74F24">
        <w:rPr>
          <w:rFonts w:ascii="PMingLiU" w:hAnsi="PMingLiU" w:hint="eastAsia"/>
        </w:rPr>
        <w:t xml:space="preserve">此教屬於多神信仰　</w:t>
      </w:r>
      <w:r w:rsidRPr="00C74F24">
        <w:rPr>
          <w:rFonts w:ascii="PMingLiU" w:hAnsi="PMingLiU"/>
        </w:rPr>
        <w:t>(E)</w:t>
      </w:r>
      <w:r w:rsidRPr="00C74F24">
        <w:rPr>
          <w:rFonts w:ascii="PMingLiU" w:hAnsi="PMingLiU" w:hint="eastAsia"/>
        </w:rPr>
        <w:t>通常依對繼位者的不同見解，分為素尼與什葉兩派</w:t>
      </w:r>
    </w:p>
    <w:p w:rsidR="00C74F24" w:rsidRDefault="00C74F24" w:rsidP="00C74F24">
      <w:r>
        <w:rPr>
          <w:rFonts w:ascii="PMingLiU" w:hAnsi="PMingLiU"/>
        </w:rPr>
        <w:t>答案：</w:t>
      </w:r>
      <w:r>
        <w:t>(A)(B)(C)(E)</w:t>
      </w:r>
    </w:p>
    <w:p w:rsidR="00C74F24" w:rsidRDefault="00C74F24" w:rsidP="00C74F24">
      <w:pPr>
        <w:rPr>
          <w:rFonts w:hint="eastAsia"/>
        </w:rPr>
      </w:pPr>
      <w:r>
        <w:rPr>
          <w:rFonts w:ascii="PMingLiU" w:hAnsi="PMingLiU"/>
        </w:rPr>
        <w:t>解析：</w:t>
      </w:r>
      <w:r>
        <w:t>(D)</w:t>
      </w:r>
      <w:r w:rsidRPr="00F65A88">
        <w:rPr>
          <w:rFonts w:hint="eastAsia"/>
        </w:rPr>
        <w:t>為一神信仰</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0402-00105　　　</w:t>
      </w:r>
      <w:r>
        <w:rPr>
          <w:rFonts w:ascii="SMbarcode" w:eastAsia="SMbarcode" w:hAnsi="PMingLiU"/>
        </w:rPr>
        <w:t>*085306-0402-00105*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在世界史的發展中，曾有些帝國建立橫跨歐、亞、非的大帝國，地域上的多元性造就文化上的豐富性。請問：下列哪些帝國曾經建立橫跨歐、亞、非的大版圖？　</w:t>
      </w:r>
      <w:r w:rsidRPr="00C74F24">
        <w:rPr>
          <w:rFonts w:ascii="PMingLiU" w:hAnsi="PMingLiU"/>
        </w:rPr>
        <w:br/>
        <w:t>(A)</w:t>
      </w:r>
      <w:r w:rsidRPr="00C74F24">
        <w:rPr>
          <w:rFonts w:ascii="PMingLiU" w:hAnsi="PMingLiU" w:hint="eastAsia"/>
        </w:rPr>
        <w:t xml:space="preserve">阿拉伯帝國　</w:t>
      </w:r>
      <w:r w:rsidRPr="00C74F24">
        <w:rPr>
          <w:rFonts w:ascii="PMingLiU" w:hAnsi="PMingLiU"/>
        </w:rPr>
        <w:t>(B)</w:t>
      </w:r>
      <w:r w:rsidRPr="00C74F24">
        <w:rPr>
          <w:rFonts w:ascii="PMingLiU" w:hAnsi="PMingLiU" w:hint="eastAsia"/>
        </w:rPr>
        <w:t xml:space="preserve">拜占庭帝國　</w:t>
      </w:r>
      <w:r w:rsidRPr="00C74F24">
        <w:rPr>
          <w:rFonts w:ascii="PMingLiU" w:hAnsi="PMingLiU"/>
        </w:rPr>
        <w:t>(C)</w:t>
      </w:r>
      <w:r w:rsidRPr="00C74F24">
        <w:rPr>
          <w:rFonts w:ascii="PMingLiU" w:hAnsi="PMingLiU" w:hint="eastAsia"/>
        </w:rPr>
        <w:t xml:space="preserve">薩珊帝國　</w:t>
      </w:r>
      <w:r w:rsidRPr="00C74F24">
        <w:rPr>
          <w:rFonts w:ascii="PMingLiU" w:hAnsi="PMingLiU"/>
        </w:rPr>
        <w:t>(D)</w:t>
      </w:r>
      <w:r w:rsidRPr="00C74F24">
        <w:rPr>
          <w:rFonts w:ascii="PMingLiU" w:hAnsi="PMingLiU" w:hint="eastAsia"/>
        </w:rPr>
        <w:t xml:space="preserve">鄂圖曼帝國　</w:t>
      </w:r>
      <w:r w:rsidRPr="00C74F24">
        <w:rPr>
          <w:rFonts w:ascii="PMingLiU" w:hAnsi="PMingLiU"/>
        </w:rPr>
        <w:t>(E)</w:t>
      </w:r>
      <w:r w:rsidRPr="00C74F24">
        <w:rPr>
          <w:rFonts w:ascii="PMingLiU" w:hAnsi="PMingLiU" w:hint="eastAsia"/>
        </w:rPr>
        <w:t>蒙兀兒帝國</w:t>
      </w:r>
    </w:p>
    <w:p w:rsidR="00C74F24" w:rsidRDefault="00C74F24" w:rsidP="00C74F24">
      <w:r>
        <w:rPr>
          <w:rFonts w:ascii="PMingLiU" w:hAnsi="PMingLiU"/>
        </w:rPr>
        <w:t>答案：</w:t>
      </w:r>
      <w:r>
        <w:t>(A)(B)(D)</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題號：0402-00106　　　</w:t>
      </w:r>
      <w:r>
        <w:rPr>
          <w:rFonts w:ascii="SMbarcode" w:eastAsia="SMbarcode" w:hAnsi="PMingLiU"/>
        </w:rPr>
        <w:t>*085306-0402-00106*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隨著戰爭與商業，伊斯蘭教不斷的往外擴張，文化也因此順勢延伸，甚至中國也與伊斯蘭教徒有深遠的淵源。請問：以下關於伊斯蘭教在中國擴張的描述，哪些正確？　</w:t>
      </w:r>
      <w:r w:rsidRPr="00C74F24">
        <w:rPr>
          <w:rFonts w:ascii="PMingLiU" w:hAnsi="PMingLiU"/>
        </w:rPr>
        <w:br/>
        <w:t>(A)</w:t>
      </w:r>
      <w:r w:rsidRPr="00C74F24">
        <w:rPr>
          <w:rFonts w:ascii="PMingLiU" w:hAnsi="PMingLiU" w:hint="eastAsia"/>
        </w:rPr>
        <w:t xml:space="preserve">中國與伊斯蘭教的接觸最早可以推溯到東漢末年　</w:t>
      </w:r>
      <w:r w:rsidRPr="00C74F24">
        <w:rPr>
          <w:rFonts w:ascii="PMingLiU" w:hAnsi="PMingLiU"/>
        </w:rPr>
        <w:t>(B)</w:t>
      </w:r>
      <w:r w:rsidRPr="00C74F24">
        <w:rPr>
          <w:rFonts w:ascii="PMingLiU" w:hAnsi="PMingLiU" w:hint="eastAsia"/>
        </w:rPr>
        <w:t xml:space="preserve">唐代時打敗大食，順利讓大食成為唐的藩屬國　</w:t>
      </w:r>
      <w:r w:rsidRPr="00C74F24">
        <w:rPr>
          <w:rFonts w:ascii="PMingLiU" w:hAnsi="PMingLiU"/>
        </w:rPr>
        <w:t>(C)</w:t>
      </w:r>
      <w:r w:rsidRPr="00C74F24">
        <w:rPr>
          <w:rFonts w:ascii="PMingLiU" w:hAnsi="PMingLiU" w:hint="eastAsia"/>
        </w:rPr>
        <w:t xml:space="preserve">回族一詞初見於北宋　</w:t>
      </w:r>
      <w:r w:rsidRPr="00C74F24">
        <w:rPr>
          <w:rFonts w:ascii="PMingLiU" w:hAnsi="PMingLiU"/>
        </w:rPr>
        <w:t>(D)</w:t>
      </w:r>
      <w:r w:rsidRPr="00C74F24">
        <w:rPr>
          <w:rFonts w:ascii="PMingLiU" w:hAnsi="PMingLiU" w:hint="eastAsia"/>
        </w:rPr>
        <w:t xml:space="preserve">蒙古人在宗教上採取排斥外來宗教的方式，因此伊斯蘭教在元代受到打壓　</w:t>
      </w:r>
      <w:r w:rsidRPr="00C74F24">
        <w:rPr>
          <w:rFonts w:ascii="PMingLiU" w:hAnsi="PMingLiU"/>
        </w:rPr>
        <w:t>(E)</w:t>
      </w:r>
      <w:r w:rsidRPr="00C74F24">
        <w:rPr>
          <w:rFonts w:ascii="PMingLiU" w:hAnsi="PMingLiU" w:hint="eastAsia"/>
        </w:rPr>
        <w:t>中國的回教徒主要分布於西北及雲南</w:t>
      </w:r>
    </w:p>
    <w:p w:rsidR="00C74F24" w:rsidRDefault="00C74F24" w:rsidP="00C74F24">
      <w:r>
        <w:rPr>
          <w:rFonts w:ascii="PMingLiU" w:hAnsi="PMingLiU"/>
        </w:rPr>
        <w:t>答案：</w:t>
      </w:r>
      <w:r>
        <w:t>(C)(E)</w:t>
      </w:r>
    </w:p>
    <w:p w:rsidR="00C74F24" w:rsidRDefault="00C74F24" w:rsidP="00C74F24">
      <w:pPr>
        <w:rPr>
          <w:rFonts w:cs="Damascus" w:hint="eastAsia"/>
        </w:rPr>
      </w:pPr>
      <w:r>
        <w:rPr>
          <w:rFonts w:ascii="PMingLiU" w:hAnsi="PMingLiU"/>
        </w:rPr>
        <w:t>解析：</w:t>
      </w:r>
      <w:r>
        <w:t>(A)</w:t>
      </w:r>
      <w:r w:rsidRPr="00055B91">
        <w:rPr>
          <w:rFonts w:hint="eastAsia"/>
        </w:rPr>
        <w:t>唐高宗時</w:t>
      </w:r>
      <w:r>
        <w:rPr>
          <w:rFonts w:hint="eastAsia"/>
        </w:rPr>
        <w:t>。</w:t>
      </w:r>
      <w:r>
        <w:br/>
        <w:t>(B)</w:t>
      </w:r>
      <w:r w:rsidRPr="00055B91">
        <w:rPr>
          <w:rFonts w:hint="eastAsia"/>
        </w:rPr>
        <w:t>大食打敗</w:t>
      </w:r>
      <w:r w:rsidRPr="00687DB3">
        <w:rPr>
          <w:rFonts w:cs="Damascus" w:hint="eastAsia"/>
        </w:rPr>
        <w:t>唐帝國，大食沒有變成唐的藩屬國。</w:t>
      </w:r>
      <w:r w:rsidRPr="00687DB3">
        <w:rPr>
          <w:rFonts w:cs="Damascus"/>
        </w:rPr>
        <w:br/>
        <w:t>(D)</w:t>
      </w:r>
      <w:r w:rsidRPr="00687DB3">
        <w:rPr>
          <w:rFonts w:cs="Damascus" w:hint="eastAsia"/>
        </w:rPr>
        <w:t>寬容的態度。</w:t>
      </w:r>
    </w:p>
    <w:p w:rsidR="00C74F24" w:rsidRDefault="00C74F24" w:rsidP="00C74F24">
      <w:pPr>
        <w:rPr>
          <w:rFonts w:cs="Damascus" w:hint="eastAsia"/>
        </w:rPr>
      </w:pPr>
    </w:p>
    <w:p w:rsidR="00C74F24" w:rsidRDefault="00C74F24" w:rsidP="00C74F24">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0402-00107　　　</w:t>
      </w:r>
      <w:r>
        <w:rPr>
          <w:rFonts w:ascii="SMbarcode" w:eastAsia="SMbarcode" w:hAnsi="PMingLiU" w:cs="Damascus"/>
        </w:rPr>
        <w:t>*085306-0402-00107*</w:t>
      </w:r>
      <w:r>
        <w:rPr>
          <w:rFonts w:ascii="PMingLiU" w:hAnsi="PMingLiU" w:cs="Damascus"/>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早在西元八世紀阿拉伯商人透過海路與中國商貿往來，且鄰近於麻六甲海峽的蘇門答臘已有穆斯林定居，至西元十三世紀後伊斯蘭教因當地君主的信奉，發展更加快速，直到歐人東來為止。請問：關於他們發展的過程敘述，下列哪些正確？　</w:t>
      </w:r>
      <w:r w:rsidRPr="00C74F24">
        <w:rPr>
          <w:rFonts w:ascii="PMingLiU" w:hAnsi="PMingLiU"/>
        </w:rPr>
        <w:br/>
        <w:t>(A)</w:t>
      </w:r>
      <w:r w:rsidRPr="00C74F24">
        <w:rPr>
          <w:rFonts w:ascii="PMingLiU" w:hAnsi="PMingLiU" w:hint="eastAsia"/>
        </w:rPr>
        <w:t xml:space="preserve">到麻六甲蘇丹王朝時，伊斯蘭教已為馬來人的重要信仰　</w:t>
      </w:r>
      <w:r w:rsidRPr="00C74F24">
        <w:rPr>
          <w:rFonts w:ascii="PMingLiU" w:hAnsi="PMingLiU"/>
        </w:rPr>
        <w:t>(B)</w:t>
      </w:r>
      <w:r w:rsidRPr="00C74F24">
        <w:rPr>
          <w:rFonts w:ascii="PMingLiU" w:hAnsi="PMingLiU" w:hint="eastAsia"/>
        </w:rPr>
        <w:t xml:space="preserve">十六世紀時蘇門答臘的亞齊王國為東南亞穆斯林勢力中心　</w:t>
      </w:r>
      <w:r w:rsidRPr="00C74F24">
        <w:rPr>
          <w:rFonts w:ascii="PMingLiU" w:hAnsi="PMingLiU"/>
        </w:rPr>
        <w:t>(C)</w:t>
      </w:r>
      <w:r w:rsidRPr="00C74F24">
        <w:rPr>
          <w:rFonts w:ascii="PMingLiU" w:hAnsi="PMingLiU" w:hint="eastAsia"/>
        </w:rPr>
        <w:t xml:space="preserve">菲律賓的民答那峨居民至今仍多信奉伊斯蘭教　</w:t>
      </w:r>
      <w:r w:rsidRPr="00C74F24">
        <w:rPr>
          <w:rFonts w:ascii="PMingLiU" w:hAnsi="PMingLiU"/>
        </w:rPr>
        <w:t>(D)</w:t>
      </w:r>
      <w:r w:rsidRPr="00C74F24">
        <w:rPr>
          <w:rFonts w:ascii="PMingLiU" w:hAnsi="PMingLiU" w:hint="eastAsia"/>
        </w:rPr>
        <w:t>印尼的峇</w:t>
      </w:r>
      <w:ins w:id="31" w:author="soci22a" w:date="2014-11-17T14:25:00Z">
        <w:r w:rsidRPr="00C74F24">
          <w:rPr>
            <w:rFonts w:ascii="PMingLiU" w:hAnsi="PMingLiU" w:hint="eastAsia"/>
          </w:rPr>
          <w:t>里</w:t>
        </w:r>
      </w:ins>
      <w:r w:rsidRPr="00C74F24">
        <w:rPr>
          <w:rFonts w:ascii="PMingLiU" w:hAnsi="PMingLiU" w:hint="eastAsia"/>
        </w:rPr>
        <w:t xml:space="preserve">島也以伊斯蘭信仰為主，完全脫離印度教影響　</w:t>
      </w:r>
      <w:r w:rsidRPr="00C74F24">
        <w:rPr>
          <w:rFonts w:ascii="PMingLiU" w:hAnsi="PMingLiU"/>
        </w:rPr>
        <w:t>(E)</w:t>
      </w:r>
      <w:r w:rsidRPr="00C74F24">
        <w:rPr>
          <w:rFonts w:ascii="PMingLiU" w:hAnsi="PMingLiU" w:hint="eastAsia"/>
        </w:rPr>
        <w:t>因歐洲民族入侵的影響，現今的東南亞地區已無伊斯蘭勢力</w:t>
      </w:r>
    </w:p>
    <w:p w:rsidR="00C74F24" w:rsidRDefault="00C74F24" w:rsidP="00C74F24">
      <w:r>
        <w:rPr>
          <w:rFonts w:ascii="PMingLiU" w:hAnsi="PMingLiU"/>
        </w:rPr>
        <w:t>答案：</w:t>
      </w:r>
      <w:r>
        <w:t>(A)(B)(C)</w:t>
      </w:r>
    </w:p>
    <w:p w:rsidR="00C74F24" w:rsidRDefault="00C74F24" w:rsidP="00C74F24">
      <w:pPr>
        <w:rPr>
          <w:rFonts w:hint="eastAsia"/>
        </w:rPr>
      </w:pPr>
      <w:r>
        <w:rPr>
          <w:rFonts w:ascii="PMingLiU" w:hAnsi="PMingLiU"/>
        </w:rPr>
        <w:t>解析：</w:t>
      </w:r>
      <w:r>
        <w:t>(D)</w:t>
      </w:r>
      <w:r w:rsidRPr="00422865">
        <w:rPr>
          <w:rFonts w:hint="eastAsia"/>
        </w:rPr>
        <w:t>峇里島現今仍受印度教的影響較大</w:t>
      </w:r>
      <w:r>
        <w:rPr>
          <w:rFonts w:hint="eastAsia"/>
        </w:rPr>
        <w:t>。</w:t>
      </w:r>
      <w:r>
        <w:br/>
        <w:t>(E)</w:t>
      </w:r>
      <w:r w:rsidRPr="00422865">
        <w:rPr>
          <w:rFonts w:hint="eastAsia"/>
        </w:rPr>
        <w:t>馬來西亞、印尼仍為伊斯蘭教國家</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0402-00108　　　</w:t>
      </w:r>
      <w:r>
        <w:rPr>
          <w:rFonts w:ascii="SMbarcode" w:eastAsia="SMbarcode" w:hAnsi="PMingLiU"/>
        </w:rPr>
        <w:t>*085306-0402-00108*</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color w:val="000000"/>
        </w:rPr>
        <w:t>阿拔斯王朝統治時期，曾創造繁榮燦爛的阿拉伯文化，其文化成就更超越同時期的西歐。</w:t>
      </w:r>
      <w:r w:rsidRPr="00C74F24">
        <w:rPr>
          <w:rFonts w:ascii="PMingLiU" w:hAnsi="PMingLiU" w:hint="eastAsia"/>
        </w:rPr>
        <w:t xml:space="preserve">請問：下列哪些屬於伊斯蘭文化的科學成就？　</w:t>
      </w:r>
      <w:r w:rsidRPr="00C74F24">
        <w:rPr>
          <w:rFonts w:ascii="PMingLiU" w:hAnsi="PMingLiU"/>
        </w:rPr>
        <w:br/>
        <w:t>(A)</w:t>
      </w:r>
      <w:r w:rsidRPr="00C74F24">
        <w:rPr>
          <w:rFonts w:ascii="PMingLiU" w:hAnsi="PMingLiU" w:hint="eastAsia"/>
        </w:rPr>
        <w:t xml:space="preserve">槓桿原理與浮體力學　</w:t>
      </w:r>
      <w:r w:rsidRPr="00C74F24">
        <w:rPr>
          <w:rFonts w:ascii="PMingLiU" w:hAnsi="PMingLiU"/>
        </w:rPr>
        <w:t>(B)</w:t>
      </w:r>
      <w:r w:rsidRPr="00C74F24">
        <w:rPr>
          <w:rFonts w:ascii="PMingLiU" w:hAnsi="PMingLiU" w:hint="eastAsia"/>
        </w:rPr>
        <w:t xml:space="preserve">發現化學元素與採用新的化學方法　</w:t>
      </w:r>
      <w:r w:rsidRPr="00C74F24">
        <w:rPr>
          <w:rFonts w:ascii="PMingLiU" w:hAnsi="PMingLiU"/>
        </w:rPr>
        <w:t>(C)</w:t>
      </w:r>
      <w:r w:rsidRPr="00C74F24">
        <w:rPr>
          <w:rFonts w:ascii="PMingLiU" w:hAnsi="PMingLiU" w:hint="eastAsia"/>
        </w:rPr>
        <w:t xml:space="preserve">臨床醫學與傳染病治療　</w:t>
      </w:r>
      <w:r w:rsidRPr="00C74F24">
        <w:rPr>
          <w:rFonts w:ascii="PMingLiU" w:hAnsi="PMingLiU"/>
        </w:rPr>
        <w:t>(D)</w:t>
      </w:r>
      <w:r w:rsidRPr="00C74F24">
        <w:rPr>
          <w:rFonts w:ascii="PMingLiU" w:hAnsi="PMingLiU" w:hint="eastAsia"/>
        </w:rPr>
        <w:t xml:space="preserve">天文臺的設置與天象觀測　</w:t>
      </w:r>
      <w:r w:rsidRPr="00C74F24">
        <w:rPr>
          <w:rFonts w:ascii="PMingLiU" w:hAnsi="PMingLiU"/>
        </w:rPr>
        <w:t>(E)</w:t>
      </w:r>
      <w:r w:rsidRPr="00C74F24">
        <w:rPr>
          <w:rFonts w:ascii="PMingLiU" w:hAnsi="PMingLiU" w:hint="eastAsia"/>
        </w:rPr>
        <w:t>代數學、零的觀念與計數系統的創新</w:t>
      </w:r>
    </w:p>
    <w:p w:rsidR="00C74F24" w:rsidRDefault="00C74F24" w:rsidP="00C74F24">
      <w:r>
        <w:rPr>
          <w:rFonts w:ascii="PMingLiU" w:hAnsi="PMingLiU"/>
        </w:rPr>
        <w:t>答案：</w:t>
      </w:r>
      <w:r>
        <w:t>(B)(C)(D)(E)</w:t>
      </w:r>
    </w:p>
    <w:p w:rsidR="00C74F24" w:rsidRDefault="00C74F24" w:rsidP="00C74F24">
      <w:pPr>
        <w:rPr>
          <w:rFonts w:hint="eastAsia"/>
        </w:rPr>
      </w:pPr>
      <w:r>
        <w:rPr>
          <w:rFonts w:ascii="PMingLiU" w:hAnsi="PMingLiU"/>
        </w:rPr>
        <w:t>解析：</w:t>
      </w:r>
      <w:r>
        <w:t>(A)</w:t>
      </w:r>
      <w:r w:rsidRPr="004C7599">
        <w:rPr>
          <w:rFonts w:hint="eastAsia"/>
        </w:rPr>
        <w:t>希臘化時代</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0402-00109　　　</w:t>
      </w:r>
      <w:r>
        <w:rPr>
          <w:rFonts w:ascii="SMbarcode" w:eastAsia="SMbarcode" w:hAnsi="PMingLiU"/>
        </w:rPr>
        <w:t>*085306-0402-00109*</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正在讀研究所的諾文最近計畫以「十一世紀末到十三世紀中葉十字軍與伊斯蘭勢力的對抗」作為學期報告的主題。請問：他在報告中最有可能以哪些伊斯蘭政權作為探討的對象？</w:t>
      </w:r>
      <w:r w:rsidRPr="00C74F24">
        <w:rPr>
          <w:rFonts w:ascii="PMingLiU" w:hAnsi="PMingLiU" w:hint="eastAsia"/>
        </w:rPr>
        <w:t xml:space="preserve">　</w:t>
      </w:r>
      <w:r w:rsidRPr="00C74F24">
        <w:rPr>
          <w:rFonts w:ascii="PMingLiU" w:hAnsi="PMingLiU"/>
        </w:rPr>
        <w:br/>
        <w:t>(A)</w:t>
      </w:r>
      <w:r w:rsidRPr="00C74F24">
        <w:rPr>
          <w:rFonts w:ascii="PMingLiU" w:hAnsi="PMingLiU" w:hint="eastAsia"/>
          <w:lang w:val="zh-TW"/>
        </w:rPr>
        <w:t>奧瑪雅王朝</w:t>
      </w:r>
      <w:r w:rsidRPr="00C74F24">
        <w:rPr>
          <w:rFonts w:ascii="PMingLiU" w:hAnsi="PMingLiU" w:hint="eastAsia"/>
        </w:rPr>
        <w:t xml:space="preserve">　</w:t>
      </w:r>
      <w:r w:rsidRPr="00C74F24">
        <w:rPr>
          <w:rFonts w:ascii="PMingLiU" w:hAnsi="PMingLiU"/>
        </w:rPr>
        <w:t>(B)</w:t>
      </w:r>
      <w:r w:rsidRPr="00C74F24">
        <w:rPr>
          <w:rFonts w:ascii="PMingLiU" w:hAnsi="PMingLiU" w:hint="eastAsia"/>
        </w:rPr>
        <w:t xml:space="preserve">阿拔斯王朝　</w:t>
      </w:r>
      <w:r w:rsidRPr="00C74F24">
        <w:rPr>
          <w:rFonts w:ascii="PMingLiU" w:hAnsi="PMingLiU"/>
        </w:rPr>
        <w:t>(C)</w:t>
      </w:r>
      <w:r w:rsidRPr="00C74F24">
        <w:rPr>
          <w:rFonts w:ascii="PMingLiU" w:hAnsi="PMingLiU" w:hint="eastAsia"/>
          <w:lang w:val="zh-TW"/>
        </w:rPr>
        <w:t>塞爾柱土耳其帝國</w:t>
      </w:r>
      <w:r w:rsidRPr="00C74F24">
        <w:rPr>
          <w:rFonts w:ascii="PMingLiU" w:hAnsi="PMingLiU" w:hint="eastAsia"/>
        </w:rPr>
        <w:t xml:space="preserve">　</w:t>
      </w:r>
      <w:r w:rsidRPr="00C74F24">
        <w:rPr>
          <w:rFonts w:ascii="PMingLiU" w:hAnsi="PMingLiU"/>
        </w:rPr>
        <w:t>(D)</w:t>
      </w:r>
      <w:r w:rsidRPr="00C74F24">
        <w:rPr>
          <w:rFonts w:ascii="PMingLiU" w:hAnsi="PMingLiU" w:hint="eastAsia"/>
          <w:lang w:val="zh-TW"/>
        </w:rPr>
        <w:t>法提馬王朝</w:t>
      </w:r>
      <w:r w:rsidRPr="00C74F24">
        <w:rPr>
          <w:rFonts w:ascii="PMingLiU" w:hAnsi="PMingLiU" w:hint="eastAsia"/>
        </w:rPr>
        <w:t xml:space="preserve">　</w:t>
      </w:r>
      <w:r w:rsidRPr="00C74F24">
        <w:rPr>
          <w:rFonts w:ascii="PMingLiU" w:hAnsi="PMingLiU"/>
        </w:rPr>
        <w:t>(E)</w:t>
      </w:r>
      <w:r w:rsidRPr="00C74F24">
        <w:rPr>
          <w:rFonts w:ascii="PMingLiU" w:hAnsi="PMingLiU" w:hint="eastAsia"/>
          <w:lang w:val="zh-TW"/>
        </w:rPr>
        <w:t>鄂圖曼帝國</w:t>
      </w:r>
    </w:p>
    <w:p w:rsidR="00C74F24" w:rsidRDefault="00C74F24" w:rsidP="00C74F24">
      <w:r>
        <w:rPr>
          <w:rFonts w:ascii="PMingLiU" w:hAnsi="PMingLiU"/>
        </w:rPr>
        <w:t>答案：</w:t>
      </w:r>
      <w:r>
        <w:t>(B)(C)(D)</w:t>
      </w:r>
    </w:p>
    <w:p w:rsidR="00C74F24" w:rsidRDefault="00C74F24" w:rsidP="00C74F24">
      <w:pPr>
        <w:rPr>
          <w:rFonts w:hint="eastAsia"/>
          <w:lang w:val="zh-TW"/>
        </w:rPr>
      </w:pPr>
      <w:r>
        <w:rPr>
          <w:rFonts w:ascii="PMingLiU" w:hAnsi="PMingLiU"/>
        </w:rPr>
        <w:t>解析：</w:t>
      </w:r>
      <w:r>
        <w:t>(A)</w:t>
      </w:r>
      <w:r w:rsidRPr="00687DB3">
        <w:rPr>
          <w:rFonts w:hint="eastAsia"/>
          <w:lang w:val="zh-TW"/>
        </w:rPr>
        <w:t>西元</w:t>
      </w:r>
      <w:r w:rsidRPr="00687DB3">
        <w:rPr>
          <w:rFonts w:hint="eastAsia"/>
          <w:lang w:val="zh-TW"/>
        </w:rPr>
        <w:t>661-750</w:t>
      </w:r>
      <w:r w:rsidRPr="00687DB3">
        <w:rPr>
          <w:rFonts w:hint="eastAsia"/>
          <w:lang w:val="zh-TW"/>
        </w:rPr>
        <w:t>年。</w:t>
      </w:r>
      <w:r w:rsidRPr="00687DB3">
        <w:rPr>
          <w:lang w:val="zh-TW"/>
        </w:rPr>
        <w:br/>
        <w:t>(E)</w:t>
      </w:r>
      <w:r w:rsidRPr="00687DB3">
        <w:rPr>
          <w:rFonts w:hint="eastAsia"/>
          <w:lang w:val="zh-TW"/>
        </w:rPr>
        <w:t>鄂圖曼帝國在十四世紀時才建立。</w:t>
      </w:r>
    </w:p>
    <w:p w:rsidR="00C74F24" w:rsidRDefault="00C74F24" w:rsidP="00C74F24">
      <w:pPr>
        <w:rPr>
          <w:rFonts w:hint="eastAsia"/>
          <w:lang w:val="zh-TW"/>
        </w:rPr>
      </w:pPr>
    </w:p>
    <w:p w:rsidR="00C74F24" w:rsidRDefault="00C74F24" w:rsidP="00C74F24">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0402-00110　　　</w:t>
      </w:r>
      <w:r>
        <w:rPr>
          <w:rFonts w:ascii="SMbarcode" w:eastAsia="SMbarcode" w:hAnsi="PMingLiU"/>
          <w:lang w:val="zh-TW"/>
        </w:rPr>
        <w:t>*085306-0402-00110*</w:t>
      </w:r>
      <w:r>
        <w:rPr>
          <w:rFonts w:ascii="PMingLiU" w:hAnsi="PMingLiU"/>
          <w:lang w:val="zh-TW"/>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薩克是阿拔斯王朝的商人。請問：他在自己國內經商時可見那些情景？　</w:t>
      </w:r>
      <w:r w:rsidRPr="00C74F24">
        <w:rPr>
          <w:rFonts w:ascii="PMingLiU" w:hAnsi="PMingLiU"/>
        </w:rPr>
        <w:br/>
        <w:t>(A)</w:t>
      </w:r>
      <w:r w:rsidRPr="00C74F24">
        <w:rPr>
          <w:rFonts w:ascii="PMingLiU" w:hAnsi="PMingLiU" w:hint="eastAsia"/>
        </w:rPr>
        <w:t xml:space="preserve">哈里發重視學術研究，積極徵尋翻譯人才　</w:t>
      </w:r>
      <w:r w:rsidRPr="00C74F24">
        <w:rPr>
          <w:rFonts w:ascii="PMingLiU" w:hAnsi="PMingLiU"/>
        </w:rPr>
        <w:t>(B)</w:t>
      </w:r>
      <w:r w:rsidRPr="00C74F24">
        <w:rPr>
          <w:rFonts w:ascii="PMingLiU" w:hAnsi="PMingLiU" w:hint="eastAsia"/>
        </w:rPr>
        <w:t xml:space="preserve">首都大馬士革為當時的國際貿易重鎮　</w:t>
      </w:r>
      <w:r w:rsidRPr="00C74F24">
        <w:rPr>
          <w:rFonts w:ascii="PMingLiU" w:hAnsi="PMingLiU"/>
        </w:rPr>
        <w:t>(C)</w:t>
      </w:r>
      <w:r w:rsidRPr="00C74F24">
        <w:rPr>
          <w:rFonts w:ascii="PMingLiU" w:hAnsi="PMingLiU" w:hint="eastAsia"/>
        </w:rPr>
        <w:t xml:space="preserve">農民與奴隸遭到奴役控制　</w:t>
      </w:r>
      <w:r w:rsidRPr="00C74F24">
        <w:rPr>
          <w:rFonts w:ascii="PMingLiU" w:hAnsi="PMingLiU"/>
        </w:rPr>
        <w:t>(D)</w:t>
      </w:r>
      <w:r w:rsidRPr="00C74F24">
        <w:rPr>
          <w:rFonts w:ascii="PMingLiU" w:hAnsi="PMingLiU" w:hint="eastAsia"/>
        </w:rPr>
        <w:t xml:space="preserve">不同地方的人使用不同語言，難以阿拉伯語溝通　</w:t>
      </w:r>
      <w:r w:rsidRPr="00C74F24">
        <w:rPr>
          <w:rFonts w:ascii="PMingLiU" w:hAnsi="PMingLiU"/>
        </w:rPr>
        <w:t>(E)</w:t>
      </w:r>
      <w:r w:rsidRPr="00C74F24">
        <w:rPr>
          <w:rFonts w:ascii="PMingLiU" w:hAnsi="PMingLiU" w:hint="eastAsia"/>
        </w:rPr>
        <w:t>政府重視水利工程的興修</w:t>
      </w:r>
    </w:p>
    <w:p w:rsidR="00C74F24" w:rsidRDefault="00C74F24" w:rsidP="00C74F24">
      <w:r>
        <w:rPr>
          <w:rFonts w:ascii="PMingLiU" w:hAnsi="PMingLiU"/>
        </w:rPr>
        <w:t>答案：</w:t>
      </w:r>
      <w:r>
        <w:t>(A)(C)(E)</w:t>
      </w:r>
    </w:p>
    <w:p w:rsidR="00C74F24" w:rsidRDefault="00C74F24" w:rsidP="00C74F24"/>
    <w:p w:rsidR="00C74F24" w:rsidRDefault="00C74F24" w:rsidP="00C74F24">
      <w:pPr>
        <w:pBdr>
          <w:bottom w:val="single" w:sz="4" w:space="1" w:color="auto"/>
        </w:pBdr>
        <w:rPr>
          <w:rFonts w:ascii="PMingLiU" w:hAnsi="PMingLiU"/>
        </w:rPr>
      </w:pPr>
      <w:r>
        <w:rPr>
          <w:rFonts w:ascii="PMingLiU" w:hAnsi="PMingLiU"/>
        </w:rPr>
        <w:t xml:space="preserve">題號：0402-00111　　　</w:t>
      </w:r>
      <w:r>
        <w:rPr>
          <w:rFonts w:ascii="SMbarcode" w:eastAsia="SMbarcode" w:hAnsi="PMingLiU"/>
        </w:rPr>
        <w:t>*085306-0402-00111*</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中國的穆斯林呈現了「大分散、小集中」的狀況。所謂「大分散」是指他們散居全國各地，「小集中」則指其多分布於清真寺的周圍，故以西北及雲南地區為多。請問：根據上述，下列哪些觀念正確？　</w:t>
      </w:r>
      <w:r w:rsidRPr="00C74F24">
        <w:rPr>
          <w:rFonts w:ascii="PMingLiU" w:hAnsi="PMingLiU"/>
        </w:rPr>
        <w:br/>
        <w:t>(A)</w:t>
      </w:r>
      <w:r w:rsidRPr="00C74F24">
        <w:rPr>
          <w:rFonts w:ascii="PMingLiU" w:hAnsi="PMingLiU" w:hint="eastAsia"/>
        </w:rPr>
        <w:t xml:space="preserve">中國的穆斯林原本多為來華經商的阿拉伯商人　</w:t>
      </w:r>
      <w:r w:rsidRPr="00C74F24">
        <w:rPr>
          <w:rFonts w:ascii="PMingLiU" w:hAnsi="PMingLiU"/>
        </w:rPr>
        <w:t>(B)</w:t>
      </w:r>
      <w:r w:rsidRPr="00C74F24">
        <w:rPr>
          <w:rFonts w:ascii="PMingLiU" w:hAnsi="PMingLiU" w:hint="eastAsia"/>
        </w:rPr>
        <w:t xml:space="preserve">宋代因夷夏之防觀念興盛，故穆斯林在中國日減　</w:t>
      </w:r>
      <w:r w:rsidRPr="00C74F24">
        <w:rPr>
          <w:rFonts w:ascii="PMingLiU" w:hAnsi="PMingLiU"/>
        </w:rPr>
        <w:t>(C)</w:t>
      </w:r>
      <w:r w:rsidRPr="00C74F24">
        <w:rPr>
          <w:rFonts w:ascii="PMingLiU" w:hAnsi="PMingLiU" w:hint="eastAsia"/>
        </w:rPr>
        <w:t xml:space="preserve">元帝國因宗教寬容，故穆斯林在中國人數增加，甚至擴至南俄　</w:t>
      </w:r>
      <w:r w:rsidRPr="00C74F24">
        <w:rPr>
          <w:rFonts w:ascii="PMingLiU" w:hAnsi="PMingLiU"/>
        </w:rPr>
        <w:t>(D)</w:t>
      </w:r>
      <w:r w:rsidRPr="00C74F24">
        <w:rPr>
          <w:rFonts w:ascii="PMingLiU" w:hAnsi="PMingLiU" w:hint="eastAsia"/>
        </w:rPr>
        <w:t xml:space="preserve">明初對外族極為疑忌，推動漢化，故穆斯林多隱居於漢人之中，還普遍地開始改「漢姓」，如馬和（日後賜姓為鄭和）　</w:t>
      </w:r>
      <w:r w:rsidRPr="00C74F24">
        <w:rPr>
          <w:rFonts w:ascii="PMingLiU" w:hAnsi="PMingLiU"/>
        </w:rPr>
        <w:t>(E)</w:t>
      </w:r>
      <w:r w:rsidRPr="00C74F24">
        <w:rPr>
          <w:rFonts w:ascii="PMingLiU" w:hAnsi="PMingLiU" w:hint="eastAsia"/>
        </w:rPr>
        <w:t>清代的穆斯林多集中於新疆、西北及雲南等地，因受官吏欺壓，曾有多次回亂</w:t>
      </w:r>
    </w:p>
    <w:p w:rsidR="00C74F24" w:rsidRDefault="00C74F24" w:rsidP="00C74F24">
      <w:r>
        <w:rPr>
          <w:rFonts w:ascii="PMingLiU" w:hAnsi="PMingLiU"/>
        </w:rPr>
        <w:t>答案：</w:t>
      </w:r>
      <w:r>
        <w:t>(A)(C)(D)(E)</w:t>
      </w:r>
    </w:p>
    <w:p w:rsidR="00C74F24" w:rsidRDefault="00C74F24" w:rsidP="00C74F24">
      <w:pPr>
        <w:rPr>
          <w:rFonts w:hint="eastAsia"/>
        </w:rPr>
      </w:pPr>
      <w:r>
        <w:rPr>
          <w:rFonts w:ascii="PMingLiU" w:hAnsi="PMingLiU"/>
        </w:rPr>
        <w:t>解析：</w:t>
      </w:r>
      <w:r>
        <w:t>(B)</w:t>
      </w:r>
      <w:r w:rsidRPr="00422865">
        <w:rPr>
          <w:rFonts w:hint="eastAsia"/>
        </w:rPr>
        <w:t>宋代中國境內的穆斯林人數因通商而日增</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0402-00112　　　</w:t>
      </w:r>
      <w:r>
        <w:rPr>
          <w:rFonts w:ascii="SMbarcode" w:eastAsia="SMbarcode" w:hAnsi="PMingLiU"/>
        </w:rPr>
        <w:t>*085306-0402-00112*</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 xml:space="preserve">三位史家解釋西元七、八世紀阿拉伯帝國的擴張。史家甲：「阿拉伯人朝向單一目標：征服世界，使所有人皈依伊斯蘭教。」史家乙：「穆斯林社區的統一可藉由對外攻擊而獲得維持，這也會提升哈里發的權威。」史家丙：「一開始的大征服並非伊斯蘭的擴張，而是阿拉伯民族的擴張。」以下何者為是？　</w:t>
      </w:r>
      <w:r w:rsidRPr="00C74F24">
        <w:rPr>
          <w:rFonts w:ascii="PMingLiU" w:hAnsi="PMingLiU"/>
        </w:rPr>
        <w:br/>
        <w:t>(A)</w:t>
      </w:r>
      <w:r w:rsidRPr="00C74F24">
        <w:rPr>
          <w:rFonts w:ascii="PMingLiU" w:hAnsi="PMingLiU" w:hint="eastAsia"/>
        </w:rPr>
        <w:t xml:space="preserve">甲不同意宗教性因素　</w:t>
      </w:r>
      <w:r w:rsidRPr="00C74F24">
        <w:rPr>
          <w:rFonts w:ascii="PMingLiU" w:hAnsi="PMingLiU"/>
        </w:rPr>
        <w:t>(B)</w:t>
      </w:r>
      <w:r w:rsidRPr="00C74F24">
        <w:rPr>
          <w:rFonts w:ascii="PMingLiU" w:hAnsi="PMingLiU" w:hint="eastAsia"/>
        </w:rPr>
        <w:t xml:space="preserve">乙強調是政治性因素　</w:t>
      </w:r>
      <w:r w:rsidRPr="00C74F24">
        <w:rPr>
          <w:rFonts w:ascii="PMingLiU" w:hAnsi="PMingLiU"/>
        </w:rPr>
        <w:t>(C)</w:t>
      </w:r>
      <w:r w:rsidRPr="00C74F24">
        <w:rPr>
          <w:rFonts w:ascii="PMingLiU" w:hAnsi="PMingLiU" w:hint="eastAsia"/>
        </w:rPr>
        <w:t xml:space="preserve">丙不同意甲的解釋　</w:t>
      </w:r>
      <w:r w:rsidRPr="00C74F24">
        <w:rPr>
          <w:rFonts w:ascii="PMingLiU" w:hAnsi="PMingLiU"/>
        </w:rPr>
        <w:t>(D)</w:t>
      </w:r>
      <w:r w:rsidRPr="00C74F24">
        <w:rPr>
          <w:rFonts w:ascii="PMingLiU" w:hAnsi="PMingLiU" w:hint="eastAsia"/>
        </w:rPr>
        <w:t xml:space="preserve">丙著眼於宗教性因素　</w:t>
      </w:r>
      <w:r w:rsidRPr="00C74F24">
        <w:rPr>
          <w:rFonts w:ascii="PMingLiU" w:hAnsi="PMingLiU"/>
        </w:rPr>
        <w:t>(E)</w:t>
      </w:r>
      <w:r w:rsidRPr="00C74F24">
        <w:rPr>
          <w:rFonts w:ascii="PMingLiU" w:hAnsi="PMingLiU" w:hint="eastAsia"/>
        </w:rPr>
        <w:t>甲和乙的說法沒有差別</w:t>
      </w:r>
    </w:p>
    <w:p w:rsidR="00C74F24" w:rsidRDefault="00C74F24" w:rsidP="00C74F24">
      <w:r>
        <w:rPr>
          <w:rFonts w:ascii="PMingLiU" w:hAnsi="PMingLiU"/>
        </w:rPr>
        <w:t>答案：</w:t>
      </w:r>
      <w:r>
        <w:t>(B)(C)</w:t>
      </w:r>
    </w:p>
    <w:p w:rsidR="00C74F24" w:rsidRDefault="00C74F24" w:rsidP="00C74F24">
      <w:pPr>
        <w:rPr>
          <w:rFonts w:hint="eastAsia"/>
        </w:rPr>
      </w:pPr>
      <w:r>
        <w:rPr>
          <w:rFonts w:ascii="PMingLiU" w:hAnsi="PMingLiU" w:hint="eastAsia"/>
        </w:rPr>
        <w:t>解析：</w:t>
      </w:r>
      <w:r w:rsidRPr="0040153E">
        <w:rPr>
          <w:rFonts w:hint="eastAsia"/>
        </w:rPr>
        <w:t>從西元</w:t>
      </w:r>
      <w:r w:rsidRPr="0040153E">
        <w:rPr>
          <w:rFonts w:hint="eastAsia"/>
        </w:rPr>
        <w:t>633</w:t>
      </w:r>
      <w:r w:rsidRPr="0040153E">
        <w:rPr>
          <w:rFonts w:hint="eastAsia"/>
        </w:rPr>
        <w:t>年起，阿拉伯軍隊東征西討，到八世紀前期，阿拉伯人建立了一個橫跨歐、亞、非三洲的伊斯蘭帝國。史家甲說：「阿拉伯人朝向單一目標：征服世界，使所有人皈依伊斯蘭教。」是宗教性因素；史家乙：「穆斯林社區的統一可藉由對外攻擊而獲得維持，這也會提升哈里發的權威。」強調的是政治性因素；史家丙：「一開始的大征服並非伊斯蘭的擴張，而是阿拉伯民族的擴張。」著眼於民族性因素，而非史家甲的宗教因素。</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0402-00113　　　</w:t>
      </w:r>
      <w:r>
        <w:rPr>
          <w:rFonts w:ascii="SMbarcode" w:eastAsia="SMbarcode" w:hAnsi="PMingLiU"/>
        </w:rPr>
        <w:t>*085306-0402-00113*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 xml:space="preserve">下列有關伊斯蘭教對外傳播的敘述，何者正確？　</w:t>
      </w:r>
      <w:r w:rsidRPr="00C74F24">
        <w:rPr>
          <w:rFonts w:ascii="PMingLiU" w:hAnsi="PMingLiU"/>
        </w:rPr>
        <w:br/>
        <w:t>(A)</w:t>
      </w:r>
      <w:r w:rsidRPr="00C74F24">
        <w:rPr>
          <w:rFonts w:ascii="PMingLiU" w:hAnsi="PMingLiU" w:hint="eastAsia"/>
        </w:rPr>
        <w:t xml:space="preserve">怛羅斯之役，唐朝戰敗，阿拉伯吸引中亞地區部分部族接受伊斯蘭教　</w:t>
      </w:r>
      <w:r w:rsidRPr="00C74F24">
        <w:rPr>
          <w:rFonts w:ascii="PMingLiU" w:hAnsi="PMingLiU"/>
        </w:rPr>
        <w:t>(B)</w:t>
      </w:r>
      <w:r w:rsidRPr="00C74F24">
        <w:rPr>
          <w:rFonts w:ascii="PMingLiU" w:hAnsi="PMingLiU" w:hint="eastAsia"/>
        </w:rPr>
        <w:t xml:space="preserve">波斯人則於阿拔斯王朝中逐漸掌握實權　</w:t>
      </w:r>
      <w:r w:rsidRPr="00C74F24">
        <w:rPr>
          <w:rFonts w:ascii="PMingLiU" w:hAnsi="PMingLiU"/>
        </w:rPr>
        <w:t>(C)</w:t>
      </w:r>
      <w:r w:rsidRPr="00C74F24">
        <w:rPr>
          <w:rFonts w:ascii="PMingLiU" w:hAnsi="PMingLiU" w:hint="eastAsia"/>
        </w:rPr>
        <w:t xml:space="preserve">鄂圖曼土耳其人在十一世紀中期掌控阿拔斯王朝　</w:t>
      </w:r>
      <w:r w:rsidRPr="00C74F24">
        <w:rPr>
          <w:rFonts w:ascii="PMingLiU" w:hAnsi="PMingLiU"/>
        </w:rPr>
        <w:t>(D)</w:t>
      </w:r>
      <w:r w:rsidRPr="00C74F24">
        <w:rPr>
          <w:rFonts w:ascii="PMingLiU" w:hAnsi="PMingLiU" w:hint="eastAsia"/>
        </w:rPr>
        <w:t xml:space="preserve">帖木兒於十六世紀從阿富汗入侵印度建立蒙兀兒王朝　</w:t>
      </w:r>
      <w:r w:rsidRPr="00C74F24">
        <w:rPr>
          <w:rFonts w:ascii="PMingLiU" w:hAnsi="PMingLiU"/>
        </w:rPr>
        <w:t>(E)</w:t>
      </w:r>
      <w:r w:rsidRPr="00C74F24">
        <w:rPr>
          <w:rFonts w:ascii="PMingLiU" w:hAnsi="PMingLiU" w:hint="eastAsia"/>
        </w:rPr>
        <w:t>至十七世紀時，蘇門答臘已成為伊斯蘭世界的一分子</w:t>
      </w:r>
    </w:p>
    <w:p w:rsidR="00C74F24" w:rsidRDefault="00C74F24" w:rsidP="00C74F24">
      <w:r>
        <w:rPr>
          <w:rFonts w:ascii="PMingLiU" w:hAnsi="PMingLiU"/>
        </w:rPr>
        <w:t>答案：</w:t>
      </w:r>
      <w:r>
        <w:t>(A)(B)(E)</w:t>
      </w:r>
    </w:p>
    <w:p w:rsidR="00C74F24" w:rsidRDefault="00C74F24" w:rsidP="00C74F24">
      <w:pPr>
        <w:rPr>
          <w:rFonts w:hint="eastAsia"/>
        </w:rPr>
      </w:pPr>
      <w:r>
        <w:rPr>
          <w:rFonts w:ascii="PMingLiU" w:hAnsi="PMingLiU"/>
        </w:rPr>
        <w:t>解析：</w:t>
      </w:r>
      <w:r>
        <w:t>(C)</w:t>
      </w:r>
      <w:r w:rsidRPr="001E3865">
        <w:rPr>
          <w:rFonts w:hint="eastAsia"/>
        </w:rPr>
        <w:t>塞爾柱土耳其人</w:t>
      </w:r>
      <w:r>
        <w:rPr>
          <w:rFonts w:hint="eastAsia"/>
        </w:rPr>
        <w:t>。</w:t>
      </w:r>
      <w:r>
        <w:br/>
        <w:t>(D)</w:t>
      </w:r>
      <w:r w:rsidRPr="001E3865">
        <w:rPr>
          <w:rFonts w:hint="eastAsia"/>
        </w:rPr>
        <w:t>帖木兒後裔巴布爾建立蒙兀兒王朝。</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0402-00114　　　</w:t>
      </w:r>
      <w:r>
        <w:rPr>
          <w:rFonts w:ascii="SMbarcode" w:eastAsia="SMbarcode" w:hAnsi="PMingLiU"/>
        </w:rPr>
        <w:t>*085306-0402-00114*</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哈珊是十世紀阿拉伯帝國的學者，以下是關於其生活的側寫，其中正確者為何？　</w:t>
      </w:r>
      <w:r w:rsidRPr="00C74F24">
        <w:rPr>
          <w:rFonts w:ascii="PMingLiU" w:hAnsi="PMingLiU"/>
        </w:rPr>
        <w:br/>
        <w:t>(A)</w:t>
      </w:r>
      <w:r w:rsidRPr="00C74F24">
        <w:rPr>
          <w:rFonts w:ascii="PMingLiU" w:hAnsi="PMingLiU" w:hint="eastAsia"/>
        </w:rPr>
        <w:t xml:space="preserve">他於「智慧宮」從事研究，並利用蒸餾方法進行化學實驗　</w:t>
      </w:r>
      <w:r w:rsidRPr="00C74F24">
        <w:rPr>
          <w:rFonts w:ascii="PMingLiU" w:hAnsi="PMingLiU"/>
        </w:rPr>
        <w:t>(B)</w:t>
      </w:r>
      <w:r w:rsidRPr="00C74F24">
        <w:rPr>
          <w:rFonts w:ascii="PMingLiU" w:hAnsi="PMingLiU" w:hint="eastAsia"/>
        </w:rPr>
        <w:t xml:space="preserve">在他所處的時代，經商被認為是相當有前途的事業　</w:t>
      </w:r>
      <w:r w:rsidRPr="00C74F24">
        <w:rPr>
          <w:rFonts w:ascii="PMingLiU" w:hAnsi="PMingLiU"/>
        </w:rPr>
        <w:t>(C)</w:t>
      </w:r>
      <w:r w:rsidRPr="00C74F24">
        <w:rPr>
          <w:rFonts w:ascii="PMingLiU" w:hAnsi="PMingLiU" w:hint="eastAsia"/>
        </w:rPr>
        <w:t xml:space="preserve">他重視理性的自然科學知識，故最推崇柏拉圖　</w:t>
      </w:r>
      <w:r w:rsidRPr="00C74F24">
        <w:rPr>
          <w:rFonts w:ascii="PMingLiU" w:hAnsi="PMingLiU"/>
        </w:rPr>
        <w:t>(D)</w:t>
      </w:r>
      <w:r w:rsidRPr="00C74F24">
        <w:rPr>
          <w:rFonts w:ascii="PMingLiU" w:hAnsi="PMingLiU" w:hint="eastAsia"/>
        </w:rPr>
        <w:t xml:space="preserve">他遵守不喝酒的戒律，而且每天按時向穆罕默德像禮拜五次　</w:t>
      </w:r>
      <w:r w:rsidRPr="00C74F24">
        <w:rPr>
          <w:rFonts w:ascii="PMingLiU" w:hAnsi="PMingLiU"/>
        </w:rPr>
        <w:t>(E)</w:t>
      </w:r>
      <w:r w:rsidRPr="00C74F24">
        <w:rPr>
          <w:rFonts w:ascii="PMingLiU" w:hAnsi="PMingLiU" w:hint="eastAsia"/>
        </w:rPr>
        <w:t>他有時為清真寺設計幾何圖形的裝飾，廣受時人喜愛</w:t>
      </w:r>
    </w:p>
    <w:p w:rsidR="00C74F24" w:rsidRDefault="00C74F24" w:rsidP="00C74F24">
      <w:r>
        <w:rPr>
          <w:rFonts w:ascii="PMingLiU" w:hAnsi="PMingLiU"/>
        </w:rPr>
        <w:t>答案：</w:t>
      </w:r>
      <w:r>
        <w:t>(A)(B)(E)</w:t>
      </w:r>
    </w:p>
    <w:p w:rsidR="00C74F24" w:rsidRDefault="00C74F24" w:rsidP="00C74F24">
      <w:pPr>
        <w:rPr>
          <w:rFonts w:hint="eastAsia"/>
        </w:rPr>
      </w:pPr>
      <w:r>
        <w:rPr>
          <w:rFonts w:ascii="PMingLiU" w:hAnsi="PMingLiU"/>
        </w:rPr>
        <w:t>解析：</w:t>
      </w:r>
      <w:r>
        <w:t>(C)</w:t>
      </w:r>
      <w:r w:rsidRPr="009C6F30">
        <w:rPr>
          <w:rFonts w:hint="eastAsia"/>
        </w:rPr>
        <w:t>應是推崇亞里斯多德</w:t>
      </w:r>
      <w:r>
        <w:rPr>
          <w:rFonts w:hint="eastAsia"/>
        </w:rPr>
        <w:t>。</w:t>
      </w:r>
      <w:r>
        <w:br/>
        <w:t>(D)</w:t>
      </w:r>
      <w:r w:rsidRPr="009C6F30">
        <w:rPr>
          <w:rFonts w:hint="eastAsia"/>
        </w:rPr>
        <w:t>穆斯林不可以崇拜偶像，且應改為向麥加朝拜五次。</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0402-00115　　　</w:t>
      </w:r>
      <w:r>
        <w:rPr>
          <w:rFonts w:ascii="SMbarcode" w:eastAsia="SMbarcode" w:hAnsi="PMingLiU"/>
        </w:rPr>
        <w:t>*085306-0402-00115*</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阿拉伯人曾一度稱霸印度洋的海洋貿易，並且在印度洋沿岸傳播伊斯蘭教信仰，請問：關於阿拉伯人在印度洋的發展，下列何者</w:t>
      </w:r>
      <w:r w:rsidRPr="00C74F24">
        <w:rPr>
          <w:rFonts w:ascii="PMingLiU" w:hAnsi="PMingLiU" w:hint="eastAsia"/>
        </w:rPr>
        <w:t>正確</w:t>
      </w:r>
      <w:r w:rsidRPr="00C74F24">
        <w:rPr>
          <w:rFonts w:ascii="PMingLiU" w:hAnsi="PMingLiU"/>
        </w:rPr>
        <w:t>？</w:t>
      </w:r>
      <w:r w:rsidRPr="00C74F24">
        <w:rPr>
          <w:rFonts w:ascii="PMingLiU" w:hAnsi="PMingLiU" w:hint="eastAsia"/>
        </w:rPr>
        <w:t xml:space="preserve">　</w:t>
      </w:r>
      <w:r w:rsidRPr="00C74F24">
        <w:rPr>
          <w:rFonts w:ascii="PMingLiU" w:hAnsi="PMingLiU"/>
        </w:rPr>
        <w:br/>
        <w:t>(A)阿拉伯人在海上貿易的範圍涵蓋斯里蘭卡、印度、馬達加斯加等地</w:t>
      </w:r>
      <w:r w:rsidRPr="00C74F24">
        <w:rPr>
          <w:rFonts w:ascii="PMingLiU" w:hAnsi="PMingLiU" w:hint="eastAsia"/>
        </w:rPr>
        <w:t xml:space="preserve">　</w:t>
      </w:r>
      <w:r w:rsidRPr="00C74F24">
        <w:rPr>
          <w:rFonts w:ascii="PMingLiU" w:hAnsi="PMingLiU"/>
        </w:rPr>
        <w:t>(B)其從中國學會使用指南針，有利當時海上航行</w:t>
      </w:r>
      <w:r w:rsidRPr="00C74F24">
        <w:rPr>
          <w:rFonts w:ascii="PMingLiU" w:hAnsi="PMingLiU" w:hint="eastAsia"/>
        </w:rPr>
        <w:t xml:space="preserve">　</w:t>
      </w:r>
      <w:r w:rsidRPr="00C74F24">
        <w:rPr>
          <w:rFonts w:ascii="PMingLiU" w:hAnsi="PMingLiU"/>
        </w:rPr>
        <w:t>(C)其會往印度洋發展的原因是因為遭鄂圖曼土耳其人取代在中東的勢力，只好轉往海上發展</w:t>
      </w:r>
      <w:r w:rsidRPr="00C74F24">
        <w:rPr>
          <w:rFonts w:ascii="PMingLiU" w:hAnsi="PMingLiU" w:hint="eastAsia"/>
        </w:rPr>
        <w:t xml:space="preserve">　</w:t>
      </w:r>
      <w:r w:rsidRPr="00C74F24">
        <w:rPr>
          <w:rFonts w:ascii="PMingLiU" w:hAnsi="PMingLiU"/>
        </w:rPr>
        <w:t>(D)阿拉伯人在印度洋上的勢力後來於十六世紀初遭英國人取代</w:t>
      </w:r>
      <w:r w:rsidRPr="00C74F24">
        <w:rPr>
          <w:rFonts w:ascii="PMingLiU" w:hAnsi="PMingLiU" w:hint="eastAsia"/>
        </w:rPr>
        <w:t xml:space="preserve">　</w:t>
      </w:r>
      <w:r w:rsidRPr="00C74F24">
        <w:rPr>
          <w:rFonts w:ascii="PMingLiU" w:hAnsi="PMingLiU"/>
        </w:rPr>
        <w:t>(E)在阿拉伯人的傳教影響下，伊斯蘭教一度成為泰國國教</w:t>
      </w:r>
    </w:p>
    <w:p w:rsidR="00C74F24" w:rsidRDefault="00C74F24" w:rsidP="00C74F24">
      <w:r>
        <w:rPr>
          <w:rFonts w:ascii="PMingLiU" w:hAnsi="PMingLiU"/>
        </w:rPr>
        <w:t>答案：</w:t>
      </w:r>
      <w:r>
        <w:t>(A)(B)</w:t>
      </w:r>
    </w:p>
    <w:p w:rsidR="00C74F24" w:rsidRDefault="00C74F24" w:rsidP="00C74F24">
      <w:pPr>
        <w:rPr>
          <w:rFonts w:hint="eastAsia"/>
        </w:rPr>
      </w:pPr>
      <w:r>
        <w:rPr>
          <w:rFonts w:ascii="PMingLiU" w:hAnsi="PMingLiU"/>
        </w:rPr>
        <w:t>解析：</w:t>
      </w:r>
      <w:r>
        <w:t>(C)</w:t>
      </w:r>
      <w:r>
        <w:rPr>
          <w:rFonts w:hint="eastAsia"/>
        </w:rPr>
        <w:t>塞</w:t>
      </w:r>
      <w:r w:rsidRPr="00E56338">
        <w:t>爾柱土耳其取代</w:t>
      </w:r>
      <w:r>
        <w:rPr>
          <w:rFonts w:hint="eastAsia"/>
        </w:rPr>
        <w:t>。</w:t>
      </w:r>
      <w:r>
        <w:br/>
        <w:t>(D)</w:t>
      </w:r>
      <w:r w:rsidRPr="00E56338">
        <w:t>遭葡萄牙人取代</w:t>
      </w:r>
      <w:r>
        <w:rPr>
          <w:rFonts w:hint="eastAsia"/>
        </w:rPr>
        <w:t>。</w:t>
      </w:r>
      <w:r>
        <w:br/>
        <w:t>(E)</w:t>
      </w:r>
      <w:r w:rsidRPr="00E56338">
        <w:t>未有此現象發生</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0402-00116　　　</w:t>
      </w:r>
      <w:r>
        <w:rPr>
          <w:rFonts w:ascii="SMbarcode" w:eastAsia="SMbarcode" w:hAnsi="PMingLiU"/>
        </w:rPr>
        <w:t>*085306-0402-00116*</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伊斯蘭文化具有下列哪些特質？　</w:t>
      </w:r>
      <w:r w:rsidRPr="00C74F24">
        <w:rPr>
          <w:rFonts w:ascii="PMingLiU" w:hAnsi="PMingLiU"/>
        </w:rPr>
        <w:br/>
        <w:t>(A)</w:t>
      </w:r>
      <w:r w:rsidRPr="00C74F24">
        <w:rPr>
          <w:rFonts w:ascii="PMingLiU" w:hAnsi="PMingLiU" w:hint="eastAsia"/>
        </w:rPr>
        <w:t xml:space="preserve">出於改善現世人生的實用目的　</w:t>
      </w:r>
      <w:r w:rsidRPr="00C74F24">
        <w:rPr>
          <w:rFonts w:ascii="PMingLiU" w:hAnsi="PMingLiU"/>
        </w:rPr>
        <w:t>(B)</w:t>
      </w:r>
      <w:r w:rsidRPr="00C74F24">
        <w:rPr>
          <w:rFonts w:ascii="PMingLiU" w:hAnsi="PMingLiU" w:hint="eastAsia"/>
        </w:rPr>
        <w:t xml:space="preserve">《古蘭經》是阿拉伯文化中最重要的知識根源，它是法律、文學作品亦是宗教寶典　</w:t>
      </w:r>
      <w:r w:rsidRPr="00C74F24">
        <w:rPr>
          <w:rFonts w:ascii="PMingLiU" w:hAnsi="PMingLiU"/>
        </w:rPr>
        <w:t>(C)</w:t>
      </w:r>
      <w:r w:rsidRPr="00C74F24">
        <w:rPr>
          <w:rFonts w:ascii="PMingLiU" w:hAnsi="PMingLiU" w:hint="eastAsia"/>
        </w:rPr>
        <w:t xml:space="preserve">清真寺為藝術代表，由方牆、柱廊與半圓拱頂構成，線條簡單明瞭　</w:t>
      </w:r>
      <w:r w:rsidRPr="00C74F24">
        <w:rPr>
          <w:rFonts w:ascii="PMingLiU" w:hAnsi="PMingLiU"/>
        </w:rPr>
        <w:t>(D)</w:t>
      </w:r>
      <w:r w:rsidRPr="00C74F24">
        <w:rPr>
          <w:rFonts w:ascii="PMingLiU" w:hAnsi="PMingLiU" w:hint="eastAsia"/>
        </w:rPr>
        <w:t xml:space="preserve">鼎盛時代的文化在文學、科學上各有其發展與成就　</w:t>
      </w:r>
      <w:r w:rsidRPr="00C74F24">
        <w:rPr>
          <w:rFonts w:ascii="PMingLiU" w:hAnsi="PMingLiU"/>
        </w:rPr>
        <w:t>(E)</w:t>
      </w:r>
      <w:r w:rsidRPr="00C74F24">
        <w:rPr>
          <w:rFonts w:ascii="PMingLiU" w:hAnsi="PMingLiU" w:hint="eastAsia"/>
        </w:rPr>
        <w:t>宗教上對原罪之認知頗為強烈，基本上阿拉伯人是否定現世而追求來世的</w:t>
      </w:r>
    </w:p>
    <w:p w:rsidR="00C74F24" w:rsidRDefault="00C74F24" w:rsidP="00C74F24">
      <w:r>
        <w:rPr>
          <w:rFonts w:ascii="PMingLiU" w:hAnsi="PMingLiU"/>
        </w:rPr>
        <w:t>答案：</w:t>
      </w:r>
      <w:r>
        <w:t>(A)(B)(C)(D)</w:t>
      </w:r>
    </w:p>
    <w:p w:rsidR="00C74F24" w:rsidRDefault="00C74F24" w:rsidP="00C74F24">
      <w:pPr>
        <w:rPr>
          <w:rFonts w:hint="eastAsia"/>
        </w:rPr>
      </w:pPr>
      <w:r>
        <w:rPr>
          <w:rFonts w:ascii="PMingLiU" w:hAnsi="PMingLiU"/>
        </w:rPr>
        <w:t>解析：</w:t>
      </w:r>
      <w:r>
        <w:t>(C)</w:t>
      </w:r>
      <w:r w:rsidRPr="001E4D8F">
        <w:rPr>
          <w:rFonts w:hint="eastAsia"/>
        </w:rPr>
        <w:t>伊斯蘭教不接受原罪觀念。</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0402-00117　　　</w:t>
      </w:r>
      <w:r>
        <w:rPr>
          <w:rFonts w:ascii="SMbarcode" w:eastAsia="SMbarcode" w:hAnsi="PMingLiU"/>
        </w:rPr>
        <w:t>*085306-0402-00117*</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 xml:space="preserve">七世紀以來，穆斯林快速擴張，不到一百年的時間，便已擴張為橫跨歐、亞、非的大帝國。請問：穆斯林之所以能訊速擴張的原因可能為何？　</w:t>
      </w:r>
      <w:r w:rsidRPr="00C74F24">
        <w:rPr>
          <w:rFonts w:ascii="PMingLiU" w:hAnsi="PMingLiU"/>
        </w:rPr>
        <w:br/>
        <w:t>(A)</w:t>
      </w:r>
      <w:r w:rsidRPr="00C74F24">
        <w:rPr>
          <w:rFonts w:ascii="PMingLiU" w:hAnsi="PMingLiU" w:hint="eastAsia"/>
        </w:rPr>
        <w:t xml:space="preserve">基督教內部產生大分裂，新舊教彼此爭鬥，以至於無法對抗穆斯林　</w:t>
      </w:r>
      <w:r w:rsidRPr="00C74F24">
        <w:rPr>
          <w:rFonts w:ascii="PMingLiU" w:hAnsi="PMingLiU"/>
        </w:rPr>
        <w:t>(B)</w:t>
      </w:r>
      <w:r w:rsidRPr="00C74F24">
        <w:rPr>
          <w:rFonts w:ascii="PMingLiU" w:hAnsi="PMingLiU" w:hint="eastAsia"/>
        </w:rPr>
        <w:t xml:space="preserve">正值東羅馬帝國與波斯帝國兩強相爭，阿拉伯人遂趁勢而起　</w:t>
      </w:r>
      <w:r w:rsidRPr="00C74F24">
        <w:rPr>
          <w:rFonts w:ascii="PMingLiU" w:hAnsi="PMingLiU"/>
        </w:rPr>
        <w:t>(C)</w:t>
      </w:r>
      <w:r w:rsidRPr="00C74F24">
        <w:rPr>
          <w:rFonts w:ascii="PMingLiU" w:hAnsi="PMingLiU" w:hint="eastAsia"/>
        </w:rPr>
        <w:t xml:space="preserve">怛羅斯之役的勝利，強化穆斯林的信心，使之勇於對外擴張　</w:t>
      </w:r>
      <w:r w:rsidRPr="00C74F24">
        <w:rPr>
          <w:rFonts w:ascii="PMingLiU" w:hAnsi="PMingLiU"/>
        </w:rPr>
        <w:t>(D)</w:t>
      </w:r>
      <w:r w:rsidRPr="00C74F24">
        <w:rPr>
          <w:rFonts w:ascii="PMingLiU" w:hAnsi="PMingLiU" w:hint="eastAsia"/>
        </w:rPr>
        <w:t xml:space="preserve">西亞一帶的政權因蒙古人西征而衰弱，無力阻擋穆斯林的擴張　</w:t>
      </w:r>
      <w:r w:rsidRPr="00C74F24">
        <w:rPr>
          <w:rFonts w:ascii="PMingLiU" w:hAnsi="PMingLiU"/>
        </w:rPr>
        <w:t>(E)</w:t>
      </w:r>
      <w:r w:rsidRPr="00C74F24">
        <w:rPr>
          <w:rFonts w:ascii="PMingLiU" w:hAnsi="PMingLiU" w:hint="eastAsia"/>
        </w:rPr>
        <w:t>穆斯林受到宗教信仰的影響，積極於向外擴張</w:t>
      </w:r>
    </w:p>
    <w:p w:rsidR="00C74F24" w:rsidRDefault="00C74F24" w:rsidP="00C74F24">
      <w:r>
        <w:rPr>
          <w:rFonts w:ascii="PMingLiU" w:hAnsi="PMingLiU"/>
        </w:rPr>
        <w:t>答案：</w:t>
      </w:r>
      <w:r>
        <w:t>(B)(E)</w:t>
      </w:r>
    </w:p>
    <w:p w:rsidR="00C74F24" w:rsidRDefault="00C74F24" w:rsidP="00C74F24">
      <w:pPr>
        <w:rPr>
          <w:rFonts w:hint="eastAsia"/>
        </w:rPr>
      </w:pPr>
      <w:r>
        <w:rPr>
          <w:rFonts w:ascii="PMingLiU" w:hAnsi="PMingLiU"/>
        </w:rPr>
        <w:t>解析：</w:t>
      </w:r>
      <w:r>
        <w:t>(A)</w:t>
      </w:r>
      <w:r w:rsidRPr="00BF351D">
        <w:rPr>
          <w:rFonts w:hint="eastAsia"/>
        </w:rPr>
        <w:t>新舊之問題要到十六世紀之後才有</w:t>
      </w:r>
      <w:r>
        <w:rPr>
          <w:rFonts w:hint="eastAsia"/>
        </w:rPr>
        <w:t>。</w:t>
      </w:r>
      <w:r>
        <w:br/>
        <w:t>(C)</w:t>
      </w:r>
      <w:r w:rsidRPr="00BF351D">
        <w:rPr>
          <w:rFonts w:hint="eastAsia"/>
        </w:rPr>
        <w:t>怛羅斯之役是</w:t>
      </w:r>
      <w:r w:rsidRPr="00BF351D">
        <w:rPr>
          <w:rFonts w:hint="eastAsia"/>
        </w:rPr>
        <w:t>751</w:t>
      </w:r>
      <w:r w:rsidRPr="00BF351D">
        <w:rPr>
          <w:rFonts w:hint="eastAsia"/>
        </w:rPr>
        <w:t>年，當時阿拉伯已是跨歐、亞、非三洲帝國</w:t>
      </w:r>
      <w:r>
        <w:rPr>
          <w:rFonts w:hint="eastAsia"/>
        </w:rPr>
        <w:t>。</w:t>
      </w:r>
      <w:r>
        <w:br/>
        <w:t>(D)</w:t>
      </w:r>
      <w:r w:rsidRPr="00BF351D">
        <w:rPr>
          <w:rFonts w:hint="eastAsia"/>
        </w:rPr>
        <w:t>蒙古西征是十三世紀</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0402-00118　　　</w:t>
      </w:r>
      <w:r>
        <w:rPr>
          <w:rFonts w:ascii="SMbarcode" w:eastAsia="SMbarcode" w:hAnsi="PMingLiU"/>
        </w:rPr>
        <w:t>*085306-0402-00118*</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毛毛想走訪十五世紀以前歐陸的古代伊斯蘭清真寺，以了解當時伊斯蘭教在歐洲的發展。請問：他可以安排前往下列哪些城市進行旅遊？</w:t>
      </w:r>
      <w:r w:rsidRPr="00C74F24">
        <w:rPr>
          <w:rFonts w:ascii="PMingLiU" w:hAnsi="PMingLiU" w:hint="eastAsia"/>
        </w:rPr>
        <w:t xml:space="preserve">　</w:t>
      </w:r>
      <w:r w:rsidRPr="00C74F24">
        <w:rPr>
          <w:rFonts w:ascii="PMingLiU" w:hAnsi="PMingLiU"/>
        </w:rPr>
        <w:br/>
        <w:t>(A)埃及開羅</w:t>
      </w:r>
      <w:r w:rsidRPr="00C74F24">
        <w:rPr>
          <w:rFonts w:ascii="PMingLiU" w:hAnsi="PMingLiU" w:hint="eastAsia"/>
        </w:rPr>
        <w:t xml:space="preserve">　</w:t>
      </w:r>
      <w:r w:rsidRPr="00C74F24">
        <w:rPr>
          <w:rFonts w:ascii="PMingLiU" w:hAnsi="PMingLiU"/>
        </w:rPr>
        <w:t>(B)西班牙哥多華</w:t>
      </w:r>
      <w:r w:rsidRPr="00C74F24">
        <w:rPr>
          <w:rFonts w:ascii="PMingLiU" w:hAnsi="PMingLiU" w:hint="eastAsia"/>
        </w:rPr>
        <w:t xml:space="preserve">　</w:t>
      </w:r>
      <w:r w:rsidRPr="00C74F24">
        <w:rPr>
          <w:rFonts w:ascii="PMingLiU" w:hAnsi="PMingLiU"/>
        </w:rPr>
        <w:t>(C)法國巴黎</w:t>
      </w:r>
      <w:r w:rsidRPr="00C74F24">
        <w:rPr>
          <w:rFonts w:ascii="PMingLiU" w:hAnsi="PMingLiU" w:hint="eastAsia"/>
        </w:rPr>
        <w:t xml:space="preserve">　</w:t>
      </w:r>
      <w:r w:rsidRPr="00C74F24">
        <w:rPr>
          <w:rFonts w:ascii="PMingLiU" w:hAnsi="PMingLiU"/>
        </w:rPr>
        <w:t>(D)土耳其伊斯坦堡</w:t>
      </w:r>
      <w:r w:rsidRPr="00C74F24">
        <w:rPr>
          <w:rFonts w:ascii="PMingLiU" w:hAnsi="PMingLiU" w:hint="eastAsia"/>
        </w:rPr>
        <w:t xml:space="preserve">　</w:t>
      </w:r>
      <w:r w:rsidRPr="00C74F24">
        <w:rPr>
          <w:rFonts w:ascii="PMingLiU" w:hAnsi="PMingLiU"/>
        </w:rPr>
        <w:t>(E)義大利羅馬</w:t>
      </w:r>
    </w:p>
    <w:p w:rsidR="00C74F24" w:rsidRDefault="00C74F24" w:rsidP="00C74F24">
      <w:r>
        <w:rPr>
          <w:rFonts w:ascii="PMingLiU" w:hAnsi="PMingLiU"/>
        </w:rPr>
        <w:t>答案：</w:t>
      </w:r>
      <w:r>
        <w:t>(B)(D)</w:t>
      </w:r>
    </w:p>
    <w:p w:rsidR="00C74F24" w:rsidRDefault="00C74F24" w:rsidP="00C74F24">
      <w:pPr>
        <w:rPr>
          <w:rFonts w:hint="eastAsia"/>
        </w:rPr>
      </w:pPr>
      <w:r>
        <w:rPr>
          <w:rFonts w:ascii="PMingLiU" w:hAnsi="PMingLiU"/>
        </w:rPr>
        <w:t>解析：</w:t>
      </w:r>
      <w:r>
        <w:t>(A)</w:t>
      </w:r>
      <w:r w:rsidRPr="00E56338">
        <w:t>屬於非洲，與題幹不符</w:t>
      </w:r>
      <w:r>
        <w:rPr>
          <w:rFonts w:hint="eastAsia"/>
        </w:rPr>
        <w:t>。</w:t>
      </w:r>
      <w:r>
        <w:br/>
        <w:t>(C)</w:t>
      </w:r>
      <w:r w:rsidRPr="00E56338">
        <w:t>並非當時伊斯蘭信仰圈</w:t>
      </w:r>
      <w:r>
        <w:rPr>
          <w:rFonts w:hint="eastAsia"/>
        </w:rPr>
        <w:t>。</w:t>
      </w:r>
      <w:r>
        <w:br/>
        <w:t>(E)</w:t>
      </w:r>
      <w:r w:rsidRPr="00E56338">
        <w:t>並非當時伊斯蘭信仰圈</w:t>
      </w:r>
      <w:r>
        <w:rPr>
          <w:rFonts w:hint="eastAsia"/>
        </w:rPr>
        <w:t>。</w:t>
      </w:r>
    </w:p>
    <w:p w:rsidR="00C74F24" w:rsidRDefault="00C74F24" w:rsidP="00C74F24">
      <w:pPr>
        <w:rPr>
          <w:rFonts w:hint="eastAsia"/>
        </w:rPr>
      </w:pPr>
    </w:p>
    <w:p w:rsidR="00C74F24" w:rsidRDefault="00A90FD6" w:rsidP="00C74F24">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4–2　多元民族與文化融合</w:t>
      </w:r>
    </w:p>
    <w:bookmarkStart w:id="32" w:name="ch4–2_題組"/>
    <w:p w:rsidR="00C74F24" w:rsidRDefault="00C74F24" w:rsidP="00C74F24">
      <w:r>
        <w:object w:dxaOrig="1246" w:dyaOrig="397">
          <v:shape id="_x0000_i1032" type="#_x0000_t75" style="width:62.25pt;height:20.25pt" o:ole="">
            <v:imagedata r:id="rId10" o:title=""/>
          </v:shape>
          <o:OLEObject Type="Embed" ProgID="Word.Picture.8" ShapeID="_x0000_i1032" DrawAspect="Content" ObjectID="_1763847806" r:id="rId19"/>
        </w:object>
      </w:r>
      <w:r>
        <w:t xml:space="preserve"> </w:t>
      </w:r>
      <w:bookmarkEnd w:id="32"/>
    </w:p>
    <w:p w:rsidR="00C74F24" w:rsidRDefault="00C74F24" w:rsidP="00C74F24">
      <w:pPr>
        <w:pBdr>
          <w:bottom w:val="single" w:sz="4" w:space="1" w:color="auto"/>
        </w:pBdr>
        <w:rPr>
          <w:rFonts w:ascii="PMingLiU" w:hAnsi="PMingLiU"/>
        </w:rPr>
      </w:pPr>
      <w:r>
        <w:rPr>
          <w:rFonts w:ascii="PMingLiU" w:hAnsi="PMingLiU"/>
        </w:rPr>
        <w:t xml:space="preserve">題號：0402-00094　　　</w:t>
      </w:r>
      <w:r>
        <w:rPr>
          <w:rFonts w:ascii="SMbarcode" w:eastAsia="SMbarcode" w:hAnsi="PMingLiU"/>
        </w:rPr>
        <w:t>*085306-0402-00094*</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下列是對於A、B兩地的簡述。A地從一個信奉伊斯蘭教的國家，轉而信奉其他教派；B地由原有的阿拉伯語區，至現代為追求西化改革，改用拉丁字母。請問：</w:t>
      </w:r>
      <w:r w:rsidRPr="00C74F24">
        <w:rPr>
          <w:rFonts w:ascii="PMingLiU" w:hAnsi="PMingLiU"/>
        </w:rPr>
        <w:br/>
        <w:t>(　　)(１)</w:t>
      </w:r>
      <w:r w:rsidRPr="00C74F24">
        <w:rPr>
          <w:rFonts w:ascii="PMingLiU" w:hAnsi="PMingLiU" w:hint="eastAsia"/>
        </w:rPr>
        <w:t>Ａ、Ｂ兩地分別可能是什麼地區？</w:t>
      </w:r>
      <w:r w:rsidRPr="00C74F24">
        <w:rPr>
          <w:rFonts w:ascii="PMingLiU" w:hAnsi="PMingLiU"/>
        </w:rPr>
        <w:t xml:space="preserve">　(A)</w:t>
      </w:r>
      <w:r w:rsidRPr="00C74F24">
        <w:rPr>
          <w:rFonts w:ascii="PMingLiU" w:hAnsi="PMingLiU" w:hint="eastAsia"/>
        </w:rPr>
        <w:t>巴爾幹半島、兩河流域</w:t>
      </w:r>
      <w:r w:rsidRPr="00C74F24">
        <w:rPr>
          <w:rFonts w:ascii="PMingLiU" w:hAnsi="PMingLiU"/>
        </w:rPr>
        <w:t xml:space="preserve">　(B)</w:t>
      </w:r>
      <w:r w:rsidRPr="00C74F24">
        <w:rPr>
          <w:rFonts w:ascii="PMingLiU" w:hAnsi="PMingLiU" w:hint="eastAsia"/>
        </w:rPr>
        <w:t>伊比利半島、小亞細亞</w:t>
      </w:r>
      <w:r w:rsidRPr="00C74F24">
        <w:rPr>
          <w:rFonts w:ascii="PMingLiU" w:hAnsi="PMingLiU"/>
        </w:rPr>
        <w:t xml:space="preserve">　(C)</w:t>
      </w:r>
      <w:r w:rsidRPr="00C74F24">
        <w:rPr>
          <w:rFonts w:ascii="PMingLiU" w:hAnsi="PMingLiU" w:hint="eastAsia"/>
        </w:rPr>
        <w:t>義大利半島、伊朗高原</w:t>
      </w:r>
      <w:r w:rsidRPr="00C74F24">
        <w:rPr>
          <w:rFonts w:ascii="PMingLiU" w:hAnsi="PMingLiU"/>
        </w:rPr>
        <w:t xml:space="preserve">　(D)</w:t>
      </w:r>
      <w:r w:rsidRPr="00C74F24">
        <w:rPr>
          <w:rFonts w:ascii="PMingLiU" w:hAnsi="PMingLiU" w:hint="eastAsia"/>
        </w:rPr>
        <w:t>西奈半島、巴勒斯坦</w:t>
      </w:r>
      <w:r w:rsidRPr="00C74F24">
        <w:rPr>
          <w:rFonts w:ascii="PMingLiU" w:hAnsi="PMingLiU"/>
        </w:rPr>
        <w:br/>
        <w:t>(　　)(２)</w:t>
      </w:r>
      <w:r w:rsidRPr="00C74F24">
        <w:rPr>
          <w:rFonts w:ascii="PMingLiU" w:hAnsi="PMingLiU" w:hint="eastAsia"/>
        </w:rPr>
        <w:t>這兩件轉變事件可能分別發生於西元幾世紀的時候？</w:t>
      </w:r>
      <w:r w:rsidRPr="00C74F24">
        <w:rPr>
          <w:rFonts w:ascii="PMingLiU" w:hAnsi="PMingLiU"/>
        </w:rPr>
        <w:t xml:space="preserve">　(A)</w:t>
      </w:r>
      <w:r w:rsidRPr="00C74F24">
        <w:rPr>
          <w:rFonts w:ascii="PMingLiU" w:hAnsi="PMingLiU" w:hint="eastAsia"/>
        </w:rPr>
        <w:t>十三世紀、十九世紀</w:t>
      </w:r>
      <w:r w:rsidRPr="00C74F24">
        <w:rPr>
          <w:rFonts w:ascii="PMingLiU" w:hAnsi="PMingLiU"/>
        </w:rPr>
        <w:t xml:space="preserve">　(B)</w:t>
      </w:r>
      <w:r w:rsidRPr="00C74F24">
        <w:rPr>
          <w:rFonts w:ascii="PMingLiU" w:hAnsi="PMingLiU" w:hint="eastAsia"/>
        </w:rPr>
        <w:t>十五世紀、二十世紀</w:t>
      </w:r>
      <w:r w:rsidRPr="00C74F24">
        <w:rPr>
          <w:rFonts w:ascii="PMingLiU" w:hAnsi="PMingLiU"/>
        </w:rPr>
        <w:t xml:space="preserve">　(C)</w:t>
      </w:r>
      <w:r w:rsidRPr="00C74F24">
        <w:rPr>
          <w:rFonts w:ascii="PMingLiU" w:hAnsi="PMingLiU" w:hint="eastAsia"/>
        </w:rPr>
        <w:t>十三世紀、二十世紀</w:t>
      </w:r>
      <w:r w:rsidRPr="00C74F24">
        <w:rPr>
          <w:rFonts w:ascii="PMingLiU" w:hAnsi="PMingLiU"/>
        </w:rPr>
        <w:t xml:space="preserve">　(D)</w:t>
      </w:r>
      <w:r w:rsidRPr="00C74F24">
        <w:rPr>
          <w:rFonts w:ascii="PMingLiU" w:hAnsi="PMingLiU" w:hint="eastAsia"/>
        </w:rPr>
        <w:t>十五世紀、十九世紀</w:t>
      </w:r>
    </w:p>
    <w:p w:rsidR="00C74F24" w:rsidRDefault="00C74F24" w:rsidP="00C74F24">
      <w:r>
        <w:rPr>
          <w:rFonts w:ascii="PMingLiU" w:hAnsi="PMingLiU"/>
        </w:rPr>
        <w:t>答案：</w:t>
      </w:r>
      <w:r>
        <w:t>(</w:t>
      </w:r>
      <w:r>
        <w:t>１</w:t>
      </w:r>
      <w:r>
        <w:t>)(B)</w:t>
      </w:r>
      <w:r>
        <w:t>；</w:t>
      </w:r>
      <w:r>
        <w:t>(</w:t>
      </w:r>
      <w:r>
        <w:t>２</w:t>
      </w:r>
      <w:r>
        <w:t>)(B)</w:t>
      </w:r>
      <w: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sidRPr="00B574B1">
        <w:t>A</w:t>
      </w:r>
      <w:r w:rsidRPr="00B574B1">
        <w:rPr>
          <w:rFonts w:hint="eastAsia"/>
        </w:rPr>
        <w:t>地指西班牙、</w:t>
      </w:r>
      <w:r w:rsidRPr="00B574B1">
        <w:t>B</w:t>
      </w:r>
      <w:r w:rsidRPr="00B574B1">
        <w:rPr>
          <w:rFonts w:hint="eastAsia"/>
        </w:rPr>
        <w:t>地指土耳其</w:t>
      </w:r>
      <w:r>
        <w:rPr>
          <w:rFonts w:hint="eastAsia"/>
        </w:rPr>
        <w:t>。</w:t>
      </w:r>
      <w:r>
        <w:rPr>
          <w:rFonts w:hint="eastAsia"/>
        </w:rPr>
        <w:br/>
        <w:t>(</w:t>
      </w:r>
      <w:r>
        <w:rPr>
          <w:rFonts w:hint="eastAsia"/>
        </w:rPr>
        <w:t>２</w:t>
      </w:r>
      <w:r>
        <w:rPr>
          <w:rFonts w:hint="eastAsia"/>
        </w:rPr>
        <w:t>)</w:t>
      </w:r>
      <w:r w:rsidRPr="00B574B1">
        <w:rPr>
          <w:rFonts w:hint="eastAsia"/>
        </w:rPr>
        <w:t>前者是</w:t>
      </w:r>
      <w:r w:rsidRPr="00B574B1">
        <w:t>1492</w:t>
      </w:r>
      <w:r w:rsidRPr="00B574B1">
        <w:rPr>
          <w:rFonts w:hint="eastAsia"/>
        </w:rPr>
        <w:t>年伊莎貝拉女王擊敗摩爾人，後者指土耳其國父凱末爾的改革</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0402-00095　　　</w:t>
      </w:r>
      <w:r>
        <w:rPr>
          <w:rFonts w:ascii="SMbarcode" w:eastAsia="SMbarcode" w:hAnsi="PMingLiU"/>
        </w:rPr>
        <w:t>*085306-0402-00095*</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資料一：德國學者曾在《震撼世界的伊斯蘭教》一書中提到：「全世界都應感謝阿拉伯語在傳播科學知識方面所扮演的角色……如果沒有阿拉伯語這個媒介，得到這些知識是不可想像的，或者說無論如何也不會了解得那麼早。」</w:t>
      </w:r>
      <w:r w:rsidRPr="00C74F24">
        <w:rPr>
          <w:rFonts w:ascii="PMingLiU" w:hAnsi="PMingLiU"/>
        </w:rPr>
        <w:br/>
      </w:r>
      <w:r w:rsidRPr="00C74F24">
        <w:rPr>
          <w:rFonts w:ascii="PMingLiU" w:hAnsi="PMingLiU" w:hint="eastAsia"/>
        </w:rPr>
        <w:t>資料二：《全球通史》一書中認為：「西歐人對希臘知識已缺乏直接的了解，甚至長期不知道它的存在。因此，穆斯林在西歐準備重新恢復他們的研究之前，負起了保存希臘古典著作的作用。」</w:t>
      </w:r>
      <w:r w:rsidRPr="00C74F24">
        <w:rPr>
          <w:rFonts w:ascii="PMingLiU" w:hAnsi="PMingLiU"/>
        </w:rPr>
        <w:br/>
      </w:r>
      <w:r w:rsidRPr="00C74F24">
        <w:rPr>
          <w:rFonts w:ascii="PMingLiU" w:hAnsi="PMingLiU" w:hint="eastAsia"/>
        </w:rPr>
        <w:t>請問：</w:t>
      </w:r>
      <w:r w:rsidRPr="00C74F24">
        <w:rPr>
          <w:rFonts w:ascii="PMingLiU" w:hAnsi="PMingLiU"/>
        </w:rPr>
        <w:br/>
      </w:r>
      <w:r w:rsidRPr="00C74F24">
        <w:rPr>
          <w:rFonts w:ascii="PMingLiU" w:hAnsi="PMingLiU" w:hint="eastAsia"/>
        </w:rPr>
        <w:t>(　　)(１)史家們推崇中古伊斯蘭文化的原因為何？</w:t>
      </w:r>
      <w:r w:rsidRPr="00C74F24">
        <w:rPr>
          <w:rFonts w:ascii="PMingLiU" w:hAnsi="PMingLiU"/>
        </w:rPr>
        <w:t xml:space="preserve">　</w:t>
      </w:r>
      <w:r w:rsidRPr="00C74F24">
        <w:rPr>
          <w:rFonts w:ascii="PMingLiU" w:hAnsi="PMingLiU" w:hint="eastAsia"/>
        </w:rPr>
        <w:t>(A)保存中古基督教文明</w:t>
      </w:r>
      <w:r w:rsidRPr="00C74F24">
        <w:rPr>
          <w:rFonts w:ascii="PMingLiU" w:hAnsi="PMingLiU"/>
        </w:rPr>
        <w:t xml:space="preserve">　</w:t>
      </w:r>
      <w:r w:rsidRPr="00C74F24">
        <w:rPr>
          <w:rFonts w:ascii="PMingLiU" w:hAnsi="PMingLiU" w:hint="eastAsia"/>
        </w:rPr>
        <w:t>(B)伊斯蘭文化對於科學研究貢獻極大</w:t>
      </w:r>
      <w:r w:rsidRPr="00C74F24">
        <w:rPr>
          <w:rFonts w:ascii="PMingLiU" w:hAnsi="PMingLiU"/>
        </w:rPr>
        <w:t xml:space="preserve">　</w:t>
      </w:r>
      <w:r w:rsidRPr="00C74F24">
        <w:rPr>
          <w:rFonts w:ascii="PMingLiU" w:hAnsi="PMingLiU" w:hint="eastAsia"/>
        </w:rPr>
        <w:t>(C)阿拉伯社會從中古西歐引入希臘文化且開始研究、推崇</w:t>
      </w:r>
      <w:r w:rsidRPr="00C74F24">
        <w:rPr>
          <w:rFonts w:ascii="PMingLiU" w:hAnsi="PMingLiU"/>
        </w:rPr>
        <w:t xml:space="preserve">　</w:t>
      </w:r>
      <w:r w:rsidRPr="00C74F24">
        <w:rPr>
          <w:rFonts w:ascii="PMingLiU" w:hAnsi="PMingLiU" w:hint="eastAsia"/>
        </w:rPr>
        <w:t>(D)伊斯蘭哲學家伊本‧魯士德提出「雙重真理」說，藉由柏拉圖的觀念，調合理性與神學</w:t>
      </w:r>
      <w:r w:rsidRPr="00C74F24">
        <w:rPr>
          <w:rFonts w:ascii="PMingLiU" w:hAnsi="PMingLiU"/>
        </w:rPr>
        <w:br/>
      </w:r>
      <w:r w:rsidRPr="00C74F24">
        <w:rPr>
          <w:rFonts w:ascii="PMingLiU" w:hAnsi="PMingLiU" w:hint="eastAsia"/>
        </w:rPr>
        <w:t>(　　)(２)下列哪些為伊斯蘭世界的科學成就？</w:t>
      </w:r>
      <w:r w:rsidRPr="00C74F24">
        <w:rPr>
          <w:rFonts w:ascii="PMingLiU" w:hAnsi="PMingLiU"/>
        </w:rPr>
        <w:t xml:space="preserve">　</w:t>
      </w:r>
      <w:r w:rsidRPr="00C74F24">
        <w:rPr>
          <w:rFonts w:ascii="PMingLiU" w:hAnsi="PMingLiU" w:hint="eastAsia"/>
        </w:rPr>
        <w:t>(A)代數學由阿拉伯人創立</w:t>
      </w:r>
      <w:r w:rsidRPr="00C74F24">
        <w:rPr>
          <w:rFonts w:ascii="PMingLiU" w:hAnsi="PMingLiU"/>
        </w:rPr>
        <w:t xml:space="preserve">　</w:t>
      </w:r>
      <w:r w:rsidRPr="00C74F24">
        <w:rPr>
          <w:rFonts w:ascii="PMingLiU" w:hAnsi="PMingLiU" w:hint="eastAsia"/>
        </w:rPr>
        <w:t>(B)醫學上《醫典》的觀念曾影響歐人數百年</w:t>
      </w:r>
      <w:r w:rsidRPr="00C74F24">
        <w:rPr>
          <w:rFonts w:ascii="PMingLiU" w:hAnsi="PMingLiU"/>
        </w:rPr>
        <w:t xml:space="preserve">　</w:t>
      </w:r>
      <w:r w:rsidRPr="00C74F24">
        <w:rPr>
          <w:rFonts w:ascii="PMingLiU" w:hAnsi="PMingLiU" w:hint="eastAsia"/>
        </w:rPr>
        <w:t>(C)天文學強調占星術及地心說</w:t>
      </w:r>
      <w:r w:rsidRPr="00C74F24">
        <w:rPr>
          <w:rFonts w:ascii="PMingLiU" w:hAnsi="PMingLiU"/>
        </w:rPr>
        <w:t xml:space="preserve">　</w:t>
      </w:r>
      <w:r w:rsidRPr="00C74F24">
        <w:rPr>
          <w:rFonts w:ascii="PMingLiU" w:hAnsi="PMingLiU" w:hint="eastAsia"/>
        </w:rPr>
        <w:t>(D)化學上發現了蘇打、酒精等製法</w:t>
      </w:r>
      <w:r w:rsidRPr="00C74F24">
        <w:rPr>
          <w:rFonts w:ascii="PMingLiU" w:hAnsi="PMingLiU"/>
        </w:rPr>
        <w:t xml:space="preserve">　</w:t>
      </w:r>
      <w:r w:rsidRPr="00C74F24">
        <w:rPr>
          <w:rFonts w:ascii="PMingLiU" w:hAnsi="PMingLiU" w:hint="eastAsia"/>
        </w:rPr>
        <w:t>(E)原創阿拉伯數字（多選）</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)(A)(B)(D)</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sidRPr="00B57527">
        <w:rPr>
          <w:rFonts w:hint="eastAsia"/>
        </w:rPr>
        <w:t>(A)(C)</w:t>
      </w:r>
      <w:r w:rsidRPr="00B57527">
        <w:rPr>
          <w:rFonts w:hint="eastAsia"/>
        </w:rPr>
        <w:t>伊斯蘭保存的是上古希臘、羅馬文化；</w:t>
      </w:r>
      <w:r w:rsidRPr="00B57527">
        <w:rPr>
          <w:rFonts w:hint="eastAsia"/>
        </w:rPr>
        <w:t>(D)</w:t>
      </w:r>
      <w:r>
        <w:rPr>
          <w:rFonts w:hint="eastAsia"/>
        </w:rPr>
        <w:t>借助亞里斯多德的學說。</w:t>
      </w:r>
      <w:r>
        <w:rPr>
          <w:rFonts w:hint="eastAsia"/>
        </w:rPr>
        <w:br/>
        <w:t>(</w:t>
      </w:r>
      <w:r>
        <w:rPr>
          <w:rFonts w:hint="eastAsia"/>
        </w:rPr>
        <w:t>２</w:t>
      </w:r>
      <w:r>
        <w:rPr>
          <w:rFonts w:hint="eastAsia"/>
        </w:rPr>
        <w:t>)</w:t>
      </w:r>
      <w:r w:rsidRPr="00B57527">
        <w:rPr>
          <w:rFonts w:hint="eastAsia"/>
        </w:rPr>
        <w:t>(C)</w:t>
      </w:r>
      <w:r w:rsidRPr="00B57527">
        <w:rPr>
          <w:rFonts w:hint="eastAsia"/>
        </w:rPr>
        <w:t>天文學不強調占星而強調觀星，且支持日心說；</w:t>
      </w:r>
      <w:r w:rsidRPr="00B57527">
        <w:rPr>
          <w:rFonts w:hint="eastAsia"/>
        </w:rPr>
        <w:t>(E)</w:t>
      </w:r>
      <w:r w:rsidRPr="00B57527">
        <w:rPr>
          <w:rFonts w:hint="eastAsia"/>
        </w:rPr>
        <w:t>阿拉伯數字是由印度傳入改進的</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0402-00096　　　</w:t>
      </w:r>
      <w:r>
        <w:rPr>
          <w:rFonts w:ascii="SMbarcode" w:eastAsia="SMbarcode" w:hAnsi="PMingLiU"/>
        </w:rPr>
        <w:t>*085306-0402-00096*</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迪士尼經典動畫《阿拉丁》（Aladdin）於1992年推出，故事改編自《天方夜譚》，敘述少年阿拉丁的冒險故事。但是這故事原本只有神燈與精靈，編劇將其他的故事融入其中，如：「三位王子與諾妮赫公主」中的飛天魔毯、「漁夫與魔鬼」中的三個願望，使得劇情更加緊湊有趣，甚至還出了續集，將「四十大盜」的故事也搬上螢幕，也讓這部故事集，再度吸引世人的眼光。請問：</w:t>
      </w:r>
      <w:r w:rsidRPr="00C74F24">
        <w:rPr>
          <w:rFonts w:ascii="PMingLiU" w:hAnsi="PMingLiU"/>
        </w:rPr>
        <w:br/>
      </w:r>
      <w:r w:rsidRPr="00C74F24">
        <w:rPr>
          <w:rFonts w:ascii="PMingLiU" w:hAnsi="PMingLiU" w:hint="eastAsia"/>
        </w:rPr>
        <w:t>(　　)(１)《天方夜譚》的故事內容包羅萬象，不盡然是阿拉伯文學，甚至有些創作原型可追溯到波斯、印度等地。然而人們認為故事核心多在阿拔斯王朝時代，所以，在這部書中，比較可以找到哪個城市的風土民情？　(A)大馬士革　(B)麥加　(C)巴格達　(D)麥地那</w:t>
      </w:r>
      <w:r w:rsidRPr="00C74F24">
        <w:rPr>
          <w:rFonts w:ascii="PMingLiU" w:hAnsi="PMingLiU"/>
        </w:rPr>
        <w:br/>
      </w:r>
      <w:r w:rsidRPr="00C74F24">
        <w:rPr>
          <w:rFonts w:ascii="PMingLiU" w:hAnsi="PMingLiU" w:hint="eastAsia"/>
        </w:rPr>
        <w:t>(　　)(２)不止是文學，阿拉伯文化在數學及天文學上的成就也影響深遠，下列哪些城市中，可能看的到阿拉伯人建築的天文臺？　(A)巴黎　(B)開羅　(C)哥多華　(D)大馬士革　(E)倫敦（多選）</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)(B)(C)(D)</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阿拔斯王朝的首都在巴格達。</w:t>
      </w:r>
      <w:r>
        <w:br/>
      </w:r>
      <w:r>
        <w:rPr>
          <w:rFonts w:hint="eastAsia"/>
        </w:rPr>
        <w:t>(</w:t>
      </w:r>
      <w:r>
        <w:rPr>
          <w:rFonts w:hint="eastAsia"/>
        </w:rPr>
        <w:t>２</w:t>
      </w:r>
      <w:r>
        <w:rPr>
          <w:rFonts w:hint="eastAsia"/>
        </w:rPr>
        <w:t>)</w:t>
      </w:r>
      <w:r>
        <w:rPr>
          <w:rFonts w:hint="eastAsia"/>
        </w:rPr>
        <w:t>開羅、大馬士革、巴格達、哥多華等地都設有阿拉伯人的天文臺。</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0402-00097　　　</w:t>
      </w:r>
      <w:r>
        <w:rPr>
          <w:rFonts w:ascii="SMbarcode" w:eastAsia="SMbarcode" w:hAnsi="PMingLiU"/>
        </w:rPr>
        <w:t>*085306-0402-00097*</w:t>
      </w:r>
      <w:r>
        <w:rPr>
          <w:rFonts w:ascii="PMingLiU" w:hAnsi="PMingLiU"/>
        </w:rPr>
        <w:t xml:space="preserve">　　　難易度：中　　　出處：精選試題</w:t>
      </w:r>
    </w:p>
    <w:p w:rsidR="00C74F24" w:rsidRDefault="00C74F24" w:rsidP="00C74F24">
      <w:pPr>
        <w:rPr>
          <w:rFonts w:ascii="PMingLiU" w:hAnsi="PMingLiU" w:hint="eastAsia"/>
          <w:lang w:val="zh-TW"/>
        </w:rPr>
      </w:pPr>
      <w:r w:rsidRPr="00C74F24">
        <w:rPr>
          <w:rFonts w:ascii="PMingLiU" w:hAnsi="PMingLiU" w:hint="eastAsia"/>
          <w:lang w:val="zh-TW"/>
        </w:rPr>
        <w:t>資料一：「他不僅是哲學家，也是宗教法官與醫生。他曾經提出『雙重真理』之說，主張透過理性探索與邏輯思維所得到的知識都屬於真理。他對西歐知識界具有相當的影響，但在伊斯蘭世界卻沒有太多的追隨者。」</w:t>
      </w:r>
      <w:r w:rsidRPr="00C74F24">
        <w:rPr>
          <w:rFonts w:ascii="PMingLiU" w:hAnsi="PMingLiU"/>
          <w:lang w:val="zh-TW"/>
        </w:rPr>
        <w:br/>
      </w:r>
      <w:r w:rsidRPr="00C74F24">
        <w:rPr>
          <w:rFonts w:ascii="PMingLiU" w:hAnsi="PMingLiU" w:hint="eastAsia"/>
          <w:lang w:val="zh-TW"/>
        </w:rPr>
        <w:t>資料二：「由於學問淵博，他被時人稱為『哲學家之王』，在天文、數學與文學方面亦有很高的造詣。他精通醫學，對於結核病等疾病的研究均頗有見地。他的醫學巨著，更是十七世紀前歐洲的重要醫學參考書籍。」</w:t>
      </w:r>
      <w:r w:rsidRPr="00C74F24">
        <w:rPr>
          <w:rFonts w:ascii="PMingLiU" w:hAnsi="PMingLiU"/>
          <w:lang w:val="zh-TW"/>
        </w:rPr>
        <w:br/>
      </w:r>
      <w:r w:rsidRPr="00C74F24">
        <w:rPr>
          <w:rFonts w:ascii="PMingLiU" w:hAnsi="PMingLiU" w:hint="eastAsia"/>
          <w:lang w:val="zh-TW"/>
        </w:rPr>
        <w:t>請問：</w:t>
      </w:r>
      <w:r w:rsidRPr="00C74F24">
        <w:rPr>
          <w:rFonts w:ascii="PMingLiU" w:hAnsi="PMingLiU"/>
          <w:lang w:val="zh-TW"/>
        </w:rPr>
        <w:br/>
      </w:r>
      <w:r w:rsidRPr="00C74F24">
        <w:rPr>
          <w:rFonts w:ascii="PMingLiU" w:hAnsi="PMingLiU" w:hint="eastAsia"/>
        </w:rPr>
        <w:t>(　　)(１)資料一所論及的人物應為何人？</w:t>
      </w:r>
      <w:r w:rsidRPr="00C74F24">
        <w:rPr>
          <w:rFonts w:ascii="PMingLiU" w:hAnsi="PMingLiU" w:hint="eastAsia"/>
          <w:lang w:val="zh-TW"/>
        </w:rPr>
        <w:t xml:space="preserve">　</w:t>
      </w:r>
      <w:r w:rsidRPr="00C74F24">
        <w:rPr>
          <w:rFonts w:ascii="PMingLiU" w:hAnsi="PMingLiU" w:hint="eastAsia"/>
        </w:rPr>
        <w:t>(A)阿奎納</w:t>
      </w:r>
      <w:r w:rsidRPr="00C74F24">
        <w:rPr>
          <w:rFonts w:ascii="PMingLiU" w:hAnsi="PMingLiU" w:hint="eastAsia"/>
          <w:lang w:val="zh-TW"/>
        </w:rPr>
        <w:t xml:space="preserve">　</w:t>
      </w:r>
      <w:r w:rsidRPr="00C74F24">
        <w:rPr>
          <w:rFonts w:ascii="PMingLiU" w:hAnsi="PMingLiU" w:hint="eastAsia"/>
        </w:rPr>
        <w:t>(B)亞培拉</w:t>
      </w:r>
      <w:r w:rsidRPr="00C74F24">
        <w:rPr>
          <w:rFonts w:ascii="PMingLiU" w:hAnsi="PMingLiU" w:hint="eastAsia"/>
          <w:lang w:val="zh-TW"/>
        </w:rPr>
        <w:t xml:space="preserve">　</w:t>
      </w:r>
      <w:r w:rsidRPr="00C74F24">
        <w:rPr>
          <w:rFonts w:ascii="PMingLiU" w:hAnsi="PMingLiU" w:hint="eastAsia"/>
        </w:rPr>
        <w:t>(C)伊本‧魯士德</w:t>
      </w:r>
      <w:r w:rsidRPr="00C74F24">
        <w:rPr>
          <w:rFonts w:ascii="PMingLiU" w:hAnsi="PMingLiU" w:hint="eastAsia"/>
          <w:lang w:val="zh-TW"/>
        </w:rPr>
        <w:t xml:space="preserve">　</w:t>
      </w:r>
      <w:r w:rsidRPr="00C74F24">
        <w:rPr>
          <w:rFonts w:ascii="PMingLiU" w:hAnsi="PMingLiU" w:hint="eastAsia"/>
        </w:rPr>
        <w:t>(D)伊本‧西納</w:t>
      </w:r>
      <w:r w:rsidRPr="00C74F24">
        <w:rPr>
          <w:rFonts w:ascii="PMingLiU" w:hAnsi="PMingLiU"/>
        </w:rPr>
        <w:br/>
      </w:r>
      <w:r w:rsidRPr="00C74F24">
        <w:rPr>
          <w:rFonts w:ascii="PMingLiU" w:hAnsi="PMingLiU" w:hint="eastAsia"/>
          <w:lang w:val="zh-TW"/>
        </w:rPr>
        <w:t>(　　)(２)資料二提及的伊斯蘭學者應為何人？　(A)花剌子密　(B)白塔尼　(C)伊本‧西納　(D)</w:t>
      </w:r>
      <w:r w:rsidRPr="00C74F24">
        <w:rPr>
          <w:rFonts w:ascii="PMingLiU" w:hAnsi="PMingLiU" w:hint="eastAsia"/>
        </w:rPr>
        <w:t>伊本‧魯士德</w:t>
      </w:r>
      <w:r w:rsidRPr="00C74F24">
        <w:rPr>
          <w:rFonts w:ascii="PMingLiU" w:hAnsi="PMingLiU"/>
          <w:lang w:val="zh-TW"/>
        </w:rPr>
        <w:br/>
      </w:r>
      <w:r w:rsidRPr="00C74F24">
        <w:rPr>
          <w:rFonts w:ascii="PMingLiU" w:hAnsi="PMingLiU" w:hint="eastAsia"/>
          <w:lang w:val="zh-TW"/>
        </w:rPr>
        <w:t>(　　)(３)上述二人的哲學思想，主要受到下列哪位西方哲學家的影響？　(A)亞培拉　(B)伊比鳩魯　(C)柏拉圖　(D)亞里斯多德</w:t>
      </w:r>
    </w:p>
    <w:p w:rsidR="00C74F24" w:rsidRDefault="00C74F24" w:rsidP="00C74F24">
      <w:pPr>
        <w:rPr>
          <w:rFonts w:hint="eastAsia"/>
          <w:sz w:val="23"/>
          <w:szCs w:val="23"/>
        </w:rPr>
      </w:pPr>
      <w:r>
        <w:rPr>
          <w:rFonts w:ascii="PMingLiU" w:hAnsi="PMingLiU" w:hint="eastAsia"/>
          <w:szCs w:val="23"/>
        </w:rPr>
        <w:t>答案：</w:t>
      </w:r>
      <w:r w:rsidRPr="004932FD">
        <w:rPr>
          <w:rFonts w:hint="eastAsia"/>
          <w:sz w:val="23"/>
          <w:szCs w:val="23"/>
        </w:rPr>
        <w:t>(</w:t>
      </w:r>
      <w:r w:rsidRPr="004932FD">
        <w:rPr>
          <w:rFonts w:hint="eastAsia"/>
          <w:sz w:val="23"/>
          <w:szCs w:val="23"/>
        </w:rPr>
        <w:t>１</w:t>
      </w:r>
      <w:r w:rsidRPr="004932FD">
        <w:rPr>
          <w:rFonts w:hint="eastAsia"/>
          <w:sz w:val="23"/>
          <w:szCs w:val="23"/>
        </w:rPr>
        <w:t>)(C)</w:t>
      </w:r>
      <w:r w:rsidRPr="004932FD">
        <w:rPr>
          <w:rFonts w:hint="eastAsia"/>
          <w:sz w:val="23"/>
          <w:szCs w:val="23"/>
        </w:rPr>
        <w:t>；</w:t>
      </w:r>
      <w:r w:rsidRPr="004932FD">
        <w:rPr>
          <w:rFonts w:hint="eastAsia"/>
          <w:sz w:val="23"/>
          <w:szCs w:val="23"/>
        </w:rPr>
        <w:t>(</w:t>
      </w:r>
      <w:r w:rsidRPr="004932FD">
        <w:rPr>
          <w:rFonts w:hint="eastAsia"/>
          <w:sz w:val="23"/>
          <w:szCs w:val="23"/>
        </w:rPr>
        <w:t>２</w:t>
      </w:r>
      <w:r w:rsidRPr="004932FD">
        <w:rPr>
          <w:rFonts w:hint="eastAsia"/>
          <w:sz w:val="23"/>
          <w:szCs w:val="23"/>
        </w:rPr>
        <w:t>)(C)</w:t>
      </w:r>
      <w:r w:rsidRPr="004932FD">
        <w:rPr>
          <w:rFonts w:hint="eastAsia"/>
          <w:sz w:val="23"/>
          <w:szCs w:val="23"/>
        </w:rPr>
        <w:t>；</w:t>
      </w:r>
      <w:r w:rsidRPr="004932FD">
        <w:rPr>
          <w:rFonts w:hint="eastAsia"/>
          <w:sz w:val="23"/>
          <w:szCs w:val="23"/>
        </w:rPr>
        <w:t>(</w:t>
      </w:r>
      <w:r w:rsidRPr="004932FD">
        <w:rPr>
          <w:rFonts w:hint="eastAsia"/>
          <w:sz w:val="23"/>
          <w:szCs w:val="23"/>
        </w:rPr>
        <w:t>３</w:t>
      </w:r>
      <w:r w:rsidRPr="004932FD">
        <w:rPr>
          <w:rFonts w:hint="eastAsia"/>
          <w:sz w:val="23"/>
          <w:szCs w:val="23"/>
        </w:rPr>
        <w:t>)(D)</w:t>
      </w:r>
      <w:r w:rsidRPr="004932FD">
        <w:rPr>
          <w:rFonts w:hint="eastAsia"/>
          <w:sz w:val="23"/>
          <w:szCs w:val="23"/>
        </w:rPr>
        <w:t>。</w:t>
      </w:r>
    </w:p>
    <w:p w:rsidR="00C74F24" w:rsidRDefault="00C74F24" w:rsidP="00C74F24">
      <w:pPr>
        <w:rPr>
          <w:rFonts w:hint="eastAsia"/>
          <w:sz w:val="23"/>
          <w:szCs w:val="23"/>
        </w:rPr>
      </w:pPr>
    </w:p>
    <w:p w:rsidR="00C74F24" w:rsidRDefault="00C74F24" w:rsidP="00C74F24">
      <w:pPr>
        <w:pBdr>
          <w:bottom w:val="single" w:sz="4" w:space="1" w:color="auto"/>
        </w:pBdr>
        <w:rPr>
          <w:rFonts w:ascii="PMingLiU" w:hAnsi="PMingLiU"/>
          <w:szCs w:val="23"/>
        </w:rPr>
      </w:pPr>
      <w:r>
        <w:rPr>
          <w:rFonts w:ascii="PMingLiU" w:hAnsi="PMingLiU" w:hint="eastAsia"/>
          <w:szCs w:val="23"/>
        </w:rPr>
        <w:t>題號：</w:t>
      </w:r>
      <w:r>
        <w:rPr>
          <w:rFonts w:ascii="PMingLiU" w:hAnsi="PMingLiU"/>
          <w:szCs w:val="23"/>
        </w:rPr>
        <w:t xml:space="preserve">0402-00098　　　</w:t>
      </w:r>
      <w:r>
        <w:rPr>
          <w:rFonts w:ascii="SMbarcode" w:eastAsia="SMbarcode" w:hAnsi="PMingLiU"/>
          <w:szCs w:val="23"/>
        </w:rPr>
        <w:t>*085306-0402-00098*</w:t>
      </w:r>
      <w:r>
        <w:rPr>
          <w:rFonts w:ascii="PMingLiU" w:hAnsi="PMingLiU"/>
          <w:szCs w:val="23"/>
        </w:rPr>
        <w:t xml:space="preserve">　　　難易度：中　　　出處：配套</w:t>
      </w:r>
    </w:p>
    <w:p w:rsidR="00C74F24" w:rsidRDefault="00C74F24" w:rsidP="00C74F24">
      <w:pPr>
        <w:rPr>
          <w:rFonts w:ascii="PMingLiU" w:hAnsi="PMingLiU"/>
        </w:rPr>
      </w:pPr>
      <w:r w:rsidRPr="00C74F24">
        <w:rPr>
          <w:rFonts w:ascii="PMingLiU" w:hAnsi="PMingLiU" w:hint="eastAsia"/>
        </w:rPr>
        <w:t>資料一：「據史書記載，中國在某朝代，曾在京城長安接見阿拉伯政教合一國家的首領</w:t>
      </w:r>
      <w:r w:rsidRPr="00C74F24">
        <w:rPr>
          <w:rFonts w:ascii="PMingLiU" w:hAnsi="PMingLiU"/>
        </w:rPr>
        <w:fldChar w:fldCharType="begin"/>
      </w:r>
      <w:r w:rsidRPr="00C74F24">
        <w:rPr>
          <w:rFonts w:ascii="PMingLiU" w:hAnsi="PMingLiU"/>
        </w:rPr>
        <w:instrText xml:space="preserve"> </w:instrText>
      </w:r>
      <w:r w:rsidRPr="00C74F24">
        <w:rPr>
          <w:rFonts w:ascii="PMingLiU" w:hAnsi="PMingLiU" w:hint="eastAsia"/>
        </w:rPr>
        <w:instrText>eq \o\ac(　　,</w:instrText>
      </w:r>
      <w:r w:rsidRPr="00C74F24">
        <w:rPr>
          <w:rFonts w:ascii="PMingLiU" w:hAnsi="PMingLiU" w:hint="eastAsia"/>
          <w:spacing w:val="-30"/>
          <w:w w:val="90"/>
        </w:rPr>
        <w:instrText>─</w:instrText>
      </w:r>
      <w:r w:rsidRPr="00C74F24">
        <w:rPr>
          <w:rFonts w:ascii="PMingLiU" w:hAnsi="PMingLiU" w:hint="eastAsia"/>
          <w:w w:val="90"/>
        </w:rPr>
        <w:instrText>─</w:instrText>
      </w:r>
      <w:r w:rsidRPr="00C74F24">
        <w:rPr>
          <w:rFonts w:ascii="PMingLiU" w:hAnsi="PMingLiU" w:hint="eastAsia"/>
        </w:rPr>
        <w:instrText>)</w:instrText>
      </w:r>
      <w:r w:rsidRPr="00C74F24">
        <w:rPr>
          <w:rFonts w:ascii="PMingLiU" w:hAnsi="PMingLiU"/>
        </w:rPr>
        <w:fldChar w:fldCharType="end"/>
      </w:r>
      <w:r w:rsidRPr="00C74F24">
        <w:rPr>
          <w:rFonts w:ascii="PMingLiU" w:hAnsi="PMingLiU" w:hint="eastAsia"/>
        </w:rPr>
        <w:t>哈里發派來中國的使節；來使談及本國（阿拉伯帝國）建立的經過、社會風習和宗教信仰，故中國學者一般均認為這一年是伊斯蘭教傳入中國的標誌。」</w:t>
      </w:r>
      <w:r w:rsidRPr="00C74F24">
        <w:rPr>
          <w:rFonts w:ascii="PMingLiU" w:hAnsi="PMingLiU"/>
        </w:rPr>
        <w:br/>
      </w:r>
      <w:r w:rsidRPr="00C74F24">
        <w:rPr>
          <w:rFonts w:ascii="PMingLiU" w:hAnsi="PMingLiU" w:hint="eastAsia"/>
        </w:rPr>
        <w:t>資料二：「在中國，伊斯蘭教曾被稱為『清真教』，穆斯林用來禮拜的場所叫『清真寺』，還有清真學堂、清真幼稚園、清真書店、清真商店等等。在穆斯林聚居的地方，『清真』一詞更是隨處可見。南京淨覺寺內有一塊明太祖御製《至聖百字贊》碑，其中有『教名清真』一語，所以坊間也有一說，以『清真』命名伊斯蘭教的當從明太祖開始。『清真』作為中國伊斯蘭信徒的標誌，非常精妙地傳達了中國穆斯林的信仰和生活操持。伊斯蘭教對人的日常生活安排得尤其細緻，在禮拜、工作、交際、婚姻、飲食等等各方面都提供了規則和方法。」</w:t>
      </w:r>
      <w:r w:rsidRPr="00C74F24">
        <w:rPr>
          <w:rFonts w:ascii="PMingLiU" w:hAnsi="PMingLiU"/>
        </w:rPr>
        <w:br/>
        <w:t>請問：</w:t>
      </w:r>
      <w:r w:rsidRPr="00C74F24">
        <w:rPr>
          <w:rFonts w:ascii="PMingLiU" w:hAnsi="PMingLiU"/>
        </w:rPr>
        <w:br/>
        <w:t>(　　)(１)根據資料一內容，伊斯蘭教最早在哪個朝代便傳入中國？　(</w:t>
      </w:r>
      <w:r w:rsidRPr="00C74F24">
        <w:rPr>
          <w:rFonts w:ascii="PMingLiU" w:hAnsi="PMingLiU" w:hint="eastAsia"/>
        </w:rPr>
        <w:t>A</w:t>
      </w:r>
      <w:r w:rsidRPr="00C74F24">
        <w:rPr>
          <w:rFonts w:ascii="PMingLiU" w:hAnsi="PMingLiU"/>
        </w:rPr>
        <w:t>)魏晉南北朝　(</w:t>
      </w:r>
      <w:r w:rsidRPr="00C74F24">
        <w:rPr>
          <w:rFonts w:ascii="PMingLiU" w:hAnsi="PMingLiU" w:hint="eastAsia"/>
        </w:rPr>
        <w:t>B</w:t>
      </w:r>
      <w:r w:rsidRPr="00C74F24">
        <w:rPr>
          <w:rFonts w:ascii="PMingLiU" w:hAnsi="PMingLiU"/>
        </w:rPr>
        <w:t>)唐朝　(</w:t>
      </w:r>
      <w:r w:rsidRPr="00C74F24">
        <w:rPr>
          <w:rFonts w:ascii="PMingLiU" w:hAnsi="PMingLiU" w:hint="eastAsia"/>
        </w:rPr>
        <w:t>C</w:t>
      </w:r>
      <w:r w:rsidRPr="00C74F24">
        <w:rPr>
          <w:rFonts w:ascii="PMingLiU" w:hAnsi="PMingLiU"/>
        </w:rPr>
        <w:t>)宋朝　(</w:t>
      </w:r>
      <w:r w:rsidRPr="00C74F24">
        <w:rPr>
          <w:rFonts w:ascii="PMingLiU" w:hAnsi="PMingLiU" w:hint="eastAsia"/>
        </w:rPr>
        <w:t>D</w:t>
      </w:r>
      <w:r w:rsidRPr="00C74F24">
        <w:rPr>
          <w:rFonts w:ascii="PMingLiU" w:hAnsi="PMingLiU"/>
        </w:rPr>
        <w:t>)明朝</w:t>
      </w:r>
      <w:r w:rsidRPr="00C74F24">
        <w:rPr>
          <w:rFonts w:ascii="PMingLiU" w:hAnsi="PMingLiU"/>
        </w:rPr>
        <w:br/>
        <w:t>(　　)(２)資料二內容提到伊斯蘭教對穆斯林的一般生活也有所規範。請問：下列對穆斯林生活形態的敘述，何者</w:t>
      </w:r>
      <w:r w:rsidRPr="00C74F24">
        <w:rPr>
          <w:rFonts w:ascii="PMingLiU" w:hAnsi="PMingLiU"/>
          <w:u w:val="single"/>
        </w:rPr>
        <w:t>錯誤</w:t>
      </w:r>
      <w:r w:rsidRPr="00C74F24">
        <w:rPr>
          <w:rFonts w:ascii="PMingLiU" w:hAnsi="PMingLiU"/>
        </w:rPr>
        <w:t>？　(</w:t>
      </w:r>
      <w:r w:rsidRPr="00C74F24">
        <w:rPr>
          <w:rFonts w:ascii="PMingLiU" w:hAnsi="PMingLiU" w:hint="eastAsia"/>
        </w:rPr>
        <w:t>A</w:t>
      </w:r>
      <w:r w:rsidRPr="00C74F24">
        <w:rPr>
          <w:rFonts w:ascii="PMingLiU" w:hAnsi="PMingLiU"/>
        </w:rPr>
        <w:t>)用阿拉伯語念誦「清真言」　(</w:t>
      </w:r>
      <w:r w:rsidRPr="00C74F24">
        <w:rPr>
          <w:rFonts w:ascii="PMingLiU" w:hAnsi="PMingLiU" w:hint="eastAsia"/>
        </w:rPr>
        <w:t>B</w:t>
      </w:r>
      <w:r w:rsidRPr="00C74F24">
        <w:rPr>
          <w:rFonts w:ascii="PMingLiU" w:hAnsi="PMingLiU"/>
        </w:rPr>
        <w:t>)伊斯蘭教曆九月為齋戒月　(</w:t>
      </w:r>
      <w:r w:rsidRPr="00C74F24">
        <w:rPr>
          <w:rFonts w:ascii="PMingLiU" w:hAnsi="PMingLiU" w:hint="eastAsia"/>
        </w:rPr>
        <w:t>C</w:t>
      </w:r>
      <w:r w:rsidRPr="00C74F24">
        <w:rPr>
          <w:rFonts w:ascii="PMingLiU" w:hAnsi="PMingLiU"/>
        </w:rPr>
        <w:t>)禁止酗酒、賭博　(</w:t>
      </w:r>
      <w:r w:rsidRPr="00C74F24">
        <w:rPr>
          <w:rFonts w:ascii="PMingLiU" w:hAnsi="PMingLiU" w:hint="eastAsia"/>
        </w:rPr>
        <w:t>D</w:t>
      </w:r>
      <w:r w:rsidRPr="00C74F24">
        <w:rPr>
          <w:rFonts w:ascii="PMingLiU" w:hAnsi="PMingLiU"/>
        </w:rPr>
        <w:t>)禁食誦經文而宰殺的牲禽</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sidRPr="00F602B9">
        <w:rPr>
          <w:rFonts w:hint="eastAsia"/>
        </w:rPr>
        <w:t>唐高宗時，已與阿拉伯帝國接觸。他們被稱為番客</w:t>
      </w:r>
      <w:r>
        <w:rPr>
          <w:rFonts w:hint="eastAsia"/>
        </w:rPr>
        <w:t>。</w:t>
      </w:r>
      <w:r>
        <w:br/>
      </w:r>
      <w:r>
        <w:rPr>
          <w:rFonts w:hint="eastAsia"/>
        </w:rPr>
        <w:t>(</w:t>
      </w:r>
      <w:r>
        <w:rPr>
          <w:rFonts w:hint="eastAsia"/>
        </w:rPr>
        <w:t>２</w:t>
      </w:r>
      <w:r>
        <w:rPr>
          <w:rFonts w:hint="eastAsia"/>
        </w:rPr>
        <w:t>)</w:t>
      </w:r>
      <w:r w:rsidRPr="00F602B9">
        <w:rPr>
          <w:rFonts w:hint="eastAsia"/>
        </w:rPr>
        <w:t>禁止酗酒、賭博、講究衛生；嚴禁自殺；禁食自死之物、血液、豬肉以及未誦經文而宰殺的牲禽等</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0402-00099　　　</w:t>
      </w:r>
      <w:r>
        <w:rPr>
          <w:rFonts w:ascii="SMbarcode" w:eastAsia="SMbarcode" w:hAnsi="PMingLiU"/>
        </w:rPr>
        <w:t>*085306-0402-00099*</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穆罕默德去世後，他的追隨者開始對外展開一連串的征伐，建立了阿拉伯帝國，但在其向外擴張的同時，內部因權力爭奪，以及對□的爭議，而於八世紀中葉分裂。請問：</w:t>
      </w:r>
      <w:r w:rsidRPr="00C74F24">
        <w:rPr>
          <w:rFonts w:ascii="PMingLiU" w:hAnsi="PMingLiU"/>
        </w:rPr>
        <w:br/>
      </w:r>
      <w:r w:rsidRPr="00C74F24">
        <w:rPr>
          <w:rFonts w:ascii="PMingLiU" w:hAnsi="PMingLiU" w:hint="eastAsia"/>
        </w:rPr>
        <w:t>(　　)(１)上文中的□應填入何者？　(A)教義和繼承　(B)帝國統治方式　(C)領土分配　(D)對其他宗教態度</w:t>
      </w:r>
      <w:r w:rsidRPr="00C74F24">
        <w:rPr>
          <w:rFonts w:ascii="PMingLiU" w:hAnsi="PMingLiU"/>
        </w:rPr>
        <w:br/>
      </w:r>
      <w:r w:rsidRPr="00C74F24">
        <w:rPr>
          <w:rFonts w:ascii="PMingLiU" w:hAnsi="PMingLiU" w:hint="eastAsia"/>
        </w:rPr>
        <w:t>(　　)(２)阿拉伯帝國在八世紀中葉以後分裂為三個王朝，這三個王朝創立的順序應為下列何者？　(A)阿拔斯王朝→法提馬王朝→奧瑪雅王朝　(B)奧瑪雅王朝→法提馬王朝→阿拔斯王朝　(C)法提馬王朝→阿拔斯王朝→奧瑪雅王朝　(D)奧瑪雅王朝→阿拔斯王朝→法提馬王朝</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)(D)</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sidRPr="0080495C">
        <w:rPr>
          <w:rFonts w:hint="eastAsia"/>
        </w:rPr>
        <w:t>什葉派與素尼派在繼承人產生方式、教義解釋等均持有不同立場，是伊斯蘭帝國政權分裂主要原因</w:t>
      </w:r>
      <w:r>
        <w:rPr>
          <w:rFonts w:hint="eastAsia"/>
        </w:rPr>
        <w:t>。</w:t>
      </w:r>
      <w:r>
        <w:br/>
      </w:r>
      <w:r>
        <w:rPr>
          <w:rFonts w:hint="eastAsia"/>
        </w:rPr>
        <w:t>(</w:t>
      </w:r>
      <w:r>
        <w:rPr>
          <w:rFonts w:hint="eastAsia"/>
        </w:rPr>
        <w:t>２</w:t>
      </w:r>
      <w:r>
        <w:rPr>
          <w:rFonts w:hint="eastAsia"/>
        </w:rPr>
        <w:t>)</w:t>
      </w:r>
      <w:r w:rsidRPr="0080495C">
        <w:rPr>
          <w:rFonts w:hint="eastAsia"/>
        </w:rPr>
        <w:t>奧瑪雅王朝：</w:t>
      </w:r>
      <w:r w:rsidRPr="0080495C">
        <w:rPr>
          <w:rFonts w:hint="eastAsia"/>
        </w:rPr>
        <w:t>661</w:t>
      </w:r>
      <w:r w:rsidRPr="0080495C">
        <w:rPr>
          <w:rFonts w:hint="eastAsia"/>
        </w:rPr>
        <w:t>年創立→阿拔斯王朝：</w:t>
      </w:r>
      <w:r w:rsidRPr="0080495C">
        <w:rPr>
          <w:rFonts w:hint="eastAsia"/>
        </w:rPr>
        <w:t>750</w:t>
      </w:r>
      <w:r w:rsidRPr="0080495C">
        <w:rPr>
          <w:rFonts w:hint="eastAsia"/>
        </w:rPr>
        <w:t>年創立→法提馬王朝：</w:t>
      </w:r>
      <w:r w:rsidRPr="0080495C">
        <w:rPr>
          <w:rFonts w:hint="eastAsia"/>
        </w:rPr>
        <w:t>909</w:t>
      </w:r>
      <w:r w:rsidRPr="0080495C">
        <w:rPr>
          <w:rFonts w:hint="eastAsia"/>
        </w:rPr>
        <w:t>年創立。</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0402-00100　　　</w:t>
      </w:r>
      <w:r>
        <w:rPr>
          <w:rFonts w:ascii="SMbarcode" w:eastAsia="SMbarcode" w:hAnsi="PMingLiU"/>
        </w:rPr>
        <w:t>*085306-0402-00100*</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《新唐書》卷</w:t>
      </w:r>
      <w:r w:rsidRPr="00C74F24">
        <w:rPr>
          <w:rFonts w:ascii="PMingLiU" w:hAnsi="PMingLiU"/>
        </w:rPr>
        <w:t>238</w:t>
      </w:r>
      <w:r w:rsidRPr="00C74F24">
        <w:rPr>
          <w:rFonts w:ascii="PMingLiU" w:hAnsi="PMingLiU" w:hint="eastAsia"/>
        </w:rPr>
        <w:t>，列傳第</w:t>
      </w:r>
      <w:r w:rsidRPr="00C74F24">
        <w:rPr>
          <w:rFonts w:ascii="PMingLiU" w:hAnsi="PMingLiU"/>
        </w:rPr>
        <w:t>146</w:t>
      </w:r>
      <w:r w:rsidRPr="00C74F24">
        <w:rPr>
          <w:rFonts w:ascii="PMingLiU" w:hAnsi="PMingLiU" w:hint="eastAsia"/>
        </w:rPr>
        <w:t>下，西域下︰「……本波斯地。男子鼻高，黑而髯。女子白晳，出輒鄣面</w:t>
      </w:r>
      <w:r w:rsidRPr="00C74F24">
        <w:rPr>
          <w:rFonts w:ascii="PMingLiU" w:hAnsi="PMingLiU"/>
        </w:rPr>
        <w:t>（</w:t>
      </w:r>
      <w:r w:rsidRPr="00C74F24">
        <w:rPr>
          <w:rFonts w:ascii="PMingLiU" w:hAnsi="PMingLiU" w:hint="eastAsia"/>
        </w:rPr>
        <w:t>出門大多遮面）。日五拜天神。銀帶，佩銀刀，不飲酒舉樂。有禮堂容數百人，率七日，王高坐為下說曰：『死敵者生天上，殺敵受福。』故俗勇於鬬。土饒礫不可耕，獵而食肉。刻石蜜為廬如輿狀，歲獻貴人。蒲陶</w:t>
      </w:r>
      <w:r w:rsidRPr="00C74F24">
        <w:rPr>
          <w:rFonts w:ascii="PMingLiU" w:hAnsi="PMingLiU"/>
        </w:rPr>
        <w:t>（</w:t>
      </w:r>
      <w:r w:rsidRPr="00C74F24">
        <w:rPr>
          <w:rFonts w:ascii="PMingLiU" w:hAnsi="PMingLiU" w:hint="eastAsia"/>
        </w:rPr>
        <w:t>葡萄）大者如雞卵。有千里馬，傳為龍種。……」請問：</w:t>
      </w:r>
      <w:r w:rsidRPr="00C74F24">
        <w:rPr>
          <w:rFonts w:ascii="PMingLiU" w:hAnsi="PMingLiU"/>
        </w:rPr>
        <w:br/>
        <w:t>(　　)(１)</w:t>
      </w:r>
      <w:r w:rsidRPr="00C74F24">
        <w:rPr>
          <w:rFonts w:ascii="PMingLiU" w:hAnsi="PMingLiU" w:hint="eastAsia"/>
        </w:rPr>
        <w:t>這最有可能描述的是何時何地？</w:t>
      </w:r>
      <w:r w:rsidRPr="00C74F24">
        <w:rPr>
          <w:rFonts w:ascii="PMingLiU" w:hAnsi="PMingLiU"/>
        </w:rPr>
        <w:t xml:space="preserve">　(A)</w:t>
      </w:r>
      <w:r w:rsidRPr="00C74F24">
        <w:rPr>
          <w:rFonts w:ascii="PMingLiU" w:hAnsi="PMingLiU" w:hint="eastAsia"/>
        </w:rPr>
        <w:t>七世紀的阿拉伯半島</w:t>
      </w:r>
      <w:r w:rsidRPr="00C74F24">
        <w:rPr>
          <w:rFonts w:ascii="PMingLiU" w:hAnsi="PMingLiU"/>
        </w:rPr>
        <w:t xml:space="preserve">　(B)</w:t>
      </w:r>
      <w:r w:rsidRPr="00C74F24">
        <w:rPr>
          <w:rFonts w:ascii="PMingLiU" w:hAnsi="PMingLiU" w:hint="eastAsia"/>
        </w:rPr>
        <w:t>九世紀的義大利半島</w:t>
      </w:r>
      <w:r w:rsidRPr="00C74F24">
        <w:rPr>
          <w:rFonts w:ascii="PMingLiU" w:hAnsi="PMingLiU"/>
        </w:rPr>
        <w:t xml:space="preserve">　(C)</w:t>
      </w:r>
      <w:r w:rsidRPr="00C74F24">
        <w:rPr>
          <w:rFonts w:ascii="PMingLiU" w:hAnsi="PMingLiU" w:hint="eastAsia"/>
        </w:rPr>
        <w:t>十世紀的巴爾幹半島</w:t>
      </w:r>
      <w:r w:rsidRPr="00C74F24">
        <w:rPr>
          <w:rFonts w:ascii="PMingLiU" w:hAnsi="PMingLiU"/>
        </w:rPr>
        <w:t xml:space="preserve">　(D)</w:t>
      </w:r>
      <w:r w:rsidRPr="00C74F24">
        <w:rPr>
          <w:rFonts w:ascii="PMingLiU" w:hAnsi="PMingLiU" w:hint="eastAsia"/>
        </w:rPr>
        <w:t>十一世紀的斯堪地半島</w:t>
      </w:r>
      <w:r w:rsidRPr="00C74F24">
        <w:rPr>
          <w:rFonts w:ascii="PMingLiU" w:hAnsi="PMingLiU"/>
        </w:rPr>
        <w:br/>
        <w:t>(　　)(２)</w:t>
      </w:r>
      <w:r w:rsidRPr="00C74F24">
        <w:rPr>
          <w:rFonts w:ascii="PMingLiU" w:hAnsi="PMingLiU" w:hint="eastAsia"/>
        </w:rPr>
        <w:t>「日五拜天神」是指穆斯林用以堅定信仰，其必須履行的哪一項宗教義務？</w:t>
      </w:r>
      <w:r w:rsidRPr="00C74F24">
        <w:rPr>
          <w:rFonts w:ascii="PMingLiU" w:hAnsi="PMingLiU"/>
        </w:rPr>
        <w:t xml:space="preserve">　(A)</w:t>
      </w:r>
      <w:r w:rsidRPr="00C74F24">
        <w:rPr>
          <w:rFonts w:ascii="PMingLiU" w:hAnsi="PMingLiU" w:hint="eastAsia"/>
        </w:rPr>
        <w:t>唸功</w:t>
      </w:r>
      <w:r w:rsidRPr="00C74F24">
        <w:rPr>
          <w:rFonts w:ascii="PMingLiU" w:hAnsi="PMingLiU"/>
        </w:rPr>
        <w:t xml:space="preserve">　(B)</w:t>
      </w:r>
      <w:r w:rsidRPr="00C74F24">
        <w:rPr>
          <w:rFonts w:ascii="PMingLiU" w:hAnsi="PMingLiU" w:hint="eastAsia"/>
        </w:rPr>
        <w:t>禱功</w:t>
      </w:r>
      <w:r w:rsidRPr="00C74F24">
        <w:rPr>
          <w:rFonts w:ascii="PMingLiU" w:hAnsi="PMingLiU"/>
        </w:rPr>
        <w:t xml:space="preserve">　(C)</w:t>
      </w:r>
      <w:r w:rsidRPr="00C74F24">
        <w:rPr>
          <w:rFonts w:ascii="PMingLiU" w:hAnsi="PMingLiU" w:hint="eastAsia"/>
        </w:rPr>
        <w:t>齋功</w:t>
      </w:r>
      <w:r w:rsidRPr="00C74F24">
        <w:rPr>
          <w:rFonts w:ascii="PMingLiU" w:hAnsi="PMingLiU"/>
        </w:rPr>
        <w:t xml:space="preserve">　(D)</w:t>
      </w:r>
      <w:r w:rsidRPr="00C74F24">
        <w:rPr>
          <w:rFonts w:ascii="PMingLiU" w:hAnsi="PMingLiU" w:hint="eastAsia"/>
        </w:rPr>
        <w:t>課功</w:t>
      </w:r>
      <w:r w:rsidRPr="00C74F24">
        <w:rPr>
          <w:rFonts w:ascii="PMingLiU" w:hAnsi="PMingLiU"/>
        </w:rPr>
        <w:br/>
        <w:t>(　　)(３)</w:t>
      </w:r>
      <w:r w:rsidRPr="00C74F24">
        <w:rPr>
          <w:rFonts w:ascii="PMingLiU" w:hAnsi="PMingLiU" w:hint="eastAsia"/>
        </w:rPr>
        <w:t>「死敵者生天上，殺敵受福」，這個概念其實與下列哪個伊斯蘭教的理念有關？</w:t>
      </w:r>
      <w:r w:rsidRPr="00C74F24">
        <w:rPr>
          <w:rFonts w:ascii="PMingLiU" w:hAnsi="PMingLiU"/>
        </w:rPr>
        <w:t xml:space="preserve">　(A)</w:t>
      </w:r>
      <w:r w:rsidRPr="00C74F24">
        <w:rPr>
          <w:rFonts w:ascii="PMingLiU" w:hAnsi="PMingLiU" w:hint="eastAsia"/>
        </w:rPr>
        <w:t>沙里亞</w:t>
      </w:r>
      <w:r w:rsidRPr="00C74F24">
        <w:rPr>
          <w:rFonts w:ascii="PMingLiU" w:hAnsi="PMingLiU"/>
        </w:rPr>
        <w:t xml:space="preserve">　(B)</w:t>
      </w:r>
      <w:r w:rsidRPr="00C74F24">
        <w:rPr>
          <w:rFonts w:ascii="PMingLiU" w:hAnsi="PMingLiU" w:hint="eastAsia"/>
        </w:rPr>
        <w:t>信天使</w:t>
      </w:r>
      <w:r w:rsidRPr="00C74F24">
        <w:rPr>
          <w:rFonts w:ascii="PMingLiU" w:hAnsi="PMingLiU"/>
        </w:rPr>
        <w:t xml:space="preserve">　(C)</w:t>
      </w:r>
      <w:r w:rsidRPr="00C74F24">
        <w:rPr>
          <w:rFonts w:ascii="PMingLiU" w:hAnsi="PMingLiU" w:hint="eastAsia"/>
        </w:rPr>
        <w:t>信使者</w:t>
      </w:r>
      <w:r w:rsidRPr="00C74F24">
        <w:rPr>
          <w:rFonts w:ascii="PMingLiU" w:hAnsi="PMingLiU"/>
        </w:rPr>
        <w:t xml:space="preserve">　(D)</w:t>
      </w:r>
      <w:r w:rsidRPr="00C74F24">
        <w:rPr>
          <w:rFonts w:ascii="PMingLiU" w:hAnsi="PMingLiU" w:hint="eastAsia"/>
        </w:rPr>
        <w:t>聖戰</w:t>
      </w:r>
    </w:p>
    <w:p w:rsidR="00C74F24" w:rsidRDefault="00C74F24" w:rsidP="00C74F24">
      <w:r>
        <w:rPr>
          <w:rFonts w:ascii="PMingLiU" w:hAnsi="PMingLiU"/>
        </w:rPr>
        <w:t>答案：</w:t>
      </w:r>
      <w:r>
        <w:t>(</w:t>
      </w:r>
      <w:r>
        <w:t>１</w:t>
      </w:r>
      <w:r>
        <w:t>)(A)</w:t>
      </w:r>
      <w:r>
        <w:t>；</w:t>
      </w:r>
      <w:r>
        <w:t>(</w:t>
      </w:r>
      <w:r>
        <w:t>２</w:t>
      </w:r>
      <w:r>
        <w:t>)(B)</w:t>
      </w:r>
      <w:r>
        <w:t>；</w:t>
      </w:r>
      <w:r>
        <w:t>(</w:t>
      </w:r>
      <w:r>
        <w:t>３</w:t>
      </w:r>
      <w:r>
        <w:t>)(D)</w:t>
      </w:r>
      <w:r>
        <w:t>。</w:t>
      </w:r>
    </w:p>
    <w:p w:rsidR="00C74F24" w:rsidRDefault="00C74F24" w:rsidP="00C74F24">
      <w:pPr>
        <w:rPr>
          <w:rFonts w:hint="eastAsia"/>
        </w:rPr>
      </w:pPr>
      <w:r>
        <w:rPr>
          <w:rFonts w:ascii="PMingLiU" w:hAnsi="PMingLiU"/>
        </w:rPr>
        <w:t>解析：</w:t>
      </w:r>
      <w:r>
        <w:t>(</w:t>
      </w:r>
      <w:r>
        <w:t>１</w:t>
      </w:r>
      <w:r>
        <w:t>)</w:t>
      </w:r>
      <w:r w:rsidRPr="00B574B1">
        <w:rPr>
          <w:rFonts w:hint="eastAsia"/>
        </w:rPr>
        <w:t>唐約存在於西元七到九世紀間，故</w:t>
      </w:r>
      <w:r w:rsidRPr="00B574B1">
        <w:rPr>
          <w:rFonts w:hint="eastAsia"/>
        </w:rPr>
        <w:t>(</w:t>
      </w:r>
      <w:r w:rsidRPr="00B574B1">
        <w:t>C</w:t>
      </w:r>
      <w:r w:rsidRPr="00B574B1">
        <w:rPr>
          <w:rFonts w:hint="eastAsia"/>
        </w:rPr>
        <w:t>)(</w:t>
      </w:r>
      <w:r w:rsidRPr="00B574B1">
        <w:t>D</w:t>
      </w:r>
      <w:r w:rsidRPr="00B574B1">
        <w:rPr>
          <w:rFonts w:hint="eastAsia"/>
        </w:rPr>
        <w:t>)</w:t>
      </w:r>
      <w:r w:rsidRPr="00B574B1">
        <w:rPr>
          <w:rFonts w:hint="eastAsia"/>
        </w:rPr>
        <w:t>二選項刪去；而</w:t>
      </w:r>
      <w:r w:rsidRPr="00B574B1">
        <w:rPr>
          <w:rFonts w:hint="eastAsia"/>
        </w:rPr>
        <w:t>(</w:t>
      </w:r>
      <w:r w:rsidRPr="00B574B1">
        <w:t>A</w:t>
      </w:r>
      <w:r w:rsidRPr="00B574B1">
        <w:rPr>
          <w:rFonts w:hint="eastAsia"/>
        </w:rPr>
        <w:t>)(</w:t>
      </w:r>
      <w:r w:rsidRPr="00B574B1">
        <w:t>B</w:t>
      </w:r>
      <w:r w:rsidRPr="00B574B1">
        <w:rPr>
          <w:rFonts w:hint="eastAsia"/>
        </w:rPr>
        <w:t>)</w:t>
      </w:r>
      <w:r w:rsidRPr="00B574B1">
        <w:rPr>
          <w:rFonts w:hint="eastAsia"/>
        </w:rPr>
        <w:t>間只有</w:t>
      </w:r>
      <w:r w:rsidRPr="00B574B1">
        <w:rPr>
          <w:rFonts w:hint="eastAsia"/>
        </w:rPr>
        <w:t>(</w:t>
      </w:r>
      <w:r w:rsidRPr="00B574B1">
        <w:t>A</w:t>
      </w:r>
      <w:r w:rsidRPr="00B574B1">
        <w:rPr>
          <w:rFonts w:hint="eastAsia"/>
        </w:rPr>
        <w:t>)</w:t>
      </w:r>
      <w:r w:rsidRPr="00B574B1">
        <w:rPr>
          <w:rFonts w:hint="eastAsia"/>
        </w:rPr>
        <w:t>為伊斯蘭教區</w:t>
      </w:r>
      <w:r>
        <w:rPr>
          <w:rFonts w:hint="eastAsia"/>
        </w:rPr>
        <w:t>。</w:t>
      </w:r>
      <w:r>
        <w:br/>
        <w:t>(</w:t>
      </w:r>
      <w:r>
        <w:t>２</w:t>
      </w:r>
      <w:r>
        <w:t>)</w:t>
      </w:r>
      <w:r w:rsidRPr="00B574B1">
        <w:rPr>
          <w:rFonts w:hint="eastAsia"/>
        </w:rPr>
        <w:t>「日五拜天神」，屬禱功</w:t>
      </w:r>
      <w:r>
        <w:rPr>
          <w:rFonts w:hint="eastAsia"/>
        </w:rPr>
        <w:t>。</w:t>
      </w:r>
      <w:r>
        <w:rPr>
          <w:rFonts w:hint="eastAsia"/>
        </w:rPr>
        <w:br/>
      </w:r>
      <w:r>
        <w:t>(</w:t>
      </w:r>
      <w:r>
        <w:t>３</w:t>
      </w:r>
      <w:r>
        <w:t>)</w:t>
      </w:r>
      <w:r w:rsidRPr="00B574B1">
        <w:rPr>
          <w:rFonts w:hint="eastAsia"/>
        </w:rPr>
        <w:t>「死敵者生天上，殺敵受福」與聖戰的觀念有關。</w:t>
      </w:r>
      <w:r w:rsidRPr="00B574B1">
        <w:rPr>
          <w:rFonts w:hint="eastAsia"/>
        </w:rPr>
        <w:t>(A)</w:t>
      </w:r>
      <w:r w:rsidRPr="00B574B1">
        <w:rPr>
          <w:rFonts w:hint="eastAsia"/>
        </w:rPr>
        <w:t>沙里亞即「伊斯蘭教法」的音譯。</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0402-00101　　　</w:t>
      </w:r>
      <w:r>
        <w:rPr>
          <w:rFonts w:ascii="SMbarcode" w:eastAsia="SMbarcode" w:hAnsi="PMingLiU"/>
        </w:rPr>
        <w:t>*085306-0402-00101*</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西元八到十世紀，是阿拉伯人向外擴張最盛的時期，無論在軍事、建築或文化上都有極為傲人的成就。請問：</w:t>
      </w:r>
      <w:r w:rsidRPr="00C74F24">
        <w:rPr>
          <w:rFonts w:ascii="PMingLiU" w:hAnsi="PMingLiU"/>
        </w:rPr>
        <w:br/>
      </w:r>
      <w:r w:rsidRPr="00C74F24">
        <w:rPr>
          <w:rFonts w:ascii="PMingLiU" w:hAnsi="PMingLiU" w:hint="eastAsia"/>
        </w:rPr>
        <w:t>(　　)(１)由於伊斯蘭教嚴禁偶像崇拜，而清真寺又是穆斯林聚會祈禱之所，故伊斯蘭建築有其獨特之處。關於伊斯蘭建築特色的介紹，下列何者正確？　(A)古蘭經文是神聖的，被排除在藝術之外</w:t>
      </w:r>
      <w:r w:rsidRPr="00C74F24">
        <w:rPr>
          <w:rFonts w:ascii="PMingLiU" w:hAnsi="PMingLiU"/>
        </w:rPr>
        <w:t xml:space="preserve">　</w:t>
      </w:r>
      <w:r w:rsidRPr="00C74F24">
        <w:rPr>
          <w:rFonts w:ascii="PMingLiU" w:hAnsi="PMingLiU" w:hint="eastAsia"/>
        </w:rPr>
        <w:t>(B)「尖塔」、「圓頂」、「方牆」等是常見特色</w:t>
      </w:r>
      <w:r w:rsidRPr="00C74F24">
        <w:rPr>
          <w:rFonts w:ascii="PMingLiU" w:hAnsi="PMingLiU"/>
        </w:rPr>
        <w:t xml:space="preserve">　</w:t>
      </w:r>
      <w:r w:rsidRPr="00C74F24">
        <w:rPr>
          <w:rFonts w:ascii="PMingLiU" w:hAnsi="PMingLiU" w:hint="eastAsia"/>
        </w:rPr>
        <w:t>(C)喜用花鳥、樹木、天使等造型裝飾</w:t>
      </w:r>
      <w:r w:rsidRPr="00C74F24">
        <w:rPr>
          <w:rFonts w:ascii="PMingLiU" w:hAnsi="PMingLiU"/>
        </w:rPr>
        <w:t xml:space="preserve">　</w:t>
      </w:r>
      <w:r w:rsidRPr="00C74F24">
        <w:rPr>
          <w:rFonts w:ascii="PMingLiU" w:hAnsi="PMingLiU" w:hint="eastAsia"/>
        </w:rPr>
        <w:t>(D)為顯現神蹟，內部裝飾華麗多彩</w:t>
      </w:r>
      <w:r w:rsidRPr="00C74F24">
        <w:rPr>
          <w:rFonts w:ascii="PMingLiU" w:hAnsi="PMingLiU"/>
        </w:rPr>
        <w:br/>
      </w:r>
      <w:r w:rsidRPr="00C74F24">
        <w:rPr>
          <w:rFonts w:ascii="PMingLiU" w:hAnsi="PMingLiU" w:hint="eastAsia"/>
        </w:rPr>
        <w:t>(　　)(２)在西元十世紀，有一些地區的城市裡基督教教堂、猶太教及回教寺院並立，阿拉伯商品隨處可見，居民和平共處、不會受到歧視。下列哪些城市可看到這種情況？</w:t>
      </w:r>
      <w:r w:rsidRPr="00C74F24">
        <w:rPr>
          <w:rFonts w:ascii="PMingLiU" w:hAnsi="PMingLiU"/>
        </w:rPr>
        <w:t xml:space="preserve">　</w:t>
      </w:r>
      <w:r w:rsidRPr="00C74F24">
        <w:rPr>
          <w:rFonts w:ascii="PMingLiU" w:hAnsi="PMingLiU" w:hint="eastAsia"/>
        </w:rPr>
        <w:t>(A)東羅馬的君士坦丁堡</w:t>
      </w:r>
      <w:r w:rsidRPr="00C74F24">
        <w:rPr>
          <w:rFonts w:ascii="PMingLiU" w:hAnsi="PMingLiU"/>
        </w:rPr>
        <w:t xml:space="preserve">　</w:t>
      </w:r>
      <w:r w:rsidRPr="00C74F24">
        <w:rPr>
          <w:rFonts w:ascii="PMingLiU" w:hAnsi="PMingLiU" w:hint="eastAsia"/>
        </w:rPr>
        <w:t>(B)埃及的開羅</w:t>
      </w:r>
      <w:r w:rsidRPr="00C74F24">
        <w:rPr>
          <w:rFonts w:ascii="PMingLiU" w:hAnsi="PMingLiU"/>
        </w:rPr>
        <w:t xml:space="preserve">　</w:t>
      </w:r>
      <w:r w:rsidRPr="00C74F24">
        <w:rPr>
          <w:rFonts w:ascii="PMingLiU" w:hAnsi="PMingLiU" w:hint="eastAsia"/>
        </w:rPr>
        <w:t>(C)伊比利半島的哥多華</w:t>
      </w:r>
      <w:r w:rsidRPr="00C74F24">
        <w:rPr>
          <w:rFonts w:ascii="PMingLiU" w:hAnsi="PMingLiU"/>
        </w:rPr>
        <w:t xml:space="preserve">　</w:t>
      </w:r>
      <w:r w:rsidRPr="00C74F24">
        <w:rPr>
          <w:rFonts w:ascii="PMingLiU" w:hAnsi="PMingLiU" w:hint="eastAsia"/>
        </w:rPr>
        <w:t>(D)義大利半島的米蘭</w:t>
      </w:r>
      <w:r w:rsidRPr="00C74F24">
        <w:rPr>
          <w:rFonts w:ascii="PMingLiU" w:hAnsi="PMingLiU"/>
        </w:rPr>
        <w:t xml:space="preserve">　</w:t>
      </w:r>
      <w:r w:rsidRPr="00C74F24">
        <w:rPr>
          <w:rFonts w:ascii="PMingLiU" w:hAnsi="PMingLiU" w:hint="eastAsia"/>
        </w:rPr>
        <w:t>(E)西亞地區的大馬士革（多選）</w:t>
      </w:r>
    </w:p>
    <w:p w:rsidR="00C74F24" w:rsidRDefault="00C74F24" w:rsidP="00C74F24">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)(B)(C)(E)</w:t>
      </w:r>
      <w:r>
        <w:rPr>
          <w:rFonts w:hint="eastAsia"/>
        </w:rPr>
        <w:t>。</w:t>
      </w:r>
    </w:p>
    <w:p w:rsidR="00C74F24" w:rsidRDefault="00C74F24" w:rsidP="00C74F24">
      <w:pPr>
        <w:rPr>
          <w:rFonts w:hint="eastAsia"/>
        </w:rPr>
      </w:pPr>
      <w:r>
        <w:rPr>
          <w:rFonts w:ascii="PMingLiU" w:hAnsi="PMingLiU" w:hint="eastAsia"/>
        </w:rPr>
        <w:t>解析：</w:t>
      </w:r>
      <w:r>
        <w:rPr>
          <w:rFonts w:hint="eastAsia"/>
        </w:rPr>
        <w:t>(</w:t>
      </w:r>
      <w:r>
        <w:rPr>
          <w:rFonts w:hint="eastAsia"/>
        </w:rPr>
        <w:t>１</w:t>
      </w:r>
      <w:r>
        <w:rPr>
          <w:rFonts w:hint="eastAsia"/>
        </w:rPr>
        <w:t>)</w:t>
      </w:r>
      <w:r w:rsidRPr="00B57527">
        <w:rPr>
          <w:rFonts w:hint="eastAsia"/>
        </w:rPr>
        <w:t>(A)</w:t>
      </w:r>
      <w:r w:rsidRPr="00B57527">
        <w:rPr>
          <w:rFonts w:hint="eastAsia"/>
        </w:rPr>
        <w:t>古蘭經文是常見裝飾；</w:t>
      </w:r>
      <w:r w:rsidRPr="00B57527">
        <w:rPr>
          <w:rFonts w:hint="eastAsia"/>
        </w:rPr>
        <w:t>(C)</w:t>
      </w:r>
      <w:r w:rsidRPr="00B57527">
        <w:rPr>
          <w:rFonts w:hint="eastAsia"/>
        </w:rPr>
        <w:t>不用動物及天使裝飾；</w:t>
      </w:r>
      <w:r w:rsidRPr="00B57527">
        <w:rPr>
          <w:rFonts w:hint="eastAsia"/>
        </w:rPr>
        <w:t>(D)</w:t>
      </w:r>
      <w:r>
        <w:rPr>
          <w:rFonts w:hint="eastAsia"/>
        </w:rPr>
        <w:t>內部陳設簡單。</w:t>
      </w:r>
      <w:r>
        <w:rPr>
          <w:rFonts w:hint="eastAsia"/>
        </w:rPr>
        <w:br/>
        <w:t>(</w:t>
      </w:r>
      <w:r>
        <w:rPr>
          <w:rFonts w:hint="eastAsia"/>
        </w:rPr>
        <w:t>２</w:t>
      </w:r>
      <w:r>
        <w:rPr>
          <w:rFonts w:hint="eastAsia"/>
        </w:rPr>
        <w:t>)</w:t>
      </w:r>
      <w:r w:rsidRPr="00B57527">
        <w:rPr>
          <w:rFonts w:hint="eastAsia"/>
        </w:rPr>
        <w:t>十世紀時埃及、伊比利</w:t>
      </w:r>
      <w:r>
        <w:rPr>
          <w:rFonts w:hint="eastAsia"/>
        </w:rPr>
        <w:t>半島</w:t>
      </w:r>
      <w:r w:rsidRPr="00B57527">
        <w:rPr>
          <w:rFonts w:hint="eastAsia"/>
        </w:rPr>
        <w:t>及西亞均在阿拉伯帝國的勢力範圍</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0402-00102　　　</w:t>
      </w:r>
      <w:r>
        <w:rPr>
          <w:rFonts w:ascii="SMbarcode" w:eastAsia="SMbarcode" w:hAnsi="PMingLiU"/>
        </w:rPr>
        <w:t>*085306-0402-00102*</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資料一：司馬光《資治通鑑</w:t>
      </w:r>
      <w:r w:rsidRPr="00C74F24">
        <w:rPr>
          <w:rFonts w:ascii="PMingLiU" w:hAnsi="PMingLiU" w:hint="eastAsia"/>
        </w:rPr>
        <w:t>‧</w:t>
      </w:r>
      <w:r w:rsidRPr="00C74F24">
        <w:rPr>
          <w:rFonts w:ascii="PMingLiU" w:hAnsi="PMingLiU"/>
        </w:rPr>
        <w:t>卷二百十六》：「仙芝聞之，將蕃、漢三萬眾擊大食，深入七百餘里……與大食遇。相持五日，葛羅祿部眾叛，與大食夾攻唐軍，仙芝大敗，士卒死亡略盡，所餘才數千人。」</w:t>
      </w:r>
      <w:r w:rsidRPr="00C74F24">
        <w:rPr>
          <w:rFonts w:ascii="PMingLiU" w:hAnsi="PMingLiU"/>
        </w:rPr>
        <w:br/>
        <w:t>資料二：歐陽修《新唐書</w:t>
      </w:r>
      <w:r w:rsidRPr="00C74F24">
        <w:rPr>
          <w:rFonts w:ascii="PMingLiU" w:hAnsi="PMingLiU" w:hint="eastAsia"/>
        </w:rPr>
        <w:t>‧</w:t>
      </w:r>
      <w:r w:rsidRPr="00C74F24">
        <w:rPr>
          <w:rFonts w:ascii="PMingLiU" w:hAnsi="PMingLiU"/>
        </w:rPr>
        <w:t>卷一百五十一</w:t>
      </w:r>
      <w:r w:rsidRPr="00C74F24">
        <w:rPr>
          <w:rFonts w:ascii="PMingLiU" w:hAnsi="PMingLiU" w:hint="eastAsia"/>
        </w:rPr>
        <w:t>‧</w:t>
      </w:r>
      <w:r w:rsidRPr="00C74F24">
        <w:rPr>
          <w:rFonts w:ascii="PMingLiU" w:hAnsi="PMingLiU"/>
        </w:rPr>
        <w:t>李嗣業傳》：「仙芝特以計襲取石，其子出奔，因構諸胡共怨之，以告大食，連兵攻四鎮。仙芝率兵二萬深入，為大食所敗，殘卒數千。」</w:t>
      </w:r>
      <w:r w:rsidRPr="00C74F24">
        <w:rPr>
          <w:rFonts w:ascii="PMingLiU" w:hAnsi="PMingLiU"/>
        </w:rPr>
        <w:br/>
        <w:t>上面兩份資料敘述唐朝一場與大食帝國的激烈戰爭，請回答下列問題：</w:t>
      </w:r>
      <w:r w:rsidRPr="00C74F24">
        <w:rPr>
          <w:rFonts w:ascii="PMingLiU" w:hAnsi="PMingLiU"/>
        </w:rPr>
        <w:br/>
        <w:t>(　　)(１)請問：這場決定當時西域霸權的戰爭是發生在下列何地？　(A)怛羅斯　(B)撒馬爾罕　(C)巴格達　(D)大馬士革。</w:t>
      </w:r>
      <w:r w:rsidRPr="00C74F24">
        <w:rPr>
          <w:rFonts w:ascii="PMingLiU" w:hAnsi="PMingLiU"/>
        </w:rPr>
        <w:br/>
        <w:t>(　　)(２)當時與唐軍爆發戰爭的大食帝國，應是下列哪一伊斯蘭教王朝？　(A)奧米亞王朝　(B)法提馬王朝　(C)阿拔斯王朝　(D)白益王朝。</w:t>
      </w:r>
      <w:r w:rsidRPr="00C74F24">
        <w:rPr>
          <w:rFonts w:ascii="PMingLiU" w:hAnsi="PMingLiU"/>
        </w:rPr>
        <w:br/>
        <w:t>(　　)(３)關於這場戰爭的分析敘述，下列何者正確？　(A)這場戰爭的結果是唐朝損兵折將，但對其在西域的統治無太大影響　(B)我們無法從上述兩段資料中去了解戰爭爆發的原因　(C)從上述兩段資料中可得知，唐軍雖打敗仗，但在葛羅祿部的掩護下主將平安歸來　(D)這場戰爭導致唐朝在西域的霸權為大食所取代。</w:t>
      </w:r>
    </w:p>
    <w:p w:rsidR="00C74F24" w:rsidRDefault="00C74F24" w:rsidP="00C74F24">
      <w:pPr>
        <w:rPr>
          <w:rFonts w:hint="eastAsia"/>
        </w:rPr>
      </w:pPr>
      <w:r>
        <w:rPr>
          <w:rFonts w:ascii="PMingLiU" w:hAnsi="PMingLiU"/>
        </w:rPr>
        <w:t>答案：</w:t>
      </w:r>
      <w:r>
        <w:t>(</w:t>
      </w:r>
      <w:r>
        <w:t>１</w:t>
      </w:r>
      <w:r>
        <w:t>)(A)</w:t>
      </w:r>
      <w:r>
        <w:rPr>
          <w:rFonts w:hint="eastAsia"/>
        </w:rPr>
        <w:t>；</w:t>
      </w:r>
      <w:r>
        <w:t>(</w:t>
      </w:r>
      <w:r>
        <w:t>２</w:t>
      </w:r>
      <w:r>
        <w:t>)(C)</w:t>
      </w:r>
      <w:r>
        <w:rPr>
          <w:rFonts w:hint="eastAsia"/>
        </w:rPr>
        <w:t>；</w:t>
      </w:r>
      <w:r>
        <w:t>(</w:t>
      </w:r>
      <w:r>
        <w:t>３</w:t>
      </w:r>
      <w:r>
        <w:t>)(D)</w:t>
      </w:r>
      <w:r>
        <w:rPr>
          <w:rFonts w:hint="eastAsia"/>
        </w:rPr>
        <w:t>。</w:t>
      </w:r>
    </w:p>
    <w:p w:rsidR="00C74F24" w:rsidRDefault="00C74F24" w:rsidP="00C74F24">
      <w:pPr>
        <w:rPr>
          <w:rFonts w:hint="eastAsia"/>
        </w:rPr>
      </w:pPr>
      <w:r>
        <w:rPr>
          <w:rFonts w:ascii="PMingLiU" w:hAnsi="PMingLiU"/>
        </w:rPr>
        <w:t>解析：</w:t>
      </w:r>
      <w:r>
        <w:t>(</w:t>
      </w:r>
      <w:r>
        <w:t>３</w:t>
      </w:r>
      <w:r>
        <w:t>)</w:t>
      </w:r>
      <w:r w:rsidRPr="00E56338">
        <w:t>(A)</w:t>
      </w:r>
      <w:r w:rsidRPr="00E56338">
        <w:t>使唐朝霸權衰落</w:t>
      </w:r>
      <w:r>
        <w:rPr>
          <w:rFonts w:hint="eastAsia"/>
        </w:rPr>
        <w:t>；</w:t>
      </w:r>
      <w:r w:rsidRPr="00E56338">
        <w:t>(B)</w:t>
      </w:r>
      <w:r w:rsidRPr="00E56338">
        <w:t>原因為「仙芝特以計襲取石，其子出奔，因構諸胡共怨之」</w:t>
      </w:r>
      <w:r>
        <w:rPr>
          <w:rFonts w:hint="eastAsia"/>
        </w:rPr>
        <w:t>；</w:t>
      </w:r>
      <w:r w:rsidRPr="00E56338">
        <w:t>(C)</w:t>
      </w:r>
      <w:r w:rsidRPr="00E56338">
        <w:t>葛羅祿部是對唐軍叛變</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0402-00103　　　</w:t>
      </w:r>
      <w:r>
        <w:rPr>
          <w:rFonts w:ascii="SMbarcode" w:eastAsia="SMbarcode" w:hAnsi="PMingLiU"/>
        </w:rPr>
        <w:t>*085306-0402-00103*</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附圖深色部分是某個橫跨歐亞非三洲大帝國的版圖，請配合圖片回答下列問題：</w:t>
      </w:r>
      <w:r w:rsidRPr="00C74F24">
        <w:rPr>
          <w:rFonts w:ascii="PMingLiU" w:hAnsi="PMingLiU" w:hint="eastAsia"/>
        </w:rPr>
        <w:br/>
      </w:r>
      <w:r w:rsidR="00A90FD6" w:rsidRPr="00C74F24">
        <w:rPr>
          <w:rFonts w:ascii="PMingLiU" w:hAnsi="PMingLiU" w:hint="eastAsia"/>
          <w:noProof/>
        </w:rPr>
        <w:drawing>
          <wp:inline distT="0" distB="0" distL="0" distR="0">
            <wp:extent cx="2371725" cy="13144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r w:rsidRPr="00C74F24">
        <w:rPr>
          <w:rFonts w:ascii="PMingLiU" w:hAnsi="PMingLiU"/>
        </w:rPr>
        <w:br/>
        <w:t>(　　)(１)這個橫跨歐亞非三洲的大帝國有可能是下列何者？　(A)亞歷山大帝國　(B)阿拉伯阿拔斯王朝　(C)阿拉伯奧</w:t>
      </w:r>
      <w:r w:rsidRPr="00C74F24">
        <w:rPr>
          <w:rFonts w:ascii="PMingLiU" w:hAnsi="PMingLiU" w:hint="eastAsia"/>
        </w:rPr>
        <w:t>瑪雅</w:t>
      </w:r>
      <w:r w:rsidRPr="00C74F24">
        <w:rPr>
          <w:rFonts w:ascii="PMingLiU" w:hAnsi="PMingLiU"/>
        </w:rPr>
        <w:t>王朝　(D)東羅馬帝國</w:t>
      </w:r>
      <w:r w:rsidRPr="00C74F24">
        <w:rPr>
          <w:rFonts w:ascii="PMingLiU" w:hAnsi="PMingLiU"/>
        </w:rPr>
        <w:br/>
        <w:t>(　　)(２)這個帝國在西歐的擴張受阻，僅</w:t>
      </w:r>
      <w:r w:rsidRPr="00C74F24">
        <w:rPr>
          <w:rFonts w:ascii="PMingLiU" w:hAnsi="PMingLiU" w:hint="eastAsia"/>
        </w:rPr>
        <w:t>占</w:t>
      </w:r>
      <w:r w:rsidRPr="00C74F24">
        <w:rPr>
          <w:rFonts w:ascii="PMingLiU" w:hAnsi="PMingLiU"/>
        </w:rPr>
        <w:t>領今日伊比利半島等地，可能是因為下列哪一原因？　(A)亞歷山大病逝，帝國分裂無力再擴張　(B)日耳曼民族南侵，帝國陷入內亂　(C)法蘭克人在鐵鎚查理領導下，抵禦入侵者於庇里牛斯山　(D)帝國內部出現破壞聖像運動，內部混亂</w:t>
      </w:r>
      <w:r w:rsidRPr="00C74F24">
        <w:rPr>
          <w:rFonts w:ascii="PMingLiU" w:hAnsi="PMingLiU"/>
        </w:rPr>
        <w:br/>
        <w:t>(　　)(３)關於這個帝國在政治體制上的改革，下列敘述何者</w:t>
      </w:r>
      <w:r w:rsidRPr="00C74F24">
        <w:rPr>
          <w:rFonts w:ascii="PMingLiU" w:hAnsi="PMingLiU" w:hint="eastAsia"/>
        </w:rPr>
        <w:t>正確</w:t>
      </w:r>
      <w:r w:rsidRPr="00C74F24">
        <w:rPr>
          <w:rFonts w:ascii="PMingLiU" w:hAnsi="PMingLiU"/>
        </w:rPr>
        <w:t>？　(A)鼓勵希臘人與異族通婚，以鞏固統治　(B)建立行省制度　(C)建立哈里發的世襲制　(D)採行養子繼承制度，以解決帝位繼承紛爭</w:t>
      </w:r>
    </w:p>
    <w:p w:rsidR="00C74F24" w:rsidRDefault="00C74F24" w:rsidP="00C74F24">
      <w:pPr>
        <w:rPr>
          <w:rFonts w:hint="eastAsia"/>
        </w:rPr>
      </w:pPr>
      <w:r>
        <w:rPr>
          <w:rFonts w:ascii="PMingLiU" w:hAnsi="PMingLiU"/>
        </w:rPr>
        <w:t>答案：</w:t>
      </w:r>
      <w:r>
        <w:t>(</w:t>
      </w:r>
      <w:r>
        <w:t>１</w:t>
      </w:r>
      <w:r>
        <w:t>)(C)</w:t>
      </w:r>
      <w:r>
        <w:rPr>
          <w:rFonts w:hint="eastAsia"/>
        </w:rPr>
        <w:t>；</w:t>
      </w:r>
      <w:r>
        <w:t>(</w:t>
      </w:r>
      <w:r>
        <w:t>２</w:t>
      </w:r>
      <w:r>
        <w:t>)(C)</w:t>
      </w:r>
      <w:r>
        <w:rPr>
          <w:rFonts w:hint="eastAsia"/>
        </w:rPr>
        <w:t>；</w:t>
      </w:r>
      <w:r>
        <w:t>(</w:t>
      </w:r>
      <w:r>
        <w:t>３</w:t>
      </w:r>
      <w:r>
        <w:t>)(C)</w:t>
      </w:r>
      <w:r>
        <w:rPr>
          <w:rFonts w:hint="eastAsia"/>
        </w:rPr>
        <w:t>。</w:t>
      </w:r>
    </w:p>
    <w:p w:rsidR="00C74F24" w:rsidRDefault="00C74F24" w:rsidP="00C74F24">
      <w:r>
        <w:rPr>
          <w:rFonts w:ascii="PMingLiU" w:hAnsi="PMingLiU"/>
        </w:rPr>
        <w:t>解析：</w:t>
      </w:r>
      <w:r w:rsidRPr="00E56338">
        <w:t>從圖片上領土範圍包含阿拉伯半島與伊比利半島，可判斷是奧</w:t>
      </w:r>
      <w:r>
        <w:rPr>
          <w:rFonts w:hint="eastAsia"/>
        </w:rPr>
        <w:t>瑪雅</w:t>
      </w:r>
      <w:r w:rsidRPr="00E56338">
        <w:t>王朝</w:t>
      </w:r>
    </w:p>
    <w:p w:rsidR="00C74F24" w:rsidRDefault="00C74F24" w:rsidP="00C74F24"/>
    <w:p w:rsidR="00C74F24" w:rsidRDefault="00A90FD6" w:rsidP="00C74F24">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74F24">
        <w:rPr>
          <w:rFonts w:ascii="PMingLiU" w:hAnsi="PMingLiU"/>
          <w:sz w:val="24"/>
        </w:rPr>
        <w:t>4–2　多元民族與文化融合</w:t>
      </w:r>
    </w:p>
    <w:bookmarkStart w:id="33" w:name="ch4–2_非選題"/>
    <w:p w:rsidR="00C74F24" w:rsidRDefault="00C74F24" w:rsidP="00C74F24">
      <w:r>
        <w:object w:dxaOrig="1246" w:dyaOrig="397">
          <v:shape id="_x0000_i1034" type="#_x0000_t75" style="width:62.25pt;height:20.25pt" o:ole="">
            <v:imagedata r:id="rId12" o:title=""/>
          </v:shape>
          <o:OLEObject Type="Embed" ProgID="Word.Picture.8" ShapeID="_x0000_i1034" DrawAspect="Content" ObjectID="_1763847807" r:id="rId21"/>
        </w:object>
      </w:r>
      <w:r>
        <w:t xml:space="preserve"> </w:t>
      </w:r>
      <w:bookmarkEnd w:id="33"/>
    </w:p>
    <w:p w:rsidR="00C74F24" w:rsidRDefault="00C74F24" w:rsidP="00C74F24">
      <w:pPr>
        <w:pBdr>
          <w:bottom w:val="single" w:sz="4" w:space="1" w:color="auto"/>
        </w:pBdr>
        <w:rPr>
          <w:rFonts w:ascii="PMingLiU" w:hAnsi="PMingLiU"/>
        </w:rPr>
      </w:pPr>
      <w:r>
        <w:rPr>
          <w:rFonts w:ascii="PMingLiU" w:hAnsi="PMingLiU"/>
        </w:rPr>
        <w:t xml:space="preserve">題號：0402-00001　　　</w:t>
      </w:r>
      <w:r>
        <w:rPr>
          <w:rFonts w:ascii="SMbarcode" w:eastAsia="SMbarcode" w:hAnsi="PMingLiU"/>
        </w:rPr>
        <w:t>*085306-0402-00001*</w:t>
      </w:r>
      <w:r>
        <w:rPr>
          <w:rFonts w:ascii="PMingLiU" w:hAnsi="PMingLiU"/>
        </w:rPr>
        <w:t xml:space="preserve">　　　難易度：易　　　出處：精選試題</w:t>
      </w:r>
    </w:p>
    <w:p w:rsidR="00C74F24" w:rsidRDefault="00C74F24" w:rsidP="00C74F24">
      <w:pPr>
        <w:rPr>
          <w:rFonts w:ascii="PMingLiU" w:hAnsi="PMingLiU" w:hint="eastAsia"/>
        </w:rPr>
      </w:pPr>
      <w:r w:rsidRPr="00C74F24">
        <w:rPr>
          <w:rFonts w:ascii="PMingLiU" w:hAnsi="PMingLiU" w:hint="eastAsia"/>
        </w:rPr>
        <w:t>十五世紀的伊斯蘭世界，阿拉伯人已非要角，但直至十八世紀，伊斯蘭世界仍有三大帝國先後並存。請寫出這三大帝國的名稱及其最重要分布地？</w:t>
      </w:r>
    </w:p>
    <w:p w:rsidR="00C74F24" w:rsidRDefault="00C74F24" w:rsidP="00C74F24">
      <w:pPr>
        <w:rPr>
          <w:rFonts w:hint="eastAsia"/>
        </w:rPr>
      </w:pPr>
      <w:r>
        <w:rPr>
          <w:rFonts w:ascii="PMingLiU" w:hAnsi="PMingLiU" w:hint="eastAsia"/>
        </w:rPr>
        <w:t>答案：</w:t>
      </w:r>
      <w:r w:rsidRPr="00422865">
        <w:rPr>
          <w:rFonts w:hint="eastAsia"/>
        </w:rPr>
        <w:t>土耳其的鄂圖曼帝國</w:t>
      </w:r>
      <w:r>
        <w:rPr>
          <w:rFonts w:hint="eastAsia"/>
        </w:rPr>
        <w:t>、伊朗的薩法維帝國、</w:t>
      </w:r>
      <w:r w:rsidRPr="00422865">
        <w:rPr>
          <w:rFonts w:hint="eastAsia"/>
        </w:rPr>
        <w:t>印度的蒙兀兒帝國。</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0402-00002　　　</w:t>
      </w:r>
      <w:r>
        <w:rPr>
          <w:rFonts w:ascii="SMbarcode" w:eastAsia="SMbarcode" w:hAnsi="PMingLiU"/>
        </w:rPr>
        <w:t>*085306-0402-00002*</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cs="Baoli SC Regular" w:hint="eastAsia"/>
          <w:kern w:val="0"/>
        </w:rPr>
        <w:t>穆罕默德死後，最早是四大哈里發所建立的正統哈里發時期，在第四任哈里發阿里被暗殺之後，伊斯蘭世界開始展開對於繼承人的爭奪，附圖是伊斯蘭世界主要政權演變的示意圖。請問：</w:t>
      </w:r>
      <w:r w:rsidRPr="00C74F24">
        <w:rPr>
          <w:rFonts w:ascii="PMingLiU" w:hAnsi="PMingLiU" w:cs="Baoli SC Regular"/>
          <w:kern w:val="0"/>
        </w:rPr>
        <w:br/>
      </w:r>
      <w:r w:rsidR="00A90FD6" w:rsidRPr="00C74F24">
        <w:rPr>
          <w:rFonts w:ascii="PMingLiU" w:hAnsi="PMingLiU"/>
          <w:noProof/>
        </w:rPr>
        <w:drawing>
          <wp:inline distT="0" distB="0" distL="0" distR="0">
            <wp:extent cx="4057650" cy="1257300"/>
            <wp:effectExtent l="0" t="0" r="0" b="0"/>
            <wp:docPr id="11" name="圖片 1" descr="ZLD113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3D-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1257300"/>
                    </a:xfrm>
                    <a:prstGeom prst="rect">
                      <a:avLst/>
                    </a:prstGeom>
                    <a:noFill/>
                    <a:ln>
                      <a:noFill/>
                    </a:ln>
                  </pic:spPr>
                </pic:pic>
              </a:graphicData>
            </a:graphic>
          </wp:inline>
        </w:drawing>
      </w:r>
      <w:r w:rsidRPr="00C74F24">
        <w:rPr>
          <w:rFonts w:ascii="PMingLiU" w:hAnsi="PMingLiU" w:cs="Baoli SC Regular"/>
          <w:kern w:val="0"/>
        </w:rPr>
        <w:br/>
      </w:r>
      <w:r w:rsidRPr="00C74F24">
        <w:rPr>
          <w:rFonts w:ascii="PMingLiU" w:hAnsi="PMingLiU" w:hint="eastAsia"/>
        </w:rPr>
        <w:t>(1)請按照代號寫出對應的伊斯蘭政權。</w:t>
      </w:r>
      <w:r w:rsidRPr="00C74F24">
        <w:rPr>
          <w:rFonts w:ascii="PMingLiU" w:hAnsi="PMingLiU" w:hint="eastAsia"/>
        </w:rPr>
        <w:br/>
        <w:t>(2)丁王朝建立於西班牙的何處？</w:t>
      </w:r>
      <w:r w:rsidRPr="00C74F24">
        <w:rPr>
          <w:rFonts w:ascii="PMingLiU" w:hAnsi="PMingLiU" w:hint="eastAsia"/>
        </w:rPr>
        <w:br/>
      </w:r>
      <w:r w:rsidRPr="00C74F24">
        <w:rPr>
          <w:rFonts w:ascii="PMingLiU" w:hAnsi="PMingLiU"/>
        </w:rPr>
        <w:t>(3)</w:t>
      </w:r>
      <w:r w:rsidRPr="00C74F24">
        <w:rPr>
          <w:rFonts w:ascii="PMingLiU" w:hAnsi="PMingLiU" w:hint="eastAsia"/>
        </w:rPr>
        <w:t>甲王朝是由何人所建立的？</w:t>
      </w:r>
    </w:p>
    <w:p w:rsidR="00C74F24" w:rsidRDefault="00C74F24" w:rsidP="00C74F24">
      <w:pPr>
        <w:rPr>
          <w:rFonts w:ascii="PMingLiU" w:hAnsi="PMingLiU" w:hint="eastAsia"/>
        </w:rPr>
      </w:pPr>
      <w:r>
        <w:rPr>
          <w:rFonts w:ascii="PMingLiU" w:hAnsi="PMingLiU" w:hint="eastAsia"/>
        </w:rPr>
        <w:t>答案：</w:t>
      </w:r>
      <w:r w:rsidRPr="005557F7">
        <w:rPr>
          <w:rFonts w:ascii="PMingLiU" w:hAnsi="PMingLiU" w:hint="eastAsia"/>
        </w:rPr>
        <w:t>(1)</w:t>
      </w:r>
      <w:r w:rsidRPr="005557F7">
        <w:rPr>
          <w:rFonts w:ascii="PMingLiU" w:hAnsi="PMingLiU" w:cs="Baoli SC Regular" w:hint="eastAsia"/>
          <w:kern w:val="0"/>
          <w:sz w:val="23"/>
          <w:szCs w:val="23"/>
        </w:rPr>
        <w:t>甲：奧瑪雅王朝、乙：阿拔斯王朝、丙：法提馬王朝、丁：後奧瑪雅王朝、戊：鄂圖曼帝國</w:t>
      </w:r>
      <w:r w:rsidRPr="005557F7">
        <w:rPr>
          <w:rFonts w:ascii="PMingLiU" w:hAnsi="PMingLiU" w:hint="eastAsia"/>
        </w:rPr>
        <w:t>；(2)哥多華；</w:t>
      </w:r>
      <w:r w:rsidRPr="005557F7">
        <w:rPr>
          <w:rFonts w:ascii="PMingLiU" w:hAnsi="PMingLiU"/>
        </w:rPr>
        <w:t>(3)穆阿維亞</w:t>
      </w:r>
      <w:r w:rsidRPr="005557F7">
        <w:rPr>
          <w:rFonts w:ascii="PMingLiU" w:hAnsi="PMingLiU" w:hint="eastAsia"/>
        </w:rPr>
        <w:t>。</w:t>
      </w:r>
    </w:p>
    <w:p w:rsidR="00C74F24" w:rsidRDefault="00C74F24" w:rsidP="00C74F24">
      <w:pPr>
        <w:rPr>
          <w:rFonts w:ascii="PMingLiU" w:hAnsi="PMingLiU"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0402-00003　　　</w:t>
      </w:r>
      <w:r>
        <w:rPr>
          <w:rFonts w:ascii="SMbarcode" w:eastAsia="SMbarcode" w:hAnsi="PMingLiU"/>
        </w:rPr>
        <w:t>*085306-0402-00003*</w:t>
      </w:r>
      <w:r>
        <w:rPr>
          <w:rFonts w:ascii="PMingLiU" w:hAnsi="PMingLiU"/>
        </w:rPr>
        <w:t xml:space="preserve">　　　難易度：中　　　出處：精選試題</w:t>
      </w:r>
    </w:p>
    <w:p w:rsidR="00C74F24" w:rsidRDefault="00C74F24" w:rsidP="00C74F24">
      <w:pPr>
        <w:rPr>
          <w:rFonts w:ascii="PMingLiU" w:hAnsi="PMingLiU" w:hint="eastAsia"/>
        </w:rPr>
      </w:pPr>
      <w:r w:rsidRPr="00C74F24">
        <w:rPr>
          <w:rFonts w:ascii="PMingLiU" w:hAnsi="PMingLiU" w:hint="eastAsia"/>
        </w:rPr>
        <w:t>中古伊斯蘭社會文化成就極高，下列人物各為何領域中的佼佼者？</w:t>
      </w:r>
      <w:r w:rsidRPr="00C74F24">
        <w:rPr>
          <w:rFonts w:ascii="PMingLiU" w:hAnsi="PMingLiU" w:hint="eastAsia"/>
        </w:rPr>
        <w:br/>
        <w:t>(1)伊本‧西那。</w:t>
      </w:r>
      <w:r w:rsidRPr="00C74F24">
        <w:rPr>
          <w:rFonts w:ascii="PMingLiU" w:hAnsi="PMingLiU" w:hint="eastAsia"/>
        </w:rPr>
        <w:br/>
        <w:t>(2)花剌子密。</w:t>
      </w:r>
      <w:r w:rsidRPr="00C74F24">
        <w:rPr>
          <w:rFonts w:ascii="PMingLiU" w:hAnsi="PMingLiU"/>
        </w:rPr>
        <w:br/>
      </w:r>
      <w:r w:rsidRPr="00C74F24">
        <w:rPr>
          <w:rFonts w:ascii="PMingLiU" w:hAnsi="PMingLiU" w:hint="eastAsia"/>
        </w:rPr>
        <w:t>(3)白塔尼。</w:t>
      </w:r>
    </w:p>
    <w:p w:rsidR="00C74F24" w:rsidRDefault="00C74F24" w:rsidP="00C74F24">
      <w:pPr>
        <w:rPr>
          <w:rFonts w:hint="eastAsia"/>
        </w:rPr>
      </w:pPr>
      <w:r>
        <w:rPr>
          <w:rFonts w:ascii="PMingLiU" w:hAnsi="PMingLiU" w:hint="eastAsia"/>
        </w:rPr>
        <w:t>答案：</w:t>
      </w:r>
      <w:r w:rsidRPr="00422865">
        <w:rPr>
          <w:rFonts w:hint="eastAsia"/>
        </w:rPr>
        <w:t>(</w:t>
      </w:r>
      <w:r>
        <w:rPr>
          <w:rFonts w:hint="eastAsia"/>
        </w:rPr>
        <w:t>1</w:t>
      </w:r>
      <w:r w:rsidRPr="00422865">
        <w:rPr>
          <w:rFonts w:hint="eastAsia"/>
        </w:rPr>
        <w:t>)</w:t>
      </w:r>
      <w:r w:rsidRPr="00422865">
        <w:rPr>
          <w:rFonts w:hint="eastAsia"/>
        </w:rPr>
        <w:t>醫學；</w:t>
      </w:r>
      <w:r>
        <w:rPr>
          <w:rFonts w:hint="eastAsia"/>
        </w:rPr>
        <w:t>(2</w:t>
      </w:r>
      <w:r w:rsidRPr="00422865">
        <w:rPr>
          <w:rFonts w:hint="eastAsia"/>
        </w:rPr>
        <w:t>)</w:t>
      </w:r>
      <w:r w:rsidRPr="00422865">
        <w:rPr>
          <w:rFonts w:hint="eastAsia"/>
        </w:rPr>
        <w:t>數學</w:t>
      </w:r>
      <w:r>
        <w:rPr>
          <w:rFonts w:hint="eastAsia"/>
        </w:rPr>
        <w:t>（</w:t>
      </w:r>
      <w:r w:rsidRPr="00422865">
        <w:rPr>
          <w:rFonts w:hint="eastAsia"/>
        </w:rPr>
        <w:t>代數學</w:t>
      </w:r>
      <w:r>
        <w:rPr>
          <w:rFonts w:hint="eastAsia"/>
        </w:rPr>
        <w:t>）</w:t>
      </w:r>
      <w:r w:rsidRPr="00422865">
        <w:rPr>
          <w:rFonts w:hint="eastAsia"/>
        </w:rPr>
        <w:t>；</w:t>
      </w:r>
      <w:r>
        <w:rPr>
          <w:rFonts w:hint="eastAsia"/>
        </w:rPr>
        <w:t>(3</w:t>
      </w:r>
      <w:r w:rsidRPr="00422865">
        <w:rPr>
          <w:rFonts w:hint="eastAsia"/>
        </w:rPr>
        <w:t>)</w:t>
      </w:r>
      <w:r w:rsidRPr="00422865">
        <w:rPr>
          <w:rFonts w:hint="eastAsia"/>
        </w:rPr>
        <w:t>天文學。</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0402-00004　　　</w:t>
      </w:r>
      <w:r>
        <w:rPr>
          <w:rFonts w:ascii="SMbarcode" w:eastAsia="SMbarcode" w:hAnsi="PMingLiU"/>
        </w:rPr>
        <w:t>*085306-0402-00004*</w:t>
      </w:r>
      <w:r>
        <w:rPr>
          <w:rFonts w:ascii="PMingLiU" w:hAnsi="PMingLiU"/>
        </w:rPr>
        <w:t xml:space="preserve">　　　難易度：中　　　出處：精選試題</w:t>
      </w:r>
    </w:p>
    <w:p w:rsidR="00C74F24" w:rsidRPr="00C74F24" w:rsidRDefault="00C74F24" w:rsidP="00C74F24">
      <w:pPr>
        <w:rPr>
          <w:rFonts w:ascii="PMingLiU" w:hAnsi="PMingLiU"/>
        </w:rPr>
      </w:pPr>
      <w:r w:rsidRPr="00C74F24">
        <w:rPr>
          <w:rFonts w:ascii="PMingLiU" w:hAnsi="PMingLiU" w:hint="eastAsia"/>
        </w:rPr>
        <w:t>資料一：「這個王朝是以阿拉伯人為核心，政治基礎位於敘利亞，為一世襲政權。在政治體制上，仿照拜占庭帝國的行政模式建立中央化的官僚體系，取代過去阿拉伯部族的自治傳統。」</w:t>
      </w:r>
      <w:r w:rsidRPr="00C74F24">
        <w:rPr>
          <w:rFonts w:ascii="PMingLiU" w:hAnsi="PMingLiU"/>
        </w:rPr>
        <w:br/>
      </w:r>
      <w:r w:rsidRPr="00C74F24">
        <w:rPr>
          <w:rFonts w:ascii="PMingLiU" w:hAnsi="PMingLiU" w:hint="eastAsia"/>
        </w:rPr>
        <w:t>資料二：「由於王朝獲得東方穆斯林的支持，使波斯人與土耳其人在政治上的影響力大為增長。由於阿拉伯人未再完全居於優勢的地位，伊斯蘭教信仰便成為整個帝國的共同認同。」</w:t>
      </w:r>
    </w:p>
    <w:p w:rsidR="00C74F24" w:rsidRPr="00C74F24" w:rsidRDefault="00C74F24" w:rsidP="00C74F24">
      <w:pPr>
        <w:rPr>
          <w:rFonts w:ascii="PMingLiU" w:hAnsi="PMingLiU"/>
        </w:rPr>
      </w:pPr>
      <w:r w:rsidRPr="00C74F24">
        <w:rPr>
          <w:rFonts w:ascii="PMingLiU" w:hAnsi="PMingLiU" w:hint="eastAsia"/>
        </w:rPr>
        <w:t>請問：</w:t>
      </w:r>
      <w:r w:rsidRPr="00C74F24">
        <w:rPr>
          <w:rFonts w:ascii="PMingLiU" w:hAnsi="PMingLiU"/>
        </w:rPr>
        <w:br/>
      </w:r>
      <w:r w:rsidRPr="00C74F24">
        <w:rPr>
          <w:rFonts w:ascii="PMingLiU" w:hAnsi="PMingLiU" w:hint="eastAsia"/>
        </w:rPr>
        <w:t>(1)資料一論及的政權應為何？創建者為何人？</w:t>
      </w:r>
      <w:r w:rsidRPr="00C74F24">
        <w:rPr>
          <w:rFonts w:ascii="PMingLiU" w:hAnsi="PMingLiU"/>
        </w:rPr>
        <w:br/>
      </w:r>
      <w:r w:rsidRPr="00C74F24">
        <w:rPr>
          <w:rFonts w:ascii="PMingLiU" w:hAnsi="PMingLiU" w:hint="eastAsia"/>
        </w:rPr>
        <w:t>(2)資料二提及的政權應為何？都城位於何地？</w:t>
      </w:r>
    </w:p>
    <w:p w:rsidR="00C74F24" w:rsidRDefault="00C74F24" w:rsidP="00C74F24">
      <w:pPr>
        <w:rPr>
          <w:rFonts w:ascii="PMingLiU" w:hAnsi="PMingLiU" w:hint="eastAsia"/>
        </w:rPr>
      </w:pPr>
      <w:r w:rsidRPr="00C74F24">
        <w:rPr>
          <w:rFonts w:ascii="PMingLiU" w:hAnsi="PMingLiU" w:hint="eastAsia"/>
        </w:rPr>
        <w:t>(3)承上題，此王朝最後被哪一勢力或族群所滅？</w:t>
      </w:r>
    </w:p>
    <w:p w:rsidR="00C74F24" w:rsidRDefault="00C74F24" w:rsidP="00C74F24">
      <w:pPr>
        <w:rPr>
          <w:rFonts w:hint="eastAsia"/>
        </w:rPr>
      </w:pPr>
      <w:r>
        <w:rPr>
          <w:rFonts w:ascii="PMingLiU" w:hAnsi="PMingLiU" w:hint="eastAsia"/>
        </w:rPr>
        <w:t>答案：</w:t>
      </w:r>
      <w:r>
        <w:rPr>
          <w:rFonts w:hint="eastAsia"/>
        </w:rPr>
        <w:t>(</w:t>
      </w:r>
      <w:r>
        <w:t>1</w:t>
      </w:r>
      <w:r>
        <w:rPr>
          <w:rFonts w:hint="eastAsia"/>
        </w:rPr>
        <w:t>)</w:t>
      </w:r>
      <w:r>
        <w:rPr>
          <w:rFonts w:hint="eastAsia"/>
        </w:rPr>
        <w:t>奧瑪雅王朝，穆阿維亞；</w:t>
      </w:r>
      <w:r>
        <w:rPr>
          <w:rFonts w:hint="eastAsia"/>
        </w:rPr>
        <w:t>(</w:t>
      </w:r>
      <w:r>
        <w:t>2)</w:t>
      </w:r>
      <w:r>
        <w:rPr>
          <w:rFonts w:hint="eastAsia"/>
        </w:rPr>
        <w:t>阿拔斯王朝，巴格達；</w:t>
      </w:r>
      <w:r>
        <w:rPr>
          <w:rFonts w:hint="eastAsia"/>
        </w:rPr>
        <w:t>(</w:t>
      </w:r>
      <w:r>
        <w:t>3</w:t>
      </w:r>
      <w:r>
        <w:rPr>
          <w:rFonts w:hint="eastAsia"/>
        </w:rPr>
        <w:t>)</w:t>
      </w:r>
      <w:r>
        <w:rPr>
          <w:rFonts w:hint="eastAsia"/>
        </w:rPr>
        <w:t>蒙古人。</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0402-00005　　　</w:t>
      </w:r>
      <w:r>
        <w:rPr>
          <w:rFonts w:ascii="SMbarcode" w:eastAsia="SMbarcode" w:hAnsi="PMingLiU"/>
        </w:rPr>
        <w:t>*085306-0402-00005*</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一份伊斯蘭的史料談到一種軍事制度：「下令各鄉，徵集大約一千名異教徒孩子，以儲備軍團的方式，教以紀律、訓練成人。他們一直為侍奉一神者效力，忠誠地執行其職責與服務。」又說：「這些勇士在戰場上，戰技如此純熟，古聖先王得其協助，聲望日隆。他們也因勞苦功高，晉升到卓越的等級。」請問：這是哪一個帝國的軍事制度？</w:t>
      </w:r>
    </w:p>
    <w:p w:rsidR="00C74F24" w:rsidRDefault="00C74F24" w:rsidP="00C74F24">
      <w:pPr>
        <w:rPr>
          <w:rFonts w:hint="eastAsia"/>
        </w:rPr>
      </w:pPr>
      <w:r>
        <w:rPr>
          <w:rFonts w:ascii="PMingLiU" w:hAnsi="PMingLiU" w:hint="eastAsia"/>
        </w:rPr>
        <w:t>答案：</w:t>
      </w:r>
      <w:r>
        <w:rPr>
          <w:rFonts w:hint="eastAsia"/>
        </w:rPr>
        <w:t>鄂圖曼帝國。</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0402-00006　　　</w:t>
      </w:r>
      <w:r>
        <w:rPr>
          <w:rFonts w:ascii="SMbarcode" w:eastAsia="SMbarcode" w:hAnsi="PMingLiU"/>
        </w:rPr>
        <w:t>*085306-0402-00006*</w:t>
      </w:r>
      <w:r>
        <w:rPr>
          <w:rFonts w:ascii="PMingLiU" w:hAnsi="PMingLiU"/>
        </w:rPr>
        <w:t xml:space="preserve">　　　難易度：中　　　出處：指考試題</w:t>
      </w:r>
    </w:p>
    <w:p w:rsidR="00C74F24" w:rsidRDefault="00C74F24" w:rsidP="00C74F24">
      <w:pPr>
        <w:rPr>
          <w:rFonts w:ascii="PMingLiU" w:hAnsi="PMingLiU" w:hint="eastAsia"/>
        </w:rPr>
      </w:pPr>
      <w:r w:rsidRPr="00C74F24">
        <w:rPr>
          <w:rFonts w:ascii="PMingLiU" w:hAnsi="PMingLiU" w:hint="eastAsia"/>
        </w:rPr>
        <w:t>小明七月下旬去自助旅行，其旅遊日記寫著：「第一天參觀該國首都老市中心（medina）迷路，因為道路狹窄，但卻又四通八達，且往往穿越房屋的前庭後院，真是稀奇！想來是為了擋熱風飛沙，及防衛游牧民族的侵擾吧！隔天參觀西元前九世紀所建迦太基城遺址，以及毀於西元前二世紀的腓尼基人所建城市（cite）的遺址；第三天參觀了建於第二世紀可容納35,000人的圓形劇場（arena）；第四天參觀了始建於第七世紀的清真寺；……。」請問：小明這次自助旅行所到的是哪個國家或地區？</w:t>
      </w:r>
    </w:p>
    <w:p w:rsidR="00C74F24" w:rsidRDefault="00C74F24" w:rsidP="00C74F24">
      <w:pPr>
        <w:rPr>
          <w:rFonts w:hint="eastAsia"/>
        </w:rPr>
      </w:pPr>
      <w:r>
        <w:rPr>
          <w:rFonts w:ascii="PMingLiU" w:hAnsi="PMingLiU" w:hint="eastAsia"/>
        </w:rPr>
        <w:t>答案：</w:t>
      </w:r>
      <w:r>
        <w:rPr>
          <w:rFonts w:hint="eastAsia"/>
        </w:rPr>
        <w:t>北非或突尼西亞。</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0402-00007　　　</w:t>
      </w:r>
      <w:r>
        <w:rPr>
          <w:rFonts w:ascii="SMbarcode" w:eastAsia="SMbarcode" w:hAnsi="PMingLiU"/>
        </w:rPr>
        <w:t>*085306-0402-00007*</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穆斯林認為，除了《古蘭經》的註解工作之外，其他一切學問皆是科學，他們相當重視科學的學習與研究。透過東、西方的文化交流，他們吸收不同民族的知識與長處作為科學發展的基礎。請問：穆斯林吸收歐亞哪兩個民族的數學知識？（請依(1)歐洲、(2)亞洲順序作答）</w:t>
      </w:r>
    </w:p>
    <w:p w:rsidR="00C74F24" w:rsidRDefault="00C74F24" w:rsidP="00C74F24">
      <w:pPr>
        <w:rPr>
          <w:rFonts w:hint="eastAsia"/>
        </w:rPr>
      </w:pPr>
      <w:r>
        <w:rPr>
          <w:rFonts w:ascii="PMingLiU" w:hAnsi="PMingLiU" w:hint="eastAsia"/>
        </w:rPr>
        <w:t>答案：</w:t>
      </w:r>
      <w:r>
        <w:rPr>
          <w:rFonts w:hint="eastAsia"/>
        </w:rPr>
        <w:t>(1)</w:t>
      </w:r>
      <w:r w:rsidRPr="00C45FD4">
        <w:rPr>
          <w:rFonts w:hint="eastAsia"/>
        </w:rPr>
        <w:t>歐</w:t>
      </w:r>
      <w:r>
        <w:rPr>
          <w:rFonts w:hint="eastAsia"/>
        </w:rPr>
        <w:t>洲</w:t>
      </w:r>
      <w:r w:rsidRPr="00C45FD4">
        <w:rPr>
          <w:rFonts w:hint="eastAsia"/>
        </w:rPr>
        <w:t>：希臘；</w:t>
      </w:r>
      <w:r>
        <w:rPr>
          <w:rFonts w:hint="eastAsia"/>
        </w:rPr>
        <w:t>(2)</w:t>
      </w:r>
      <w:r w:rsidRPr="00C45FD4">
        <w:rPr>
          <w:rFonts w:hint="eastAsia"/>
        </w:rPr>
        <w:t>亞</w:t>
      </w:r>
      <w:r>
        <w:rPr>
          <w:rFonts w:hint="eastAsia"/>
        </w:rPr>
        <w:t>洲</w:t>
      </w:r>
      <w:r w:rsidRPr="00C45FD4">
        <w:rPr>
          <w:rFonts w:hint="eastAsia"/>
        </w:rPr>
        <w:t>：印度</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0402-00008　　　</w:t>
      </w:r>
      <w:r>
        <w:rPr>
          <w:rFonts w:ascii="SMbarcode" w:eastAsia="SMbarcode" w:hAnsi="PMingLiU"/>
        </w:rPr>
        <w:t>*085306-0402-00008*</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阿拔斯王朝統治的伊斯蘭世界，其在學術文化上的發展是有著燦爛的成就。請問：</w:t>
      </w:r>
      <w:r w:rsidRPr="00C74F24">
        <w:rPr>
          <w:rFonts w:ascii="PMingLiU" w:hAnsi="PMingLiU" w:hint="eastAsia"/>
        </w:rPr>
        <w:br/>
        <w:t>(1)在哲學方面，哪一位希臘哲學家的思想對伊斯蘭哲學與神學產生影響？</w:t>
      </w:r>
      <w:r w:rsidRPr="00C74F24">
        <w:rPr>
          <w:rFonts w:ascii="PMingLiU" w:hAnsi="PMingLiU"/>
        </w:rPr>
        <w:br/>
      </w:r>
      <w:r w:rsidRPr="00C74F24">
        <w:rPr>
          <w:rFonts w:ascii="PMingLiU" w:hAnsi="PMingLiU" w:hint="eastAsia"/>
        </w:rPr>
        <w:t>(2)阿拉伯數字是吸收了何處的數字與零的觀念？</w:t>
      </w:r>
      <w:r w:rsidRPr="00C74F24">
        <w:rPr>
          <w:rFonts w:ascii="PMingLiU" w:hAnsi="PMingLiU"/>
        </w:rPr>
        <w:br/>
      </w:r>
      <w:r w:rsidRPr="00C74F24">
        <w:rPr>
          <w:rFonts w:ascii="PMingLiU" w:hAnsi="PMingLiU" w:hint="eastAsia"/>
        </w:rPr>
        <w:t>(3)具有阿拉伯文學與外來文學結合的豐富色彩，內容可以追溯到古印度、波斯等故事結合是哪一部文學作品？</w:t>
      </w:r>
    </w:p>
    <w:p w:rsidR="00C74F24" w:rsidRDefault="00C74F24" w:rsidP="00C74F24">
      <w:pPr>
        <w:rPr>
          <w:rFonts w:hint="eastAsia"/>
        </w:rPr>
      </w:pPr>
      <w:r>
        <w:rPr>
          <w:rFonts w:ascii="PMingLiU" w:hAnsi="PMingLiU" w:hint="eastAsia"/>
        </w:rPr>
        <w:t>答案：</w:t>
      </w:r>
      <w:r w:rsidRPr="004E7000">
        <w:rPr>
          <w:rFonts w:hint="eastAsia"/>
        </w:rPr>
        <w:t>(1)</w:t>
      </w:r>
      <w:r w:rsidRPr="004E7000">
        <w:rPr>
          <w:rFonts w:hint="eastAsia"/>
        </w:rPr>
        <w:t>亞里斯多德；</w:t>
      </w:r>
      <w:r w:rsidRPr="004E7000">
        <w:rPr>
          <w:rFonts w:hint="eastAsia"/>
        </w:rPr>
        <w:t>(2)</w:t>
      </w:r>
      <w:r w:rsidRPr="004E7000">
        <w:rPr>
          <w:rFonts w:hint="eastAsia"/>
        </w:rPr>
        <w:t>印度；</w:t>
      </w:r>
      <w:r w:rsidRPr="004E7000">
        <w:rPr>
          <w:rFonts w:hint="eastAsia"/>
        </w:rPr>
        <w:t>(3)</w:t>
      </w:r>
      <w:r w:rsidRPr="004E7000">
        <w:rPr>
          <w:rFonts w:hint="eastAsia"/>
        </w:rPr>
        <w:t>天方夜譚或一千零一夜。</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0402-00009　　　</w:t>
      </w:r>
      <w:r>
        <w:rPr>
          <w:rFonts w:ascii="SMbarcode" w:eastAsia="SMbarcode" w:hAnsi="PMingLiU"/>
        </w:rPr>
        <w:t>*085306-0402-00009*</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「這座城市被視為伊斯蘭教的『第三聖地』，因為穆罕默德在此展示過</w:t>
      </w:r>
      <w:r w:rsidRPr="00C74F24">
        <w:rPr>
          <w:rFonts w:ascii="PMingLiU" w:hAnsi="PMingLiU" w:hint="eastAsia"/>
        </w:rPr>
        <w:t>『</w:t>
      </w:r>
      <w:r w:rsidRPr="00C74F24">
        <w:rPr>
          <w:rFonts w:ascii="PMingLiU" w:hAnsi="PMingLiU"/>
        </w:rPr>
        <w:t>夜行登霄</w:t>
      </w:r>
      <w:r w:rsidRPr="00C74F24">
        <w:rPr>
          <w:rFonts w:ascii="PMingLiU" w:hAnsi="PMingLiU" w:hint="eastAsia"/>
        </w:rPr>
        <w:t>』</w:t>
      </w:r>
      <w:r w:rsidRPr="00C74F24">
        <w:rPr>
          <w:rFonts w:ascii="PMingLiU" w:hAnsi="PMingLiU"/>
        </w:rPr>
        <w:t>的神蹟，乘坐神獸來到了此地。然而不光是伊斯蘭教重視這座城市，無論是基督教或是猶太教均把這座城市視為一個宗教聖地，使得這座城市可以說是名符其實的三教聖城……</w:t>
      </w:r>
      <w:r w:rsidRPr="00C74F24">
        <w:rPr>
          <w:rFonts w:ascii="PMingLiU" w:hAnsi="PMingLiU" w:hint="eastAsia"/>
        </w:rPr>
        <w:t>。</w:t>
      </w:r>
      <w:r w:rsidRPr="00C74F24">
        <w:rPr>
          <w:rFonts w:ascii="PMingLiU" w:hAnsi="PMingLiU"/>
        </w:rPr>
        <w:t>」</w:t>
      </w:r>
      <w:r w:rsidRPr="00C74F24">
        <w:rPr>
          <w:rFonts w:ascii="PMingLiU" w:hAnsi="PMingLiU" w:hint="eastAsia"/>
        </w:rPr>
        <w:t>請問：</w:t>
      </w:r>
      <w:r w:rsidRPr="00C74F24">
        <w:rPr>
          <w:rFonts w:ascii="PMingLiU" w:hAnsi="PMingLiU"/>
        </w:rPr>
        <w:br/>
        <w:t>(1)</w:t>
      </w:r>
      <w:r w:rsidRPr="00C74F24">
        <w:rPr>
          <w:rFonts w:ascii="PMingLiU" w:hAnsi="PMingLiU" w:hint="eastAsia"/>
        </w:rPr>
        <w:t>上述是指哪一座城市</w:t>
      </w:r>
      <w:r w:rsidRPr="00C74F24">
        <w:rPr>
          <w:rFonts w:ascii="PMingLiU" w:hAnsi="PMingLiU"/>
        </w:rPr>
        <w:t>？</w:t>
      </w:r>
      <w:r w:rsidRPr="00C74F24">
        <w:rPr>
          <w:rFonts w:ascii="PMingLiU" w:hAnsi="PMingLiU"/>
        </w:rPr>
        <w:br/>
        <w:t>(2)這座城市在歷經長時間的爭奪與政權更替後，今日成為哪個國家的首都？</w:t>
      </w:r>
    </w:p>
    <w:p w:rsidR="00C74F24" w:rsidRDefault="00C74F24" w:rsidP="00C74F24">
      <w:pPr>
        <w:rPr>
          <w:rFonts w:hint="eastAsia"/>
        </w:rPr>
      </w:pPr>
      <w:r>
        <w:rPr>
          <w:rFonts w:ascii="PMingLiU" w:hAnsi="PMingLiU"/>
        </w:rPr>
        <w:t>答案：</w:t>
      </w:r>
      <w:r w:rsidRPr="00E56338">
        <w:t>(1)</w:t>
      </w:r>
      <w:r w:rsidRPr="00E56338">
        <w:t>耶路撒冷</w:t>
      </w:r>
      <w:r>
        <w:rPr>
          <w:rFonts w:hint="eastAsia"/>
        </w:rPr>
        <w:t>；</w:t>
      </w:r>
      <w:r w:rsidRPr="00E56338">
        <w:t>(2)</w:t>
      </w:r>
      <w:r w:rsidRPr="00E56338">
        <w:t>以色列</w:t>
      </w:r>
      <w:r>
        <w:rPr>
          <w:rFonts w:hint="eastAsia"/>
        </w:rPr>
        <w:t>。</w:t>
      </w:r>
    </w:p>
    <w:p w:rsidR="00C74F24" w:rsidRDefault="00C74F24" w:rsidP="00C74F24">
      <w:pPr>
        <w:rPr>
          <w:rFonts w:hint="eastAsia"/>
        </w:rPr>
      </w:pPr>
    </w:p>
    <w:p w:rsidR="00C74F24" w:rsidRDefault="00C74F24" w:rsidP="00C74F24">
      <w:pPr>
        <w:pBdr>
          <w:bottom w:val="single" w:sz="4" w:space="1" w:color="auto"/>
        </w:pBdr>
        <w:rPr>
          <w:rFonts w:ascii="PMingLiU" w:hAnsi="PMingLiU"/>
        </w:rPr>
      </w:pPr>
      <w:r>
        <w:rPr>
          <w:rFonts w:ascii="PMingLiU" w:hAnsi="PMingLiU" w:hint="eastAsia"/>
        </w:rPr>
        <w:t>題號：</w:t>
      </w:r>
      <w:r>
        <w:rPr>
          <w:rFonts w:ascii="PMingLiU" w:hAnsi="PMingLiU"/>
        </w:rPr>
        <w:t xml:space="preserve">0402-00010　　　</w:t>
      </w:r>
      <w:r>
        <w:rPr>
          <w:rFonts w:ascii="SMbarcode" w:eastAsia="SMbarcode" w:hAnsi="PMingLiU"/>
        </w:rPr>
        <w:t>*085306-0402-00010*</w:t>
      </w:r>
      <w:r>
        <w:rPr>
          <w:rFonts w:ascii="PMingLiU" w:hAnsi="PMingLiU"/>
        </w:rPr>
        <w:t xml:space="preserve">　　　難易度：中　　　出處：精選試題</w:t>
      </w:r>
    </w:p>
    <w:p w:rsidR="00C74F24" w:rsidRDefault="00C74F24" w:rsidP="00C74F24">
      <w:pPr>
        <w:rPr>
          <w:rFonts w:ascii="PMingLiU" w:hAnsi="PMingLiU"/>
        </w:rPr>
      </w:pPr>
      <w:r w:rsidRPr="00C74F24">
        <w:rPr>
          <w:rFonts w:ascii="PMingLiU" w:hAnsi="PMingLiU"/>
        </w:rPr>
        <w:t>伊斯蘭世界的醫學發展十分發達，舉例來說，在阿拔斯王朝時期，伊斯蘭世界的醫院可以說是當時全世界最好的，甚至是醫院內部也出現了分科治療的狀況，舉如眼科、婦科等等。而其中一本伊斯蘭世界的醫學作品《醫典》，更是直至十六世紀</w:t>
      </w:r>
      <w:r w:rsidRPr="00C74F24">
        <w:rPr>
          <w:rFonts w:ascii="PMingLiU" w:hAnsi="PMingLiU" w:hint="eastAsia"/>
        </w:rPr>
        <w:t>都</w:t>
      </w:r>
      <w:r w:rsidRPr="00C74F24">
        <w:rPr>
          <w:rFonts w:ascii="PMingLiU" w:hAnsi="PMingLiU"/>
        </w:rPr>
        <w:t>是歐洲醫學界的權威著作。請問：</w:t>
      </w:r>
      <w:r w:rsidRPr="00C74F24">
        <w:rPr>
          <w:rFonts w:ascii="PMingLiU" w:hAnsi="PMingLiU"/>
        </w:rPr>
        <w:br/>
        <w:t>(1)這本《醫典》的作者是</w:t>
      </w:r>
      <w:r w:rsidRPr="00C74F24">
        <w:rPr>
          <w:rFonts w:ascii="PMingLiU" w:hAnsi="PMingLiU" w:hint="eastAsia"/>
        </w:rPr>
        <w:t>何者</w:t>
      </w:r>
      <w:r w:rsidRPr="00C74F24">
        <w:rPr>
          <w:rFonts w:ascii="PMingLiU" w:hAnsi="PMingLiU"/>
        </w:rPr>
        <w:t>？</w:t>
      </w:r>
      <w:r w:rsidRPr="00C74F24">
        <w:rPr>
          <w:rFonts w:ascii="PMingLiU" w:hAnsi="PMingLiU"/>
        </w:rPr>
        <w:br/>
        <w:t>(2)這本書裡面對於哪種疾病的討論研究頗有見地，超越了同時期的其他研究？</w:t>
      </w:r>
    </w:p>
    <w:p w:rsidR="00C74F24" w:rsidRDefault="00C74F24" w:rsidP="00C74F24">
      <w:r>
        <w:rPr>
          <w:rFonts w:ascii="PMingLiU" w:hAnsi="PMingLiU"/>
        </w:rPr>
        <w:t>答案：</w:t>
      </w:r>
      <w:r w:rsidRPr="00E56338">
        <w:t>(1)</w:t>
      </w:r>
      <w:r w:rsidRPr="00E56338">
        <w:t>伊本．西那</w:t>
      </w:r>
      <w:r w:rsidRPr="00E56338">
        <w:br/>
        <w:t>(2)</w:t>
      </w:r>
      <w:r w:rsidRPr="00E56338">
        <w:t>結核病或肋膜炎</w:t>
      </w:r>
    </w:p>
    <w:p w:rsidR="00C74F24" w:rsidRDefault="00C74F24" w:rsidP="00C74F24"/>
    <w:p w:rsidR="00C74F24" w:rsidRPr="00C74F24" w:rsidRDefault="00C74F24" w:rsidP="00C74F24">
      <w:pPr>
        <w:pBdr>
          <w:bottom w:val="single" w:sz="4" w:space="1" w:color="auto"/>
        </w:pBdr>
        <w:rPr>
          <w:rFonts w:ascii="PMingLiU" w:hAnsi="PMingLiU"/>
        </w:rPr>
      </w:pPr>
      <w:r>
        <w:rPr>
          <w:rFonts w:ascii="PMingLiU" w:hAnsi="PMingLiU"/>
        </w:rPr>
        <w:t xml:space="preserve">題號：0402-00011　　　</w:t>
      </w:r>
      <w:r>
        <w:rPr>
          <w:rFonts w:ascii="SMbarcode" w:eastAsia="SMbarcode" w:hAnsi="PMingLiU"/>
        </w:rPr>
        <w:t>*085306-0402-00011*</w:t>
      </w:r>
      <w:r>
        <w:rPr>
          <w:rFonts w:ascii="PMingLiU" w:hAnsi="PMingLiU"/>
        </w:rPr>
        <w:t xml:space="preserve">　　　難易度：中　　　出處：各校試題</w:t>
      </w:r>
    </w:p>
    <w:p w:rsidR="00C74F24" w:rsidRDefault="00C74F24" w:rsidP="00C74F24">
      <w:pPr>
        <w:rPr>
          <w:rFonts w:ascii="PMingLiU" w:hAnsi="PMingLiU" w:hint="eastAsia"/>
        </w:rPr>
      </w:pPr>
      <w:r w:rsidRPr="00C74F24">
        <w:rPr>
          <w:rFonts w:ascii="PMingLiU" w:hAnsi="PMingLiU" w:hint="eastAsia"/>
        </w:rPr>
        <w:t>八世紀有一位哈里發佇足在一個村莊說道：「這個位在東方的底格里斯河與西方的幼發拉底河之間的島嶼，乃是全世界的市場。讚美上帝，他將之保留給我，並且使所有在我之前來到這裡的人，視若不見。我將在這裡建城，在我有生之年，我將住在這裡，在我之後的子子孫孫也將住在這裡。它將會是世界上最繁的城市。」請回答下列問題：</w:t>
      </w:r>
      <w:r w:rsidRPr="00C74F24">
        <w:rPr>
          <w:rFonts w:ascii="PMingLiU" w:hAnsi="PMingLiU"/>
        </w:rPr>
        <w:br/>
      </w:r>
      <w:r w:rsidRPr="00C74F24">
        <w:rPr>
          <w:rFonts w:ascii="PMingLiU" w:hAnsi="PMingLiU" w:hint="eastAsia"/>
        </w:rPr>
        <w:t>(1)此人是哪一王朝的哈里發？</w:t>
      </w:r>
      <w:r w:rsidRPr="00C74F24">
        <w:rPr>
          <w:rFonts w:ascii="PMingLiU" w:hAnsi="PMingLiU"/>
        </w:rPr>
        <w:br/>
      </w:r>
      <w:r w:rsidRPr="00C74F24">
        <w:rPr>
          <w:rFonts w:ascii="PMingLiU" w:hAnsi="PMingLiU" w:hint="eastAsia"/>
        </w:rPr>
        <w:t>(2)他選擇何處作為政治中心，並成為當時全西方世界市場的中心點？</w:t>
      </w:r>
    </w:p>
    <w:p w:rsidR="00C74F24" w:rsidRDefault="00C74F24" w:rsidP="00C74F24">
      <w:pPr>
        <w:rPr>
          <w:rFonts w:hint="eastAsia"/>
        </w:rPr>
      </w:pPr>
      <w:r>
        <w:rPr>
          <w:rFonts w:ascii="PMingLiU" w:hAnsi="PMingLiU" w:hint="eastAsia"/>
        </w:rPr>
        <w:t>答案：</w:t>
      </w:r>
      <w:r w:rsidRPr="00C45FD4">
        <w:rPr>
          <w:rFonts w:hint="eastAsia"/>
        </w:rPr>
        <w:t>(1)</w:t>
      </w:r>
      <w:r w:rsidRPr="00C45FD4">
        <w:rPr>
          <w:rFonts w:hint="eastAsia"/>
        </w:rPr>
        <w:t>阿拔斯；</w:t>
      </w:r>
      <w:r w:rsidRPr="00C45FD4">
        <w:t>(</w:t>
      </w:r>
      <w:r w:rsidRPr="00C45FD4">
        <w:rPr>
          <w:rFonts w:hint="eastAsia"/>
        </w:rPr>
        <w:t>2)</w:t>
      </w:r>
      <w:r w:rsidRPr="00C45FD4">
        <w:rPr>
          <w:rFonts w:hint="eastAsia"/>
        </w:rPr>
        <w:t>巴格達</w:t>
      </w:r>
      <w:r>
        <w:rPr>
          <w:rFonts w:hint="eastAsia"/>
        </w:rPr>
        <w:t>。</w:t>
      </w:r>
    </w:p>
    <w:p w:rsidR="00C74F24" w:rsidRDefault="00C74F24" w:rsidP="00C74F24">
      <w:pPr>
        <w:rPr>
          <w:rFonts w:hint="eastAsia"/>
        </w:rPr>
      </w:pPr>
    </w:p>
    <w:p w:rsidR="0095098A" w:rsidRPr="00C74F24" w:rsidRDefault="0095098A" w:rsidP="00C74F24">
      <w:pPr>
        <w:rPr>
          <w:rFonts w:ascii="PMingLiU" w:hAnsi="PMingLiU" w:hint="eastAsia"/>
        </w:rPr>
      </w:pPr>
    </w:p>
    <w:sectPr w:rsidR="0095098A" w:rsidRPr="00C74F24">
      <w:footerReference w:type="default" r:id="rId23"/>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272" w:rsidRDefault="007E7272">
      <w:r>
        <w:separator/>
      </w:r>
    </w:p>
  </w:endnote>
  <w:endnote w:type="continuationSeparator" w:id="0">
    <w:p w:rsidR="007E7272" w:rsidRDefault="007E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amascus">
    <w:altName w:val="MS Mincho"/>
    <w:charset w:val="00"/>
    <w:family w:val="auto"/>
    <w:pitch w:val="variable"/>
    <w:sig w:usb0="00000003" w:usb1="88000000" w:usb2="14000008" w:usb3="00000000" w:csb0="00000001" w:csb1="00000000"/>
  </w:font>
  <w:font w:name="Lantinghei SC Demibold">
    <w:panose1 w:val="00000000000000000000"/>
    <w:charset w:val="00"/>
    <w:family w:val="auto"/>
    <w:notTrueType/>
    <w:pitch w:val="variable"/>
    <w:sig w:usb0="00000003" w:usb1="00000000" w:usb2="00000000" w:usb3="00000000" w:csb0="00000001" w:csb1="00000000"/>
  </w:font>
  <w:font w:name="DFKai-SB">
    <w:altName w:val="標楷體"/>
    <w:charset w:val="88"/>
    <w:family w:val="script"/>
    <w:pitch w:val="fixed"/>
    <w:sig w:usb0="00000003" w:usb1="082E0000" w:usb2="00000016" w:usb3="00000000" w:csb0="00100001" w:csb1="00000000"/>
  </w:font>
  <w:font w:name="Baoli SC Regular">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C74F24">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272" w:rsidRDefault="007E7272">
      <w:r>
        <w:separator/>
      </w:r>
    </w:p>
  </w:footnote>
  <w:footnote w:type="continuationSeparator" w:id="0">
    <w:p w:rsidR="007E7272" w:rsidRDefault="007E7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467815178">
    <w:abstractNumId w:val="0"/>
  </w:num>
  <w:num w:numId="2" w16cid:durableId="1648123519">
    <w:abstractNumId w:val="2"/>
  </w:num>
  <w:num w:numId="3" w16cid:durableId="7871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24"/>
    <w:rsid w:val="007E7272"/>
    <w:rsid w:val="0095098A"/>
    <w:rsid w:val="00A90FD6"/>
    <w:rsid w:val="00C74F2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21D6A892-C631-41D0-BF64-C9D71FB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0</TotalTime>
  <Pages>1</Pages>
  <Words>7471</Words>
  <Characters>42589</Characters>
  <Application>Microsoft Office Word</Application>
  <DocSecurity>0</DocSecurity>
  <Lines>354</Lines>
  <Paragraphs>99</Paragraphs>
  <ScaleCrop>false</ScaleCrop>
  <Company>南一書局企業股份有限公司</Company>
  <LinksUpToDate>false</LinksUpToDate>
  <CharactersWithSpaces>49961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2023-12-12T08:57:00Z</dcterms:created>
  <dcterms:modified xsi:type="dcterms:W3CDTF">2023-12-12T08:57:00Z</dcterms:modified>
</cp:coreProperties>
</file>