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1CB" w:rsidRDefault="00DB6FED" w:rsidP="008171CB">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8171CB">
        <w:rPr>
          <w:rFonts w:ascii="PMingLiU" w:hAnsi="PMingLiU"/>
          <w:sz w:val="24"/>
        </w:rPr>
        <w:t>3–1　西方文化衝擊與殖民地文化形成</w:t>
      </w:r>
    </w:p>
    <w:bookmarkStart w:id="1" w:name="ch3–1_單選題"/>
    <w:bookmarkStart w:id="2" w:name="_MON_1303905798"/>
    <w:bookmarkEnd w:id="2"/>
    <w:p w:rsidR="008171CB" w:rsidRDefault="008171CB" w:rsidP="008171CB">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705" r:id="rId9"/>
        </w:object>
      </w:r>
      <w:r>
        <w:t xml:space="preserve"> </w:t>
      </w:r>
      <w:bookmarkEnd w:id="1"/>
    </w:p>
    <w:p w:rsidR="008171CB" w:rsidRDefault="008171CB" w:rsidP="008171CB">
      <w:pPr>
        <w:pBdr>
          <w:bottom w:val="single" w:sz="4" w:space="1" w:color="auto"/>
        </w:pBdr>
        <w:rPr>
          <w:rFonts w:ascii="PMingLiU" w:hAnsi="PMingLiU"/>
        </w:rPr>
      </w:pPr>
      <w:r>
        <w:rPr>
          <w:rFonts w:ascii="PMingLiU" w:hAnsi="PMingLiU"/>
        </w:rPr>
        <w:t xml:space="preserve">題號：0301-00007　　　</w:t>
      </w:r>
      <w:r>
        <w:rPr>
          <w:rFonts w:ascii="SMbarcode" w:eastAsia="SMbarcode" w:hAnsi="PMingLiU"/>
        </w:rPr>
        <w:t>*085306-0301-00007*</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麥格里教授研究英國殖民統治時期印度大學教育的起源，他最有可能選擇前往下列何地考察相關史蹟與收集檔案資料？　</w:t>
      </w:r>
      <w:r w:rsidRPr="008171CB">
        <w:rPr>
          <w:rFonts w:ascii="PMingLiU" w:hAnsi="PMingLiU"/>
        </w:rPr>
        <w:br/>
        <w:t>(A)</w:t>
      </w:r>
      <w:r w:rsidRPr="008171CB">
        <w:rPr>
          <w:rFonts w:ascii="PMingLiU" w:hAnsi="PMingLiU" w:hint="eastAsia"/>
        </w:rPr>
        <w:t xml:space="preserve">德里　</w:t>
      </w:r>
      <w:r w:rsidRPr="008171CB">
        <w:rPr>
          <w:rFonts w:ascii="PMingLiU" w:hAnsi="PMingLiU"/>
        </w:rPr>
        <w:t>(B)</w:t>
      </w:r>
      <w:r w:rsidRPr="008171CB">
        <w:rPr>
          <w:rFonts w:ascii="PMingLiU" w:hAnsi="PMingLiU" w:hint="eastAsia"/>
        </w:rPr>
        <w:t xml:space="preserve">果亞　</w:t>
      </w:r>
      <w:r w:rsidRPr="008171CB">
        <w:rPr>
          <w:rFonts w:ascii="PMingLiU" w:hAnsi="PMingLiU"/>
        </w:rPr>
        <w:t>(C)</w:t>
      </w:r>
      <w:r w:rsidRPr="008171CB">
        <w:rPr>
          <w:rFonts w:ascii="PMingLiU" w:hAnsi="PMingLiU" w:hint="eastAsia"/>
        </w:rPr>
        <w:t xml:space="preserve">阿姆利則　</w:t>
      </w:r>
      <w:r w:rsidRPr="008171CB">
        <w:rPr>
          <w:rFonts w:ascii="PMingLiU" w:hAnsi="PMingLiU"/>
        </w:rPr>
        <w:t>(D)</w:t>
      </w:r>
      <w:r w:rsidRPr="008171CB">
        <w:rPr>
          <w:rFonts w:ascii="PMingLiU" w:hAnsi="PMingLiU" w:hint="eastAsia"/>
        </w:rPr>
        <w:t>加爾各答</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(D)</w:t>
      </w:r>
      <w:r>
        <w:rPr>
          <w:rFonts w:hint="eastAsia"/>
        </w:rPr>
        <w:t>英國政府於</w:t>
      </w:r>
      <w:r>
        <w:rPr>
          <w:rFonts w:hint="eastAsia"/>
        </w:rPr>
        <w:t>1857</w:t>
      </w:r>
      <w:r>
        <w:rPr>
          <w:rFonts w:hint="eastAsia"/>
        </w:rPr>
        <w:t>年首先在加爾各答建立第一所現代大學。</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0301-00008　　　</w:t>
      </w:r>
      <w:r>
        <w:rPr>
          <w:rFonts w:ascii="SMbarcode" w:eastAsia="SMbarcode" w:hAnsi="PMingLiU"/>
        </w:rPr>
        <w:t>*085306-0301-00008*</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lang w:val="zh-TW"/>
        </w:rPr>
        <w:t>1857年印度曾爆發大規模的反英起事，反抗軍甚至一度占領德里。請問：這場反抗運動發生的背景原因為何？</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宗教信仰差異與換裝新式武器所引發的反抗　</w:t>
      </w:r>
      <w:r w:rsidRPr="008171CB">
        <w:rPr>
          <w:rFonts w:ascii="PMingLiU" w:hAnsi="PMingLiU"/>
        </w:rPr>
        <w:t>(B)</w:t>
      </w:r>
      <w:r w:rsidRPr="008171CB">
        <w:rPr>
          <w:rFonts w:ascii="PMingLiU" w:hAnsi="PMingLiU" w:hint="eastAsia"/>
        </w:rPr>
        <w:t xml:space="preserve">印度本土產業的經濟利益長期遭受剝削　</w:t>
      </w:r>
      <w:r w:rsidRPr="008171CB">
        <w:rPr>
          <w:rFonts w:ascii="PMingLiU" w:hAnsi="PMingLiU"/>
        </w:rPr>
        <w:t>(C)</w:t>
      </w:r>
      <w:r w:rsidRPr="008171CB">
        <w:rPr>
          <w:rFonts w:ascii="PMingLiU" w:hAnsi="PMingLiU" w:hint="eastAsia"/>
        </w:rPr>
        <w:t xml:space="preserve">為爭取印度人民的自治權與參政權　</w:t>
      </w:r>
      <w:r w:rsidRPr="008171CB">
        <w:rPr>
          <w:rFonts w:ascii="PMingLiU" w:hAnsi="PMingLiU"/>
        </w:rPr>
        <w:t>(D)</w:t>
      </w:r>
      <w:r w:rsidRPr="008171CB">
        <w:rPr>
          <w:rFonts w:ascii="PMingLiU" w:hAnsi="PMingLiU" w:hint="eastAsia"/>
        </w:rPr>
        <w:t>反對英國設立總督府取代東印度公司的統治</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題號：0301-00009　　　</w:t>
      </w:r>
      <w:r>
        <w:rPr>
          <w:rFonts w:ascii="SMbarcode" w:eastAsia="SMbarcode" w:hAnsi="PMingLiU"/>
        </w:rPr>
        <w:t>*085306-0301-00009*</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這裡是葡萄牙人在東方殖民的第一大城，有「東方羅馬」之稱，他們以此為基地再繼續東進，開闢了里斯本</w:t>
      </w:r>
      <w:r w:rsidRPr="008171CB">
        <w:rPr>
          <w:rFonts w:ascii="PMingLiU" w:hAnsi="PMingLiU" w:hint="eastAsia"/>
          <w:spacing w:val="-20"/>
        </w:rPr>
        <w:t>——</w:t>
      </w:r>
      <w:r w:rsidRPr="008171CB">
        <w:rPr>
          <w:rFonts w:ascii="PMingLiU" w:hAnsi="PMingLiU" w:hint="eastAsia"/>
        </w:rPr>
        <w:t xml:space="preserve">長崎之間的貿易航線，並藉由這條航線，將中國絲瓷、東南亞與印度的香料帶到歐洲，使里斯本成為集散中心。請問：這個城市應是下列何地？　</w:t>
      </w:r>
      <w:r w:rsidRPr="008171CB">
        <w:rPr>
          <w:rFonts w:ascii="PMingLiU" w:hAnsi="PMingLiU"/>
        </w:rPr>
        <w:br/>
        <w:t>(A)</w:t>
      </w:r>
      <w:r w:rsidRPr="008171CB">
        <w:rPr>
          <w:rFonts w:ascii="PMingLiU" w:hAnsi="PMingLiU" w:hint="eastAsia"/>
        </w:rPr>
        <w:t xml:space="preserve">德里　</w:t>
      </w:r>
      <w:r w:rsidRPr="008171CB">
        <w:rPr>
          <w:rFonts w:ascii="PMingLiU" w:hAnsi="PMingLiU"/>
        </w:rPr>
        <w:t>(B)</w:t>
      </w:r>
      <w:r w:rsidRPr="008171CB">
        <w:rPr>
          <w:rFonts w:ascii="PMingLiU" w:hAnsi="PMingLiU" w:hint="eastAsia"/>
        </w:rPr>
        <w:t xml:space="preserve">加爾各答　</w:t>
      </w:r>
      <w:r w:rsidRPr="008171CB">
        <w:rPr>
          <w:rFonts w:ascii="PMingLiU" w:hAnsi="PMingLiU"/>
        </w:rPr>
        <w:t>(C)</w:t>
      </w:r>
      <w:r w:rsidRPr="008171CB">
        <w:rPr>
          <w:rFonts w:ascii="PMingLiU" w:hAnsi="PMingLiU" w:hint="eastAsia"/>
        </w:rPr>
        <w:t xml:space="preserve">阿姆利則　</w:t>
      </w:r>
      <w:r w:rsidRPr="008171CB">
        <w:rPr>
          <w:rFonts w:ascii="PMingLiU" w:hAnsi="PMingLiU"/>
        </w:rPr>
        <w:t>(D)</w:t>
      </w:r>
      <w:r w:rsidRPr="008171CB">
        <w:rPr>
          <w:rFonts w:ascii="PMingLiU" w:hAnsi="PMingLiU" w:hint="eastAsia"/>
        </w:rPr>
        <w:t>果亞</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(D)</w:t>
      </w:r>
      <w:r w:rsidRPr="002A2570">
        <w:rPr>
          <w:rFonts w:hint="eastAsia"/>
        </w:rPr>
        <w:t>果亞是葡萄牙的殖民地</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0301-00010　　　</w:t>
      </w:r>
      <w:r>
        <w:rPr>
          <w:rFonts w:ascii="SMbarcode" w:eastAsia="SMbarcode" w:hAnsi="PMingLiU"/>
        </w:rPr>
        <w:t>*085306-0301-00010*</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1760年代，錫克教徒在今日印度旁遮普北部建立屬於自己的帝國，其於1849年被英國人推翻。但當英國結束在南亞的統治時，當地有80%以上的軍人是錫克教徒。請問：這種現象的主因為何？　</w:t>
      </w:r>
      <w:r w:rsidRPr="008171CB">
        <w:rPr>
          <w:rFonts w:ascii="PMingLiU" w:hAnsi="PMingLiU"/>
        </w:rPr>
        <w:br/>
        <w:t>(A)</w:t>
      </w:r>
      <w:r w:rsidRPr="008171CB">
        <w:rPr>
          <w:rFonts w:ascii="PMingLiU" w:hAnsi="PMingLiU" w:hint="eastAsia"/>
        </w:rPr>
        <w:t xml:space="preserve">錫克族人改信基督教　</w:t>
      </w:r>
      <w:r w:rsidRPr="008171CB">
        <w:rPr>
          <w:rFonts w:ascii="PMingLiU" w:hAnsi="PMingLiU"/>
        </w:rPr>
        <w:t>(B)</w:t>
      </w:r>
      <w:r w:rsidRPr="008171CB">
        <w:rPr>
          <w:rFonts w:ascii="PMingLiU" w:hAnsi="PMingLiU" w:hint="eastAsia"/>
        </w:rPr>
        <w:t xml:space="preserve">英人收編錫克人為其所用　</w:t>
      </w:r>
      <w:r w:rsidRPr="008171CB">
        <w:rPr>
          <w:rFonts w:ascii="PMingLiU" w:hAnsi="PMingLiU"/>
        </w:rPr>
        <w:t>(C)</w:t>
      </w:r>
      <w:r w:rsidRPr="008171CB">
        <w:rPr>
          <w:rFonts w:ascii="PMingLiU" w:hAnsi="PMingLiU" w:hint="eastAsia"/>
        </w:rPr>
        <w:t xml:space="preserve">錫克人為英人征服後，被強迫編入英軍體系中　</w:t>
      </w:r>
      <w:r w:rsidRPr="008171CB">
        <w:rPr>
          <w:rFonts w:ascii="PMingLiU" w:hAnsi="PMingLiU"/>
        </w:rPr>
        <w:t>(D)</w:t>
      </w:r>
      <w:r w:rsidRPr="008171CB">
        <w:rPr>
          <w:rFonts w:ascii="PMingLiU" w:hAnsi="PMingLiU" w:hint="eastAsia"/>
        </w:rPr>
        <w:t>英人劫持該族領袖，強迫族人為其服務</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2A2570">
        <w:rPr>
          <w:rFonts w:hint="eastAsia"/>
        </w:rPr>
        <w:t>英國征服印度過程中，擅長收買印度當地勢力為英國所用，例如錫克人即被英人收編為海外殖民警察的主要來源。</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0301-00011　　　</w:t>
      </w:r>
      <w:r>
        <w:rPr>
          <w:rFonts w:ascii="SMbarcode" w:eastAsia="SMbarcode" w:hAnsi="PMingLiU"/>
        </w:rPr>
        <w:t>*085306-0301-00011*</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在印度「板球」這種源於歐洲的運動十分受到歡迎，你覺得主要的原因為何？　</w:t>
      </w:r>
      <w:r w:rsidRPr="008171CB">
        <w:rPr>
          <w:rFonts w:ascii="PMingLiU" w:hAnsi="PMingLiU"/>
        </w:rPr>
        <w:br/>
        <w:t>(A)</w:t>
      </w:r>
      <w:r w:rsidRPr="008171CB">
        <w:rPr>
          <w:rFonts w:ascii="PMingLiU" w:hAnsi="PMingLiU" w:hint="eastAsia"/>
        </w:rPr>
        <w:t xml:space="preserve">印度曾是英國屬地　</w:t>
      </w:r>
      <w:r w:rsidRPr="008171CB">
        <w:rPr>
          <w:rFonts w:ascii="PMingLiU" w:hAnsi="PMingLiU"/>
        </w:rPr>
        <w:t>(B)</w:t>
      </w:r>
      <w:r w:rsidRPr="008171CB">
        <w:rPr>
          <w:rFonts w:ascii="PMingLiU" w:hAnsi="PMingLiU" w:hint="eastAsia"/>
        </w:rPr>
        <w:t xml:space="preserve">蒙兀兒帝國的皇帝受傳教士影響，下令推行　</w:t>
      </w:r>
      <w:r w:rsidRPr="008171CB">
        <w:rPr>
          <w:rFonts w:ascii="PMingLiU" w:hAnsi="PMingLiU"/>
        </w:rPr>
        <w:t>(C)</w:t>
      </w:r>
      <w:r w:rsidRPr="008171CB">
        <w:rPr>
          <w:rFonts w:ascii="PMingLiU" w:hAnsi="PMingLiU" w:hint="eastAsia"/>
        </w:rPr>
        <w:t xml:space="preserve">因規則簡易，故由西人傳入後即開始風行　</w:t>
      </w:r>
      <w:r w:rsidRPr="008171CB">
        <w:rPr>
          <w:rFonts w:ascii="PMingLiU" w:hAnsi="PMingLiU"/>
        </w:rPr>
        <w:t>(D)</w:t>
      </w:r>
      <w:r w:rsidRPr="008171CB">
        <w:rPr>
          <w:rFonts w:ascii="PMingLiU" w:hAnsi="PMingLiU" w:hint="eastAsia"/>
        </w:rPr>
        <w:t>二戰後美國勢力進入印度的結果</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rPr>
        <w:t>解析：</w:t>
      </w:r>
      <w:r>
        <w:t>(B)</w:t>
      </w:r>
      <w:r w:rsidRPr="001627C1">
        <w:rPr>
          <w:rFonts w:hint="eastAsia"/>
        </w:rPr>
        <w:t>蒙兀兒君主為伊斯蘭教徒</w:t>
      </w:r>
      <w:r>
        <w:rPr>
          <w:rFonts w:hint="eastAsia"/>
        </w:rPr>
        <w:t>。</w:t>
      </w:r>
      <w:r>
        <w:br/>
        <w:t>(C)</w:t>
      </w:r>
      <w:r w:rsidRPr="001627C1">
        <w:rPr>
          <w:rFonts w:hint="eastAsia"/>
        </w:rPr>
        <w:t>西人未到印度發展</w:t>
      </w:r>
      <w:r>
        <w:rPr>
          <w:rFonts w:hint="eastAsia"/>
        </w:rPr>
        <w:t>。</w:t>
      </w:r>
      <w:r>
        <w:br/>
        <w:t>(D)</w:t>
      </w:r>
      <w:r w:rsidRPr="001627C1">
        <w:rPr>
          <w:rFonts w:hint="eastAsia"/>
        </w:rPr>
        <w:t>美國人在印度勢力不大</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0301-00012　　　</w:t>
      </w:r>
      <w:r>
        <w:rPr>
          <w:rFonts w:ascii="SMbarcode" w:eastAsia="SMbarcode" w:hAnsi="PMingLiU"/>
        </w:rPr>
        <w:t>*085306-0301-00012*</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葡萄牙人將印度市場和歐洲、非洲、美洲等市場連結起來，並首先將印度納入全球貿易體系。請問：其時代背景為何？　</w:t>
      </w:r>
      <w:r w:rsidRPr="008171CB">
        <w:rPr>
          <w:rFonts w:ascii="PMingLiU" w:hAnsi="PMingLiU"/>
        </w:rPr>
        <w:br/>
        <w:t>(A)</w:t>
      </w:r>
      <w:r w:rsidRPr="008171CB">
        <w:rPr>
          <w:rFonts w:ascii="PMingLiU" w:hAnsi="PMingLiU" w:hint="eastAsia"/>
        </w:rPr>
        <w:t xml:space="preserve">地理大發現　</w:t>
      </w:r>
      <w:r w:rsidRPr="008171CB">
        <w:rPr>
          <w:rFonts w:ascii="PMingLiU" w:hAnsi="PMingLiU"/>
        </w:rPr>
        <w:t>(B)</w:t>
      </w:r>
      <w:r w:rsidRPr="008171CB">
        <w:rPr>
          <w:rFonts w:ascii="PMingLiU" w:hAnsi="PMingLiU" w:hint="eastAsia"/>
        </w:rPr>
        <w:t xml:space="preserve">工業革命　</w:t>
      </w:r>
      <w:r w:rsidRPr="008171CB">
        <w:rPr>
          <w:rFonts w:ascii="PMingLiU" w:hAnsi="PMingLiU"/>
        </w:rPr>
        <w:t>(C)</w:t>
      </w:r>
      <w:r w:rsidRPr="008171CB">
        <w:rPr>
          <w:rFonts w:ascii="PMingLiU" w:hAnsi="PMingLiU" w:hint="eastAsia"/>
        </w:rPr>
        <w:t xml:space="preserve">文藝復興　</w:t>
      </w:r>
      <w:r w:rsidRPr="008171CB">
        <w:rPr>
          <w:rFonts w:ascii="PMingLiU" w:hAnsi="PMingLiU"/>
        </w:rPr>
        <w:t>(D)</w:t>
      </w:r>
      <w:r w:rsidRPr="008171CB">
        <w:rPr>
          <w:rFonts w:ascii="PMingLiU" w:hAnsi="PMingLiU" w:hint="eastAsia"/>
        </w:rPr>
        <w:t>科學革命</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7B6ED0">
        <w:rPr>
          <w:rFonts w:hint="eastAsia"/>
        </w:rPr>
        <w:t>1498</w:t>
      </w:r>
      <w:r w:rsidRPr="007B6ED0">
        <w:rPr>
          <w:rFonts w:hint="eastAsia"/>
        </w:rPr>
        <w:t>年，葡萄牙人經過非洲到達印度，為東西交通史上第一次航路的開通</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0301-00013　　　</w:t>
      </w:r>
      <w:r>
        <w:rPr>
          <w:rFonts w:ascii="SMbarcode" w:eastAsia="SMbarcode" w:hAnsi="PMingLiU"/>
        </w:rPr>
        <w:t>*085306-0301-00013*</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印度果亞的仁慈大殿，證明葡萄牙人曾在此傳播宗教，此教堂現在成為聯合國世界遺產。請問：葡萄牙人傳的應該是下列哪一宗教？　</w:t>
      </w:r>
      <w:r w:rsidRPr="008171CB">
        <w:rPr>
          <w:rFonts w:ascii="PMingLiU" w:hAnsi="PMingLiU"/>
        </w:rPr>
        <w:br/>
        <w:t>(A)</w:t>
      </w:r>
      <w:r w:rsidRPr="008171CB">
        <w:rPr>
          <w:rFonts w:ascii="PMingLiU" w:hAnsi="PMingLiU" w:hint="eastAsia"/>
        </w:rPr>
        <w:t xml:space="preserve">基督教　</w:t>
      </w:r>
      <w:r w:rsidRPr="008171CB">
        <w:rPr>
          <w:rFonts w:ascii="PMingLiU" w:hAnsi="PMingLiU"/>
        </w:rPr>
        <w:t>(B)</w:t>
      </w:r>
      <w:r w:rsidRPr="008171CB">
        <w:rPr>
          <w:rFonts w:ascii="PMingLiU" w:hAnsi="PMingLiU" w:hint="eastAsia"/>
        </w:rPr>
        <w:t xml:space="preserve">天主教　</w:t>
      </w:r>
      <w:r w:rsidRPr="008171CB">
        <w:rPr>
          <w:rFonts w:ascii="PMingLiU" w:hAnsi="PMingLiU"/>
        </w:rPr>
        <w:t>(C)</w:t>
      </w:r>
      <w:r w:rsidRPr="008171CB">
        <w:rPr>
          <w:rFonts w:ascii="PMingLiU" w:hAnsi="PMingLiU" w:hint="eastAsia"/>
        </w:rPr>
        <w:t xml:space="preserve">東正教　</w:t>
      </w:r>
      <w:r w:rsidRPr="008171CB">
        <w:rPr>
          <w:rFonts w:ascii="PMingLiU" w:hAnsi="PMingLiU"/>
        </w:rPr>
        <w:t>(D)</w:t>
      </w:r>
      <w:r w:rsidRPr="008171CB">
        <w:rPr>
          <w:rFonts w:ascii="PMingLiU" w:hAnsi="PMingLiU" w:hint="eastAsia"/>
        </w:rPr>
        <w:t>印度教</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524F78">
        <w:rPr>
          <w:rFonts w:hint="eastAsia"/>
        </w:rPr>
        <w:t>葡萄牙人將信奉的天主教傳到印度，並實行強烈的宗教歧視政策，引發人民的反抗</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0301-00014　　　</w:t>
      </w:r>
      <w:r>
        <w:rPr>
          <w:rFonts w:ascii="SMbarcode" w:eastAsia="SMbarcode" w:hAnsi="PMingLiU"/>
        </w:rPr>
        <w:t>*085306-0301-00014*</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英國對印度的統治政策，除了軍事征服和武力鎮壓之外，也有推行文化政策。請問：下列何者</w:t>
      </w:r>
      <w:r w:rsidRPr="008171CB">
        <w:rPr>
          <w:rFonts w:ascii="PMingLiU" w:hAnsi="PMingLiU" w:hint="eastAsia"/>
          <w:u w:val="single"/>
        </w:rPr>
        <w:t>不是</w:t>
      </w:r>
      <w:r w:rsidRPr="008171CB">
        <w:rPr>
          <w:rFonts w:ascii="PMingLiU" w:hAnsi="PMingLiU" w:hint="eastAsia"/>
        </w:rPr>
        <w:t xml:space="preserve">英國所推行的文化政策？　</w:t>
      </w:r>
      <w:r w:rsidRPr="008171CB">
        <w:rPr>
          <w:rFonts w:ascii="PMingLiU" w:hAnsi="PMingLiU"/>
        </w:rPr>
        <w:br/>
        <w:t>(A)</w:t>
      </w:r>
      <w:r w:rsidRPr="008171CB">
        <w:rPr>
          <w:rFonts w:ascii="PMingLiU" w:hAnsi="PMingLiU" w:hint="eastAsia"/>
        </w:rPr>
        <w:t xml:space="preserve">基督教教化政策　</w:t>
      </w:r>
      <w:r w:rsidRPr="008171CB">
        <w:rPr>
          <w:rFonts w:ascii="PMingLiU" w:hAnsi="PMingLiU"/>
        </w:rPr>
        <w:t>(B)</w:t>
      </w:r>
      <w:r w:rsidRPr="008171CB">
        <w:rPr>
          <w:rFonts w:ascii="PMingLiU" w:hAnsi="PMingLiU" w:hint="eastAsia"/>
        </w:rPr>
        <w:t xml:space="preserve">推行英語教育　</w:t>
      </w:r>
      <w:r w:rsidRPr="008171CB">
        <w:rPr>
          <w:rFonts w:ascii="PMingLiU" w:hAnsi="PMingLiU"/>
        </w:rPr>
        <w:t>(C)</w:t>
      </w:r>
      <w:r w:rsidRPr="008171CB">
        <w:rPr>
          <w:rFonts w:ascii="PMingLiU" w:hAnsi="PMingLiU" w:hint="eastAsia"/>
        </w:rPr>
        <w:t xml:space="preserve">建立現代化教育體制　</w:t>
      </w:r>
      <w:r w:rsidRPr="008171CB">
        <w:rPr>
          <w:rFonts w:ascii="PMingLiU" w:hAnsi="PMingLiU"/>
        </w:rPr>
        <w:t>(D)</w:t>
      </w:r>
      <w:r w:rsidRPr="008171CB">
        <w:rPr>
          <w:rFonts w:ascii="PMingLiU" w:hAnsi="PMingLiU" w:hint="eastAsia"/>
        </w:rPr>
        <w:t>寬容社會惡習</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sidRPr="003524A8">
        <w:rPr>
          <w:rFonts w:hint="eastAsia"/>
        </w:rPr>
        <w:t>禁止社會惡俗：頒布法令禁止印度舊有的不人道習俗</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0301-00015　　　</w:t>
      </w:r>
      <w:r>
        <w:rPr>
          <w:rFonts w:ascii="SMbarcode" w:eastAsia="SMbarcode" w:hAnsi="PMingLiU"/>
        </w:rPr>
        <w:t>*085306-0301-00015*</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歐洲某個國家為了和英國爭奪在印度的殖民利益，導致雙方在印度進行長達17年之久的加爾納迪戰爭，結果這個國家最後喪失在印度的政治和軍事勢力。請問：上述的某個國家可能是下列哪一國？　</w:t>
      </w:r>
      <w:r w:rsidRPr="008171CB">
        <w:rPr>
          <w:rFonts w:ascii="PMingLiU" w:hAnsi="PMingLiU"/>
        </w:rPr>
        <w:br/>
        <w:t>(A)</w:t>
      </w:r>
      <w:r w:rsidRPr="008171CB">
        <w:rPr>
          <w:rFonts w:ascii="PMingLiU" w:hAnsi="PMingLiU" w:hint="eastAsia"/>
        </w:rPr>
        <w:t xml:space="preserve">荷蘭　</w:t>
      </w:r>
      <w:r w:rsidRPr="008171CB">
        <w:rPr>
          <w:rFonts w:ascii="PMingLiU" w:hAnsi="PMingLiU"/>
        </w:rPr>
        <w:t>(B)</w:t>
      </w:r>
      <w:r w:rsidRPr="008171CB">
        <w:rPr>
          <w:rFonts w:ascii="PMingLiU" w:hAnsi="PMingLiU" w:hint="eastAsia"/>
        </w:rPr>
        <w:t xml:space="preserve">葡萄牙　</w:t>
      </w:r>
      <w:r w:rsidRPr="008171CB">
        <w:rPr>
          <w:rFonts w:ascii="PMingLiU" w:hAnsi="PMingLiU"/>
        </w:rPr>
        <w:t>(C)</w:t>
      </w:r>
      <w:r w:rsidRPr="008171CB">
        <w:rPr>
          <w:rFonts w:ascii="PMingLiU" w:hAnsi="PMingLiU" w:hint="eastAsia"/>
        </w:rPr>
        <w:t xml:space="preserve">法國　</w:t>
      </w:r>
      <w:r w:rsidRPr="008171CB">
        <w:rPr>
          <w:rFonts w:ascii="PMingLiU" w:hAnsi="PMingLiU"/>
        </w:rPr>
        <w:t>(D)</w:t>
      </w:r>
      <w:r w:rsidRPr="008171CB">
        <w:rPr>
          <w:rFonts w:ascii="PMingLiU" w:hAnsi="PMingLiU" w:hint="eastAsia"/>
        </w:rPr>
        <w:t>美國</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3524A8">
        <w:rPr>
          <w:rFonts w:hint="eastAsia"/>
        </w:rPr>
        <w:t>法國和英國在印度爭奪殖民利益，引發加爾納迪戰爭</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0301-00016　　　</w:t>
      </w:r>
      <w:r>
        <w:rPr>
          <w:rFonts w:ascii="SMbarcode" w:eastAsia="SMbarcode" w:hAnsi="PMingLiU"/>
        </w:rPr>
        <w:t>*085306-0301-00016*</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地理大發現以後，有一歐洲國家為了經營東方香料貿易，藉談判方式取得印度沿海的貿易據點，他們的目的不在拓展殖民事業，在印度的活動也沒有引起當地統治者的太多干預，還獲得一些經貿上的特權。請問：上述指的是哪一國家？　</w:t>
      </w:r>
      <w:r w:rsidRPr="008171CB">
        <w:rPr>
          <w:rFonts w:ascii="PMingLiU" w:hAnsi="PMingLiU"/>
        </w:rPr>
        <w:br/>
        <w:t>(A)</w:t>
      </w:r>
      <w:r w:rsidRPr="008171CB">
        <w:rPr>
          <w:rFonts w:ascii="PMingLiU" w:hAnsi="PMingLiU" w:hint="eastAsia"/>
        </w:rPr>
        <w:t xml:space="preserve">法國　</w:t>
      </w:r>
      <w:r w:rsidRPr="008171CB">
        <w:rPr>
          <w:rFonts w:ascii="PMingLiU" w:hAnsi="PMingLiU"/>
        </w:rPr>
        <w:t>(B)</w:t>
      </w:r>
      <w:r w:rsidRPr="008171CB">
        <w:rPr>
          <w:rFonts w:ascii="PMingLiU" w:hAnsi="PMingLiU" w:hint="eastAsia"/>
        </w:rPr>
        <w:t xml:space="preserve">葡萄牙　</w:t>
      </w:r>
      <w:r w:rsidRPr="008171CB">
        <w:rPr>
          <w:rFonts w:ascii="PMingLiU" w:hAnsi="PMingLiU"/>
        </w:rPr>
        <w:t>(C)</w:t>
      </w:r>
      <w:r w:rsidRPr="008171CB">
        <w:rPr>
          <w:rFonts w:ascii="PMingLiU" w:hAnsi="PMingLiU" w:hint="eastAsia"/>
        </w:rPr>
        <w:t xml:space="preserve">荷蘭　</w:t>
      </w:r>
      <w:r w:rsidRPr="008171CB">
        <w:rPr>
          <w:rFonts w:ascii="PMingLiU" w:hAnsi="PMingLiU"/>
        </w:rPr>
        <w:t>(D)</w:t>
      </w:r>
      <w:r w:rsidRPr="008171CB">
        <w:rPr>
          <w:rFonts w:ascii="PMingLiU" w:hAnsi="PMingLiU" w:hint="eastAsia"/>
        </w:rPr>
        <w:t>英國</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題號：0301-00017　　　</w:t>
      </w:r>
      <w:r>
        <w:rPr>
          <w:rFonts w:ascii="SMbarcode" w:eastAsia="SMbarcode" w:hAnsi="PMingLiU"/>
        </w:rPr>
        <w:t>*085306-0301-00017*</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關於西方列強在印度地區的發展方面，某國曾經設立以總督為首的政府。在征服過程中，運用收買在地勢力為己所用的方式，或是與之暫時結為盟邦以擴大其勢力。請問：上述應為哪一國家的發展策略？　</w:t>
      </w:r>
      <w:r w:rsidRPr="008171CB">
        <w:rPr>
          <w:rFonts w:ascii="PMingLiU" w:hAnsi="PMingLiU"/>
        </w:rPr>
        <w:br/>
        <w:t>(A)</w:t>
      </w:r>
      <w:r w:rsidRPr="008171CB">
        <w:rPr>
          <w:rFonts w:ascii="PMingLiU" w:hAnsi="PMingLiU" w:hint="eastAsia"/>
        </w:rPr>
        <w:t xml:space="preserve">葡萄牙　</w:t>
      </w:r>
      <w:r w:rsidRPr="008171CB">
        <w:rPr>
          <w:rFonts w:ascii="PMingLiU" w:hAnsi="PMingLiU"/>
        </w:rPr>
        <w:t>(B)</w:t>
      </w:r>
      <w:r w:rsidRPr="008171CB">
        <w:rPr>
          <w:rFonts w:ascii="PMingLiU" w:hAnsi="PMingLiU" w:hint="eastAsia"/>
        </w:rPr>
        <w:t xml:space="preserve">荷蘭　</w:t>
      </w:r>
      <w:r w:rsidRPr="008171CB">
        <w:rPr>
          <w:rFonts w:ascii="PMingLiU" w:hAnsi="PMingLiU"/>
        </w:rPr>
        <w:t>(C)</w:t>
      </w:r>
      <w:r w:rsidRPr="008171CB">
        <w:rPr>
          <w:rFonts w:ascii="PMingLiU" w:hAnsi="PMingLiU" w:hint="eastAsia"/>
        </w:rPr>
        <w:t xml:space="preserve">法國　</w:t>
      </w:r>
      <w:r w:rsidRPr="008171CB">
        <w:rPr>
          <w:rFonts w:ascii="PMingLiU" w:hAnsi="PMingLiU"/>
        </w:rPr>
        <w:t>(D)</w:t>
      </w:r>
      <w:r w:rsidRPr="008171CB">
        <w:rPr>
          <w:rFonts w:ascii="PMingLiU" w:hAnsi="PMingLiU" w:hint="eastAsia"/>
        </w:rPr>
        <w:t>英國</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題號：0301-00018　　　</w:t>
      </w:r>
      <w:r>
        <w:rPr>
          <w:rFonts w:ascii="SMbarcode" w:eastAsia="SMbarcode" w:hAnsi="PMingLiU"/>
        </w:rPr>
        <w:t>*085306-0301-00018*</w:t>
      </w:r>
      <w:r>
        <w:rPr>
          <w:rFonts w:ascii="PMingLiU" w:hAnsi="PMingLiU"/>
        </w:rPr>
        <w:t xml:space="preserve">　　　難易度：易　　　出處：各校試題</w:t>
      </w:r>
    </w:p>
    <w:p w:rsidR="008171CB" w:rsidRDefault="008171CB" w:rsidP="008171CB">
      <w:pPr>
        <w:rPr>
          <w:rFonts w:ascii="PMingLiU" w:hAnsi="PMingLiU" w:hint="eastAsia"/>
        </w:rPr>
      </w:pPr>
      <w:r w:rsidRPr="008171CB">
        <w:rPr>
          <w:rFonts w:ascii="PMingLiU" w:hAnsi="PMingLiU" w:hint="eastAsia"/>
        </w:rPr>
        <w:t xml:space="preserve">1877年印度成為英國的殖民地，英國在印度的諸多措施，往往優先考量母國利益，但下列哪一項作法，則有助於日後印度人追求自治和獨立？　</w:t>
      </w:r>
      <w:r w:rsidRPr="008171CB">
        <w:rPr>
          <w:rFonts w:ascii="PMingLiU" w:hAnsi="PMingLiU"/>
        </w:rPr>
        <w:br/>
        <w:t>(A)</w:t>
      </w:r>
      <w:r w:rsidRPr="008171CB">
        <w:rPr>
          <w:rFonts w:ascii="PMingLiU" w:hAnsi="PMingLiU" w:hint="eastAsia"/>
        </w:rPr>
        <w:t xml:space="preserve">交通建設　</w:t>
      </w:r>
      <w:r w:rsidRPr="008171CB">
        <w:rPr>
          <w:rFonts w:ascii="PMingLiU" w:hAnsi="PMingLiU"/>
        </w:rPr>
        <w:t>(B)</w:t>
      </w:r>
      <w:r w:rsidRPr="008171CB">
        <w:rPr>
          <w:rFonts w:ascii="PMingLiU" w:hAnsi="PMingLiU" w:hint="eastAsia"/>
        </w:rPr>
        <w:t xml:space="preserve">水利設備　</w:t>
      </w:r>
      <w:r w:rsidRPr="008171CB">
        <w:rPr>
          <w:rFonts w:ascii="PMingLiU" w:hAnsi="PMingLiU"/>
        </w:rPr>
        <w:t>(C)</w:t>
      </w:r>
      <w:r w:rsidRPr="008171CB">
        <w:rPr>
          <w:rFonts w:ascii="PMingLiU" w:hAnsi="PMingLiU" w:hint="eastAsia"/>
        </w:rPr>
        <w:t xml:space="preserve">教育制度的建立　</w:t>
      </w:r>
      <w:r w:rsidRPr="008171CB">
        <w:rPr>
          <w:rFonts w:ascii="PMingLiU" w:hAnsi="PMingLiU"/>
        </w:rPr>
        <w:t>(D)</w:t>
      </w:r>
      <w:r w:rsidRPr="008171CB">
        <w:rPr>
          <w:rFonts w:ascii="PMingLiU" w:hAnsi="PMingLiU" w:hint="eastAsia"/>
        </w:rPr>
        <w:t>議會制度的引進</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題號：0301-00019　　　</w:t>
      </w:r>
      <w:r>
        <w:rPr>
          <w:rFonts w:ascii="SMbarcode" w:eastAsia="SMbarcode" w:hAnsi="PMingLiU"/>
        </w:rPr>
        <w:t>*085306-0301-00019*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lang w:val="zh-TW"/>
        </w:rPr>
        <w:t>「當時因為改用新式步槍，士兵必須以口咬去彈藥包的末端，但子彈上的潤滑劑傳聞是以牛油或豬油製成，導致士兵強烈的不滿，而成為大規模反英運動的導火線。」根據上述資料，下列說明何者正確？</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資料所論及的反抗運動，目的在推翻英屬印度總督府的殖民統治　</w:t>
      </w:r>
      <w:r w:rsidRPr="008171CB">
        <w:rPr>
          <w:rFonts w:ascii="PMingLiU" w:hAnsi="PMingLiU"/>
        </w:rPr>
        <w:t>(B)</w:t>
      </w:r>
      <w:r w:rsidRPr="008171CB">
        <w:rPr>
          <w:rFonts w:ascii="PMingLiU" w:hAnsi="PMingLiU" w:hint="eastAsia"/>
        </w:rPr>
        <w:t xml:space="preserve">抗英起事發動前，印度已有議會，且印人也享有部分參政權　</w:t>
      </w:r>
      <w:r w:rsidRPr="008171CB">
        <w:rPr>
          <w:rFonts w:ascii="PMingLiU" w:hAnsi="PMingLiU"/>
        </w:rPr>
        <w:t>(C)</w:t>
      </w:r>
      <w:r w:rsidRPr="008171CB">
        <w:rPr>
          <w:rFonts w:ascii="PMingLiU" w:hAnsi="PMingLiU" w:hint="eastAsia"/>
        </w:rPr>
        <w:t xml:space="preserve">這場反抗落幕後，英屬東印度公司改採高壓政策貶抑印人的權利　</w:t>
      </w:r>
      <w:r w:rsidRPr="008171CB">
        <w:rPr>
          <w:rFonts w:ascii="PMingLiU" w:hAnsi="PMingLiU"/>
        </w:rPr>
        <w:t>(D)</w:t>
      </w:r>
      <w:r w:rsidRPr="008171CB">
        <w:rPr>
          <w:rFonts w:ascii="PMingLiU" w:hAnsi="PMingLiU" w:hint="eastAsia"/>
        </w:rPr>
        <w:t>資料所述的情況，導致印度教與伊斯蘭教士兵的不滿而爆發反抗</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Pr>
          <w:rFonts w:hint="eastAsia"/>
        </w:rPr>
        <w:t>當時仍為英屬東印度公司統治時期。</w:t>
      </w:r>
      <w:r>
        <w:br/>
        <w:t>(B)</w:t>
      </w:r>
      <w:r>
        <w:rPr>
          <w:rFonts w:hint="eastAsia"/>
        </w:rPr>
        <w:t>事件之後，英國才將議會制度帶入印度。</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0301-00020　　　</w:t>
      </w:r>
      <w:r>
        <w:rPr>
          <w:rFonts w:ascii="SMbarcode" w:eastAsia="SMbarcode" w:hAnsi="PMingLiU"/>
        </w:rPr>
        <w:t>*085306-0301-00020*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color w:val="000000"/>
        </w:rPr>
        <w:t>十八世紀末以後，英國已經成為稱霸印度半島的唯一歐洲國家。請問：在十九世紀前半期，英國對於印度傳統宗教習俗實行何種政策？</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實行消極放任的政策，允許其自由發展　</w:t>
      </w:r>
      <w:r w:rsidRPr="008171CB">
        <w:rPr>
          <w:rFonts w:ascii="PMingLiU" w:hAnsi="PMingLiU"/>
        </w:rPr>
        <w:t>(B)</w:t>
      </w:r>
      <w:r w:rsidRPr="008171CB">
        <w:rPr>
          <w:rFonts w:ascii="PMingLiU" w:hAnsi="PMingLiU" w:hint="eastAsia"/>
        </w:rPr>
        <w:t xml:space="preserve">支持伊斯蘭教，以牽制印度教的勢力　</w:t>
      </w:r>
      <w:r w:rsidRPr="008171CB">
        <w:rPr>
          <w:rFonts w:ascii="PMingLiU" w:hAnsi="PMingLiU"/>
        </w:rPr>
        <w:t>(C)</w:t>
      </w:r>
      <w:r w:rsidRPr="008171CB">
        <w:rPr>
          <w:rFonts w:ascii="PMingLiU" w:hAnsi="PMingLiU" w:hint="eastAsia"/>
        </w:rPr>
        <w:t xml:space="preserve">推廣基督教信仰，改革印度教缺乏人道的習俗　</w:t>
      </w:r>
      <w:r w:rsidRPr="008171CB">
        <w:rPr>
          <w:rFonts w:ascii="PMingLiU" w:hAnsi="PMingLiU"/>
        </w:rPr>
        <w:t>(D)</w:t>
      </w:r>
      <w:r w:rsidRPr="008171CB">
        <w:rPr>
          <w:rFonts w:ascii="PMingLiU" w:hAnsi="PMingLiU" w:hint="eastAsia"/>
        </w:rPr>
        <w:t>分化伊斯蘭、印度教與錫克教的關係，以削弱其社會影響力</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rPr>
        <w:t>解析：</w:t>
      </w:r>
      <w:r>
        <w:t>(A)</w:t>
      </w:r>
      <w:r>
        <w:rPr>
          <w:rFonts w:hint="eastAsia"/>
        </w:rPr>
        <w:t>1859</w:t>
      </w:r>
      <w:r>
        <w:rPr>
          <w:rFonts w:hint="eastAsia"/>
        </w:rPr>
        <w:t>年後的政策。</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0301-00021　　　</w:t>
      </w:r>
      <w:r>
        <w:rPr>
          <w:rFonts w:ascii="SMbarcode" w:eastAsia="SMbarcode" w:hAnsi="PMingLiU"/>
        </w:rPr>
        <w:t>*085306-0301-00021*</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十八世紀中期，英國與法國為爭奪印度地區的霸權，曾導致長達十七年的加爾納迪戰爭。請問：這場戰爭的影響為何？</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法國失去在印度的政治與軍事勢力</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間接促成伊斯蘭勢力重新坐大</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造成英國在亞洲海域的勢力漸趨衰退</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導致荷蘭在南亞勢力的擴張</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題號：0301-00022　　　</w:t>
      </w:r>
      <w:r>
        <w:rPr>
          <w:rFonts w:ascii="SMbarcode" w:eastAsia="SMbarcode" w:hAnsi="PMingLiU"/>
        </w:rPr>
        <w:t>*085306-0301-00022*</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奧克蘭是一位十九世紀後期至二十世紀初在印度孟買經商的英國商人，下列哪一見聞或場景是他當時</w:t>
      </w:r>
      <w:r w:rsidRPr="008171CB">
        <w:rPr>
          <w:rFonts w:ascii="PMingLiU" w:hAnsi="PMingLiU" w:hint="eastAsia"/>
          <w:u w:val="single"/>
          <w:lang w:val="zh-TW"/>
        </w:rPr>
        <w:t>不可能</w:t>
      </w:r>
      <w:r w:rsidRPr="008171CB">
        <w:rPr>
          <w:rFonts w:ascii="PMingLiU" w:hAnsi="PMingLiU" w:hint="eastAsia"/>
          <w:lang w:val="zh-TW"/>
        </w:rPr>
        <w:t>經歷到的？</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搭乘火車進行長途旅行</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擔任印度自治政府的經濟顧問</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受到孟買的大學邀請前往演講</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經營棉紡織品的生產而獲得龐大經濟利潤</w:t>
      </w:r>
    </w:p>
    <w:p w:rsidR="008171CB" w:rsidRDefault="008171CB" w:rsidP="008171CB">
      <w:r>
        <w:rPr>
          <w:rFonts w:ascii="PMingLiU" w:hAnsi="PMingLiU"/>
        </w:rPr>
        <w:t>答案：</w:t>
      </w:r>
      <w:r>
        <w:t>(B)</w:t>
      </w:r>
    </w:p>
    <w:p w:rsidR="008171CB" w:rsidRDefault="008171CB" w:rsidP="008171CB">
      <w:pPr>
        <w:rPr>
          <w:rFonts w:hint="eastAsia"/>
          <w:lang w:val="zh-TW"/>
        </w:rPr>
      </w:pPr>
      <w:r>
        <w:rPr>
          <w:rFonts w:ascii="PMingLiU" w:hAnsi="PMingLiU"/>
        </w:rPr>
        <w:t>解析：</w:t>
      </w:r>
      <w:r>
        <w:t>(B)</w:t>
      </w:r>
      <w:r w:rsidRPr="006C416C">
        <w:rPr>
          <w:rFonts w:hint="eastAsia"/>
          <w:lang w:val="zh-TW"/>
        </w:rPr>
        <w:t>當時並未成立印度自治政府。</w:t>
      </w:r>
    </w:p>
    <w:p w:rsidR="008171CB" w:rsidRDefault="008171CB" w:rsidP="008171CB">
      <w:pPr>
        <w:rPr>
          <w:rFonts w:hint="eastAsia"/>
          <w:lang w:val="zh-TW"/>
        </w:rPr>
      </w:pPr>
    </w:p>
    <w:p w:rsidR="008171CB" w:rsidRDefault="008171CB" w:rsidP="008171CB">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0301-00023　　　</w:t>
      </w:r>
      <w:r>
        <w:rPr>
          <w:rFonts w:ascii="SMbarcode" w:eastAsia="SMbarcode" w:hAnsi="PMingLiU"/>
          <w:lang w:val="zh-TW"/>
        </w:rPr>
        <w:t>*085306-0301-00023*</w:t>
      </w:r>
      <w:r>
        <w:rPr>
          <w:rFonts w:ascii="PMingLiU" w:hAnsi="PMingLiU"/>
          <w:lang w:val="zh-TW"/>
        </w:rPr>
        <w:t xml:space="preserve">　　　難易度：中　　　出處：精選試題</w:t>
      </w:r>
    </w:p>
    <w:p w:rsidR="008171CB" w:rsidRDefault="008171CB" w:rsidP="008171CB">
      <w:pPr>
        <w:rPr>
          <w:rFonts w:ascii="PMingLiU" w:hAnsi="PMingLiU" w:hint="eastAsia"/>
        </w:rPr>
      </w:pPr>
      <w:r w:rsidRPr="008171CB">
        <w:rPr>
          <w:rFonts w:ascii="PMingLiU" w:hAnsi="PMingLiU" w:hint="eastAsia"/>
        </w:rPr>
        <w:t>英國在征服印度地區的過程中，曾運用不同的策略擴張勢力並獲取殖民經濟利益。請問：下列何者</w:t>
      </w:r>
      <w:r w:rsidRPr="008171CB">
        <w:rPr>
          <w:rFonts w:ascii="PMingLiU" w:hAnsi="PMingLiU" w:hint="eastAsia"/>
          <w:u w:val="single"/>
        </w:rPr>
        <w:t>不屬於</w:t>
      </w:r>
      <w:r w:rsidRPr="008171CB">
        <w:rPr>
          <w:rFonts w:ascii="PMingLiU" w:hAnsi="PMingLiU" w:hint="eastAsia"/>
        </w:rPr>
        <w:t xml:space="preserve">英國曾經採用的策略？　</w:t>
      </w:r>
      <w:r w:rsidRPr="008171CB">
        <w:rPr>
          <w:rFonts w:ascii="PMingLiU" w:hAnsi="PMingLiU"/>
        </w:rPr>
        <w:br/>
        <w:t>(A)</w:t>
      </w:r>
      <w:r w:rsidRPr="008171CB">
        <w:rPr>
          <w:rFonts w:ascii="PMingLiU" w:hAnsi="PMingLiU" w:hint="eastAsia"/>
        </w:rPr>
        <w:t xml:space="preserve">利用印度各王國的內爭以向內地擴張　</w:t>
      </w:r>
      <w:r w:rsidRPr="008171CB">
        <w:rPr>
          <w:rFonts w:ascii="PMingLiU" w:hAnsi="PMingLiU"/>
        </w:rPr>
        <w:t>(B)</w:t>
      </w:r>
      <w:r w:rsidRPr="008171CB">
        <w:rPr>
          <w:rFonts w:ascii="PMingLiU" w:hAnsi="PMingLiU" w:hint="eastAsia"/>
        </w:rPr>
        <w:t xml:space="preserve">收買地方勢力或與之暫時結盟　</w:t>
      </w:r>
      <w:r w:rsidRPr="008171CB">
        <w:rPr>
          <w:rFonts w:ascii="PMingLiU" w:hAnsi="PMingLiU"/>
        </w:rPr>
        <w:t>(C)</w:t>
      </w:r>
      <w:r w:rsidRPr="008171CB">
        <w:rPr>
          <w:rFonts w:ascii="PMingLiU" w:hAnsi="PMingLiU" w:hint="eastAsia"/>
        </w:rPr>
        <w:t xml:space="preserve">商業活動與政治軍事政策密切配合　</w:t>
      </w:r>
      <w:r w:rsidRPr="008171CB">
        <w:rPr>
          <w:rFonts w:ascii="PMingLiU" w:hAnsi="PMingLiU"/>
        </w:rPr>
        <w:t>(D)</w:t>
      </w:r>
      <w:r w:rsidRPr="008171CB">
        <w:rPr>
          <w:rFonts w:ascii="PMingLiU" w:hAnsi="PMingLiU" w:hint="eastAsia"/>
        </w:rPr>
        <w:t>煽動印度教徒反抗伊斯蘭政權以坐收漁利</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題號：0301-00024　　　</w:t>
      </w:r>
      <w:r>
        <w:rPr>
          <w:rFonts w:ascii="SMbarcode" w:eastAsia="SMbarcode" w:hAnsi="PMingLiU"/>
        </w:rPr>
        <w:t>*085306-0301-00024*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小明在一部呈現十九世紀後期英國殖民地景象的電影中，發現許多警察的外貌形象都是體型魁武，留絡腮鬍，且頭纏紅布。請問：這些殖民地警察應是英國在印度收編哪一族群的人士所組成？　</w:t>
      </w:r>
      <w:r w:rsidRPr="008171CB">
        <w:rPr>
          <w:rFonts w:ascii="PMingLiU" w:hAnsi="PMingLiU"/>
        </w:rPr>
        <w:br/>
        <w:t>(A)</w:t>
      </w:r>
      <w:r w:rsidRPr="008171CB">
        <w:rPr>
          <w:rFonts w:ascii="PMingLiU" w:hAnsi="PMingLiU" w:hint="eastAsia"/>
        </w:rPr>
        <w:t xml:space="preserve">帕西人　</w:t>
      </w:r>
      <w:r w:rsidRPr="008171CB">
        <w:rPr>
          <w:rFonts w:ascii="PMingLiU" w:hAnsi="PMingLiU"/>
        </w:rPr>
        <w:t>(B)</w:t>
      </w:r>
      <w:r w:rsidRPr="008171CB">
        <w:rPr>
          <w:rFonts w:ascii="PMingLiU" w:hAnsi="PMingLiU" w:hint="eastAsia"/>
        </w:rPr>
        <w:t xml:space="preserve">錫克人　</w:t>
      </w:r>
      <w:r w:rsidRPr="008171CB">
        <w:rPr>
          <w:rFonts w:ascii="PMingLiU" w:hAnsi="PMingLiU"/>
        </w:rPr>
        <w:t>(C)</w:t>
      </w:r>
      <w:r w:rsidRPr="008171CB">
        <w:rPr>
          <w:rFonts w:ascii="PMingLiU" w:hAnsi="PMingLiU" w:hint="eastAsia"/>
        </w:rPr>
        <w:t xml:space="preserve">波斯化的穆斯林　</w:t>
      </w:r>
      <w:r w:rsidRPr="008171CB">
        <w:rPr>
          <w:rFonts w:ascii="PMingLiU" w:hAnsi="PMingLiU"/>
        </w:rPr>
        <w:t>(D)</w:t>
      </w:r>
      <w:r w:rsidRPr="008171CB">
        <w:rPr>
          <w:rFonts w:ascii="PMingLiU" w:hAnsi="PMingLiU" w:hint="eastAsia"/>
        </w:rPr>
        <w:t>蒙古後裔</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(B)</w:t>
      </w:r>
      <w:r>
        <w:rPr>
          <w:rFonts w:hint="eastAsia"/>
        </w:rPr>
        <w:t>英國在十九世紀中葉征服錫克人後，將之收編，成為帝國海外殖民地警察的主要來源。</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0301-00025　　　</w:t>
      </w:r>
      <w:r>
        <w:rPr>
          <w:rFonts w:ascii="SMbarcode" w:eastAsia="SMbarcode" w:hAnsi="PMingLiU"/>
        </w:rPr>
        <w:t>*085306-0301-00025*</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十五世紀末以後，葡萄牙勢力進入印度洋海域，其在印度地區的經營策略為何？</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積極在印度半島拓展殖民事業與擴張領土</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介入蒙兀兒帝國的內政以擴大其政治勢力</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取得少數沿海貿易據點以維持商貿利益</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以印度作為向中南半島擴張領土的跳板</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題號：0301-00026　　　</w:t>
      </w:r>
      <w:r>
        <w:rPr>
          <w:rFonts w:ascii="SMbarcode" w:eastAsia="SMbarcode" w:hAnsi="PMingLiU"/>
        </w:rPr>
        <w:t>*085306-0301-00026*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有位耶魯大學的教授想研究大航海時代葡萄牙在印度的貿易情況與傳教事業，下列何地是他最有可能會前往實地考察的地點？　</w:t>
      </w:r>
      <w:r w:rsidRPr="008171CB">
        <w:rPr>
          <w:rFonts w:ascii="PMingLiU" w:hAnsi="PMingLiU"/>
        </w:rPr>
        <w:br/>
        <w:t>(A)</w:t>
      </w:r>
      <w:r w:rsidRPr="008171CB">
        <w:rPr>
          <w:rFonts w:ascii="PMingLiU" w:hAnsi="PMingLiU" w:hint="eastAsia"/>
        </w:rPr>
        <w:t xml:space="preserve">木爾坦　</w:t>
      </w:r>
      <w:r w:rsidRPr="008171CB">
        <w:rPr>
          <w:rFonts w:ascii="PMingLiU" w:hAnsi="PMingLiU"/>
        </w:rPr>
        <w:t>(B)</w:t>
      </w:r>
      <w:r w:rsidRPr="008171CB">
        <w:rPr>
          <w:rFonts w:ascii="PMingLiU" w:hAnsi="PMingLiU" w:hint="eastAsia"/>
        </w:rPr>
        <w:t xml:space="preserve">孟買　</w:t>
      </w:r>
      <w:r w:rsidRPr="008171CB">
        <w:rPr>
          <w:rFonts w:ascii="PMingLiU" w:hAnsi="PMingLiU"/>
        </w:rPr>
        <w:t>(C)</w:t>
      </w:r>
      <w:r w:rsidRPr="008171CB">
        <w:rPr>
          <w:rFonts w:ascii="PMingLiU" w:hAnsi="PMingLiU" w:hint="eastAsia"/>
        </w:rPr>
        <w:t xml:space="preserve">加爾各答　</w:t>
      </w:r>
      <w:r w:rsidRPr="008171CB">
        <w:rPr>
          <w:rFonts w:ascii="PMingLiU" w:hAnsi="PMingLiU"/>
        </w:rPr>
        <w:t>(D)</w:t>
      </w:r>
      <w:r w:rsidRPr="008171CB">
        <w:rPr>
          <w:rFonts w:ascii="PMingLiU" w:hAnsi="PMingLiU" w:hint="eastAsia"/>
        </w:rPr>
        <w:t>果亞</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題號：0301-00027　　　</w:t>
      </w:r>
      <w:r>
        <w:rPr>
          <w:rFonts w:ascii="SMbarcode" w:eastAsia="SMbarcode" w:hAnsi="PMingLiU"/>
        </w:rPr>
        <w:t>*085306-0301-00027*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西元○年，</w:t>
      </w:r>
      <w:r w:rsidRPr="008171CB">
        <w:rPr>
          <w:rFonts w:ascii="PMingLiU" w:hAnsi="PMingLiU" w:cs="Damascus" w:hint="eastAsia"/>
        </w:rPr>
        <w:t>葡萄牙人繞過非洲好望角，從此拉開了東西方的交通路線。請問：</w:t>
      </w:r>
      <w:r w:rsidRPr="008171CB">
        <w:rPr>
          <w:rFonts w:ascii="PMingLiU" w:hAnsi="PMingLiU" w:hint="eastAsia"/>
        </w:rPr>
        <w:t>○內應該填入下列哪一個時間</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br/>
        <w:t>(A)1450</w:t>
      </w:r>
      <w:r w:rsidRPr="008171CB">
        <w:rPr>
          <w:rFonts w:ascii="PMingLiU" w:hAnsi="PMingLiU" w:hint="eastAsia"/>
        </w:rPr>
        <w:t xml:space="preserve">年　</w:t>
      </w:r>
      <w:r w:rsidRPr="008171CB">
        <w:rPr>
          <w:rFonts w:ascii="PMingLiU" w:hAnsi="PMingLiU"/>
        </w:rPr>
        <w:t>(B)1498</w:t>
      </w:r>
      <w:r w:rsidRPr="008171CB">
        <w:rPr>
          <w:rFonts w:ascii="PMingLiU" w:hAnsi="PMingLiU" w:hint="eastAsia"/>
        </w:rPr>
        <w:t xml:space="preserve">年　</w:t>
      </w:r>
      <w:r w:rsidRPr="008171CB">
        <w:rPr>
          <w:rFonts w:ascii="PMingLiU" w:hAnsi="PMingLiU"/>
        </w:rPr>
        <w:t>(C)1553</w:t>
      </w:r>
      <w:r w:rsidRPr="008171CB">
        <w:rPr>
          <w:rFonts w:ascii="PMingLiU" w:hAnsi="PMingLiU" w:hint="eastAsia"/>
        </w:rPr>
        <w:t xml:space="preserve">年　</w:t>
      </w:r>
      <w:r w:rsidRPr="008171CB">
        <w:rPr>
          <w:rFonts w:ascii="PMingLiU" w:hAnsi="PMingLiU"/>
        </w:rPr>
        <w:t>(D)1602</w:t>
      </w:r>
      <w:r w:rsidRPr="008171CB">
        <w:rPr>
          <w:rFonts w:ascii="PMingLiU" w:hAnsi="PMingLiU" w:hint="eastAsia"/>
        </w:rPr>
        <w:t>年</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題號：0301-00028　　　</w:t>
      </w:r>
      <w:r>
        <w:rPr>
          <w:rFonts w:ascii="SMbarcode" w:eastAsia="SMbarcode" w:hAnsi="PMingLiU"/>
        </w:rPr>
        <w:t>*085306-0301-00028*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附圖為今日印度果亞的仁慈耶穌大教堂，現已被列入聯合國世界遺產</w:t>
      </w:r>
      <w:r w:rsidRPr="008171CB">
        <w:rPr>
          <w:rFonts w:ascii="PMingLiU" w:hAnsi="PMingLiU" w:cs="Damascus" w:hint="eastAsia"/>
        </w:rPr>
        <w:t>。請問：這座教堂所代表的意義為何</w:t>
      </w:r>
      <w:r w:rsidRPr="008171CB">
        <w:rPr>
          <w:rFonts w:ascii="PMingLiU" w:hAnsi="PMingLiU" w:hint="eastAsia"/>
        </w:rPr>
        <w:t>？</w:t>
      </w:r>
      <w:r w:rsidRPr="008171CB">
        <w:rPr>
          <w:rFonts w:ascii="PMingLiU" w:hAnsi="PMingLiU"/>
        </w:rPr>
        <w:br/>
      </w:r>
      <w:r w:rsidR="00DB6FED" w:rsidRPr="008171CB">
        <w:rPr>
          <w:rFonts w:ascii="PMingLiU" w:hAnsi="PMingLiU" w:hint="eastAsia"/>
          <w:noProof/>
        </w:rPr>
        <w:drawing>
          <wp:inline distT="0" distB="0" distL="0" distR="0">
            <wp:extent cx="2514600" cy="18764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876425"/>
                    </a:xfrm>
                    <a:prstGeom prst="rect">
                      <a:avLst/>
                    </a:prstGeom>
                    <a:noFill/>
                    <a:ln>
                      <a:noFill/>
                    </a:ln>
                  </pic:spPr>
                </pic:pic>
              </a:graphicData>
            </a:graphic>
          </wp:inline>
        </w:drawing>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荷蘭人曾在此傳播基督教　</w:t>
      </w:r>
      <w:r w:rsidRPr="008171CB">
        <w:rPr>
          <w:rFonts w:ascii="PMingLiU" w:hAnsi="PMingLiU"/>
        </w:rPr>
        <w:t>(B)</w:t>
      </w:r>
      <w:r w:rsidRPr="008171CB">
        <w:rPr>
          <w:rFonts w:ascii="PMingLiU" w:hAnsi="PMingLiU" w:hint="eastAsia"/>
        </w:rPr>
        <w:t xml:space="preserve">法國人曾在此傳播天主教　</w:t>
      </w:r>
      <w:r w:rsidRPr="008171CB">
        <w:rPr>
          <w:rFonts w:ascii="PMingLiU" w:hAnsi="PMingLiU"/>
        </w:rPr>
        <w:t>(C)</w:t>
      </w:r>
      <w:r w:rsidRPr="008171CB">
        <w:rPr>
          <w:rFonts w:ascii="PMingLiU" w:hAnsi="PMingLiU" w:hint="eastAsia"/>
        </w:rPr>
        <w:t xml:space="preserve">英國人曾在此傳播基督教　</w:t>
      </w:r>
      <w:r w:rsidRPr="008171CB">
        <w:rPr>
          <w:rFonts w:ascii="PMingLiU" w:hAnsi="PMingLiU"/>
        </w:rPr>
        <w:t>(D)</w:t>
      </w:r>
      <w:r w:rsidRPr="008171CB">
        <w:rPr>
          <w:rFonts w:ascii="PMingLiU" w:hAnsi="PMingLiU" w:hint="eastAsia"/>
        </w:rPr>
        <w:t>葡萄牙人曾在此傳播天主教</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題號：0301-00029　　　</w:t>
      </w:r>
      <w:r>
        <w:rPr>
          <w:rFonts w:ascii="SMbarcode" w:eastAsia="SMbarcode" w:hAnsi="PMingLiU"/>
        </w:rPr>
        <w:t>*085306-0301-00029*</w:t>
      </w:r>
      <w:r>
        <w:rPr>
          <w:rFonts w:ascii="PMingLiU" w:hAnsi="PMingLiU"/>
        </w:rPr>
        <w:t xml:space="preserve">　　　難易度：中　　　出處：精選試題</w:t>
      </w:r>
    </w:p>
    <w:p w:rsidR="008171CB" w:rsidRDefault="008171CB" w:rsidP="008171CB">
      <w:pPr>
        <w:rPr>
          <w:rFonts w:ascii="PMingLiU" w:hAnsi="PMingLiU" w:cs="Damascus" w:hint="eastAsia"/>
        </w:rPr>
      </w:pPr>
      <w:r w:rsidRPr="008171CB">
        <w:rPr>
          <w:rFonts w:ascii="PMingLiU" w:hAnsi="PMingLiU" w:cs="Damascus" w:hint="eastAsia"/>
        </w:rPr>
        <w:t>葡萄牙人開啟了印度的對外關係後，陸續也來了許多國家，為了商業或者軍事上的利益，紛紛成立「東印度公司」。請問：下面哪一間東印度公司成立的時間最早？</w:t>
      </w:r>
      <w:r w:rsidRPr="008171CB">
        <w:rPr>
          <w:rFonts w:ascii="PMingLiU" w:hAnsi="PMingLiU" w:hint="eastAsia"/>
        </w:rPr>
        <w:t xml:space="preserve">　</w:t>
      </w:r>
      <w:r w:rsidRPr="008171CB">
        <w:rPr>
          <w:rFonts w:ascii="PMingLiU" w:hAnsi="PMingLiU"/>
        </w:rPr>
        <w:br/>
        <w:t>(A)</w:t>
      </w:r>
      <w:r w:rsidRPr="008171CB">
        <w:rPr>
          <w:rFonts w:ascii="PMingLiU" w:hAnsi="PMingLiU" w:cs="Damascus" w:hint="eastAsia"/>
        </w:rPr>
        <w:t>法屬東印度公司</w:t>
      </w:r>
      <w:r w:rsidRPr="008171CB">
        <w:rPr>
          <w:rFonts w:ascii="PMingLiU" w:hAnsi="PMingLiU" w:hint="eastAsia"/>
        </w:rPr>
        <w:t xml:space="preserve">　</w:t>
      </w:r>
      <w:r w:rsidRPr="008171CB">
        <w:rPr>
          <w:rFonts w:ascii="PMingLiU" w:hAnsi="PMingLiU"/>
        </w:rPr>
        <w:t>(B)</w:t>
      </w:r>
      <w:r w:rsidRPr="008171CB">
        <w:rPr>
          <w:rFonts w:ascii="PMingLiU" w:hAnsi="PMingLiU" w:cs="Damascus" w:hint="eastAsia"/>
        </w:rPr>
        <w:t>荷屬東印度公司</w:t>
      </w:r>
      <w:r w:rsidRPr="008171CB">
        <w:rPr>
          <w:rFonts w:ascii="PMingLiU" w:hAnsi="PMingLiU" w:hint="eastAsia"/>
        </w:rPr>
        <w:t xml:space="preserve">　</w:t>
      </w:r>
      <w:r w:rsidRPr="008171CB">
        <w:rPr>
          <w:rFonts w:ascii="PMingLiU" w:hAnsi="PMingLiU"/>
        </w:rPr>
        <w:t>(C)</w:t>
      </w:r>
      <w:r w:rsidRPr="008171CB">
        <w:rPr>
          <w:rFonts w:ascii="PMingLiU" w:hAnsi="PMingLiU" w:cs="Damascus" w:hint="eastAsia"/>
        </w:rPr>
        <w:t>英屬東印度公司</w:t>
      </w:r>
      <w:r w:rsidRPr="008171CB">
        <w:rPr>
          <w:rFonts w:ascii="PMingLiU" w:hAnsi="PMingLiU" w:hint="eastAsia"/>
        </w:rPr>
        <w:t xml:space="preserve">　</w:t>
      </w:r>
      <w:r w:rsidRPr="008171CB">
        <w:rPr>
          <w:rFonts w:ascii="PMingLiU" w:hAnsi="PMingLiU"/>
        </w:rPr>
        <w:t>(D)</w:t>
      </w:r>
      <w:r w:rsidRPr="008171CB">
        <w:rPr>
          <w:rFonts w:ascii="PMingLiU" w:hAnsi="PMingLiU" w:cs="Damascus" w:hint="eastAsia"/>
        </w:rPr>
        <w:t>西屬東印度公司</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rPr>
        <w:t>解析：</w:t>
      </w:r>
      <w:r>
        <w:t>(A)</w:t>
      </w:r>
      <w:r w:rsidRPr="00120E5F">
        <w:t>1664-1794</w:t>
      </w:r>
      <w:r w:rsidRPr="00120E5F">
        <w:rPr>
          <w:rFonts w:hint="eastAsia"/>
        </w:rPr>
        <w:t>年</w:t>
      </w:r>
      <w:r>
        <w:rPr>
          <w:rFonts w:hint="eastAsia"/>
        </w:rPr>
        <w:t>。</w:t>
      </w:r>
      <w:r>
        <w:br/>
        <w:t>(B)</w:t>
      </w:r>
      <w:r w:rsidRPr="00120E5F">
        <w:t>1602-1799</w:t>
      </w:r>
      <w:r w:rsidRPr="00120E5F">
        <w:rPr>
          <w:rFonts w:hint="eastAsia"/>
        </w:rPr>
        <w:t>年</w:t>
      </w:r>
      <w:r>
        <w:rPr>
          <w:rFonts w:hint="eastAsia"/>
        </w:rPr>
        <w:t>。</w:t>
      </w:r>
      <w:r>
        <w:br/>
        <w:t>(C)</w:t>
      </w:r>
      <w:r w:rsidRPr="00120E5F">
        <w:t>1600-1858</w:t>
      </w:r>
      <w:r w:rsidRPr="00120E5F">
        <w:rPr>
          <w:rFonts w:hint="eastAsia"/>
        </w:rPr>
        <w:t>年</w:t>
      </w:r>
      <w:r>
        <w:rPr>
          <w:rFonts w:hint="eastAsia"/>
        </w:rPr>
        <w:t>。</w:t>
      </w:r>
      <w:r>
        <w:br/>
        <w:t>(D)</w:t>
      </w:r>
      <w:r w:rsidRPr="00120E5F">
        <w:rPr>
          <w:rFonts w:hint="eastAsia"/>
        </w:rPr>
        <w:t>無此公司</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0301-00030　　　</w:t>
      </w:r>
      <w:r>
        <w:rPr>
          <w:rFonts w:ascii="SMbarcode" w:eastAsia="SMbarcode" w:hAnsi="PMingLiU"/>
        </w:rPr>
        <w:t>*085306-0301-00030*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最早到達印度的葡萄牙人在占領區內實行強烈的宗教歧視政策，此舉引起印度人嚴重的反抗。請問：</w:t>
      </w:r>
      <w:r w:rsidRPr="008171CB">
        <w:rPr>
          <w:rFonts w:ascii="PMingLiU" w:hAnsi="PMingLiU" w:cs="Damascus" w:hint="eastAsia"/>
        </w:rPr>
        <w:t>葡萄牙人在占領區內實施的可能是什麼宗教？</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天主教　</w:t>
      </w:r>
      <w:r w:rsidRPr="008171CB">
        <w:rPr>
          <w:rFonts w:ascii="PMingLiU" w:hAnsi="PMingLiU"/>
        </w:rPr>
        <w:t>(B)</w:t>
      </w:r>
      <w:r w:rsidRPr="008171CB">
        <w:rPr>
          <w:rFonts w:ascii="PMingLiU" w:hAnsi="PMingLiU" w:hint="eastAsia"/>
        </w:rPr>
        <w:t xml:space="preserve">基督教　</w:t>
      </w:r>
      <w:r w:rsidRPr="008171CB">
        <w:rPr>
          <w:rFonts w:ascii="PMingLiU" w:hAnsi="PMingLiU"/>
        </w:rPr>
        <w:t>(C)</w:t>
      </w:r>
      <w:r w:rsidRPr="008171CB">
        <w:rPr>
          <w:rFonts w:ascii="PMingLiU" w:hAnsi="PMingLiU" w:hint="eastAsia"/>
        </w:rPr>
        <w:t xml:space="preserve">伊斯蘭教　</w:t>
      </w:r>
      <w:r w:rsidRPr="008171CB">
        <w:rPr>
          <w:rFonts w:ascii="PMingLiU" w:hAnsi="PMingLiU"/>
        </w:rPr>
        <w:t>(D)</w:t>
      </w:r>
      <w:r w:rsidRPr="008171CB">
        <w:rPr>
          <w:rFonts w:ascii="PMingLiU" w:hAnsi="PMingLiU" w:hint="eastAsia"/>
        </w:rPr>
        <w:t>印度教</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題號：0301-00031　　　</w:t>
      </w:r>
      <w:r>
        <w:rPr>
          <w:rFonts w:ascii="SMbarcode" w:eastAsia="SMbarcode" w:hAnsi="PMingLiU"/>
        </w:rPr>
        <w:t>*085306-0301-00031*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葡萄牙人開啟了世界史的大航海時代，然而當初葡萄牙人開拓新航線的最主要目的是什麼</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傳播天主教　</w:t>
      </w:r>
      <w:r w:rsidRPr="008171CB">
        <w:rPr>
          <w:rFonts w:ascii="PMingLiU" w:hAnsi="PMingLiU"/>
        </w:rPr>
        <w:t>(B)</w:t>
      </w:r>
      <w:r w:rsidRPr="008171CB">
        <w:rPr>
          <w:rFonts w:ascii="PMingLiU" w:hAnsi="PMingLiU" w:hint="eastAsia"/>
        </w:rPr>
        <w:t xml:space="preserve">扼守住往東方的戰略位置　</w:t>
      </w:r>
      <w:r w:rsidRPr="008171CB">
        <w:rPr>
          <w:rFonts w:ascii="PMingLiU" w:hAnsi="PMingLiU"/>
        </w:rPr>
        <w:t>(C)</w:t>
      </w:r>
      <w:r w:rsidRPr="008171CB">
        <w:rPr>
          <w:rFonts w:ascii="PMingLiU" w:hAnsi="PMingLiU" w:hint="eastAsia"/>
        </w:rPr>
        <w:t xml:space="preserve">挖掘金礦　</w:t>
      </w:r>
      <w:r w:rsidRPr="008171CB">
        <w:rPr>
          <w:rFonts w:ascii="PMingLiU" w:hAnsi="PMingLiU"/>
        </w:rPr>
        <w:t>(D)</w:t>
      </w:r>
      <w:r w:rsidRPr="008171CB">
        <w:rPr>
          <w:rFonts w:ascii="PMingLiU" w:hAnsi="PMingLiU" w:hint="eastAsia"/>
        </w:rPr>
        <w:t>獲得東方的香料</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題號：0301-00032　　　</w:t>
      </w:r>
      <w:r>
        <w:rPr>
          <w:rFonts w:ascii="SMbarcode" w:eastAsia="SMbarcode" w:hAnsi="PMingLiU"/>
        </w:rPr>
        <w:t>*085306-0301-00032*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cs="Damascus" w:hint="eastAsia"/>
        </w:rPr>
        <w:t>地理大發現之後，列強逐步朝東方擴張勢力，印度成為其覬覦的目標之一。請問：列強在印度的爭奪上，最後是由哪一個國家勝出？</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葡萄牙　</w:t>
      </w:r>
      <w:r w:rsidRPr="008171CB">
        <w:rPr>
          <w:rFonts w:ascii="PMingLiU" w:hAnsi="PMingLiU"/>
        </w:rPr>
        <w:t>(B)</w:t>
      </w:r>
      <w:r w:rsidRPr="008171CB">
        <w:rPr>
          <w:rFonts w:ascii="PMingLiU" w:hAnsi="PMingLiU" w:hint="eastAsia"/>
        </w:rPr>
        <w:t xml:space="preserve">英國　</w:t>
      </w:r>
      <w:r w:rsidRPr="008171CB">
        <w:rPr>
          <w:rFonts w:ascii="PMingLiU" w:hAnsi="PMingLiU"/>
        </w:rPr>
        <w:t>(C)</w:t>
      </w:r>
      <w:r w:rsidRPr="008171CB">
        <w:rPr>
          <w:rFonts w:ascii="PMingLiU" w:hAnsi="PMingLiU" w:hint="eastAsia"/>
        </w:rPr>
        <w:t xml:space="preserve">法國　</w:t>
      </w:r>
      <w:r w:rsidRPr="008171CB">
        <w:rPr>
          <w:rFonts w:ascii="PMingLiU" w:hAnsi="PMingLiU"/>
        </w:rPr>
        <w:t>(D)</w:t>
      </w:r>
      <w:r w:rsidRPr="008171CB">
        <w:rPr>
          <w:rFonts w:ascii="PMingLiU" w:hAnsi="PMingLiU" w:hint="eastAsia"/>
        </w:rPr>
        <w:t>荷蘭</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題號：0301-00033　　　</w:t>
      </w:r>
      <w:r>
        <w:rPr>
          <w:rFonts w:ascii="SMbarcode" w:eastAsia="SMbarcode" w:hAnsi="PMingLiU"/>
        </w:rPr>
        <w:t>*085306-0301-00033*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邁進近代的印度在政治上落入列強的手中。請問：印度在何時正式成為英國的殖民國？　</w:t>
      </w:r>
      <w:r w:rsidRPr="008171CB">
        <w:rPr>
          <w:rFonts w:ascii="PMingLiU" w:hAnsi="PMingLiU"/>
        </w:rPr>
        <w:br/>
        <w:t>(A)1782</w:t>
      </w:r>
      <w:r w:rsidRPr="008171CB">
        <w:rPr>
          <w:rFonts w:ascii="PMingLiU" w:hAnsi="PMingLiU" w:hint="eastAsia"/>
        </w:rPr>
        <w:t xml:space="preserve">年　</w:t>
      </w:r>
      <w:r w:rsidRPr="008171CB">
        <w:rPr>
          <w:rFonts w:ascii="PMingLiU" w:hAnsi="PMingLiU"/>
        </w:rPr>
        <w:t>(B)1802</w:t>
      </w:r>
      <w:r w:rsidRPr="008171CB">
        <w:rPr>
          <w:rFonts w:ascii="PMingLiU" w:hAnsi="PMingLiU" w:hint="eastAsia"/>
        </w:rPr>
        <w:t xml:space="preserve">年　</w:t>
      </w:r>
      <w:r w:rsidRPr="008171CB">
        <w:rPr>
          <w:rFonts w:ascii="PMingLiU" w:hAnsi="PMingLiU"/>
        </w:rPr>
        <w:t>(C)1858</w:t>
      </w:r>
      <w:r w:rsidRPr="008171CB">
        <w:rPr>
          <w:rFonts w:ascii="PMingLiU" w:hAnsi="PMingLiU" w:hint="eastAsia"/>
        </w:rPr>
        <w:t xml:space="preserve">年　</w:t>
      </w:r>
      <w:r w:rsidRPr="008171CB">
        <w:rPr>
          <w:rFonts w:ascii="PMingLiU" w:hAnsi="PMingLiU"/>
        </w:rPr>
        <w:t>(D)1895</w:t>
      </w:r>
      <w:r w:rsidRPr="008171CB">
        <w:rPr>
          <w:rFonts w:ascii="PMingLiU" w:hAnsi="PMingLiU" w:hint="eastAsia"/>
        </w:rPr>
        <w:t>年</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題號：0301-00034　　　</w:t>
      </w:r>
      <w:r>
        <w:rPr>
          <w:rFonts w:ascii="SMbarcode" w:eastAsia="SMbarcode" w:hAnsi="PMingLiU"/>
        </w:rPr>
        <w:t>*085306-0301-00034*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十九世紀英國征服錫克</w:t>
      </w:r>
      <w:r w:rsidRPr="008171CB">
        <w:rPr>
          <w:rFonts w:ascii="PMingLiU" w:hAnsi="PMingLiU" w:cs="Damascus" w:hint="eastAsia"/>
        </w:rPr>
        <w:t>人後，利用其特質多委以某職責。請問：對於錫克人的描述，下列何者正確？</w:t>
      </w:r>
      <w:r w:rsidRPr="008171CB">
        <w:rPr>
          <w:rFonts w:ascii="PMingLiU" w:hAnsi="PMingLiU" w:hint="eastAsia"/>
        </w:rPr>
        <w:t xml:space="preserve">　</w:t>
      </w:r>
      <w:r w:rsidRPr="008171CB">
        <w:rPr>
          <w:rFonts w:ascii="PMingLiU" w:hAnsi="PMingLiU"/>
        </w:rPr>
        <w:br/>
        <w:t>(A)</w:t>
      </w:r>
      <w:r w:rsidRPr="008171CB">
        <w:rPr>
          <w:rFonts w:ascii="PMingLiU" w:hAnsi="PMingLiU" w:cs="Damascus" w:hint="eastAsia"/>
        </w:rPr>
        <w:t>頭纏藍布</w:t>
      </w:r>
      <w:r w:rsidRPr="008171CB">
        <w:rPr>
          <w:rFonts w:ascii="PMingLiU" w:hAnsi="PMingLiU" w:hint="eastAsia"/>
        </w:rPr>
        <w:t xml:space="preserve">　</w:t>
      </w:r>
      <w:r w:rsidRPr="008171CB">
        <w:rPr>
          <w:rFonts w:ascii="PMingLiU" w:hAnsi="PMingLiU"/>
        </w:rPr>
        <w:t>(B)</w:t>
      </w:r>
      <w:r w:rsidRPr="008171CB">
        <w:rPr>
          <w:rFonts w:ascii="PMingLiU" w:hAnsi="PMingLiU" w:hint="eastAsia"/>
        </w:rPr>
        <w:t xml:space="preserve">海外殖民地警察的來源　</w:t>
      </w:r>
      <w:r w:rsidRPr="008171CB">
        <w:rPr>
          <w:rFonts w:ascii="PMingLiU" w:hAnsi="PMingLiU"/>
        </w:rPr>
        <w:t>(C)</w:t>
      </w:r>
      <w:r w:rsidRPr="008171CB">
        <w:rPr>
          <w:rFonts w:ascii="PMingLiU" w:hAnsi="PMingLiU" w:cs="Damascus" w:hint="eastAsia"/>
        </w:rPr>
        <w:t>多歸於基督教</w:t>
      </w:r>
      <w:r w:rsidRPr="008171CB">
        <w:rPr>
          <w:rFonts w:ascii="PMingLiU" w:hAnsi="PMingLiU" w:hint="eastAsia"/>
        </w:rPr>
        <w:t xml:space="preserve">　</w:t>
      </w:r>
      <w:r w:rsidRPr="008171CB">
        <w:rPr>
          <w:rFonts w:ascii="PMingLiU" w:hAnsi="PMingLiU"/>
        </w:rPr>
        <w:t>(D)</w:t>
      </w:r>
      <w:r w:rsidRPr="008171CB">
        <w:rPr>
          <w:rFonts w:ascii="PMingLiU" w:hAnsi="PMingLiU" w:hint="eastAsia"/>
        </w:rPr>
        <w:t>成為大英帝國在殖民地的統治階層象徵</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120E5F">
        <w:rPr>
          <w:rFonts w:hint="eastAsia"/>
        </w:rPr>
        <w:t>紅布</w:t>
      </w:r>
      <w:r>
        <w:rPr>
          <w:rFonts w:hint="eastAsia"/>
        </w:rPr>
        <w:t>。</w:t>
      </w:r>
      <w:r>
        <w:br/>
        <w:t>(C)</w:t>
      </w:r>
      <w:r>
        <w:rPr>
          <w:rFonts w:hint="eastAsia"/>
        </w:rPr>
        <w:t>沒有。</w:t>
      </w:r>
      <w:r>
        <w:br/>
        <w:t>(D)</w:t>
      </w:r>
      <w:r w:rsidRPr="00120E5F">
        <w:rPr>
          <w:rFonts w:hint="eastAsia"/>
        </w:rPr>
        <w:t>基層組織權力象徵</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0301-00035　　　</w:t>
      </w:r>
      <w:r>
        <w:rPr>
          <w:rFonts w:ascii="SMbarcode" w:eastAsia="SMbarcode" w:hAnsi="PMingLiU"/>
        </w:rPr>
        <w:t>*085306-0301-00035*</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cs="Damascus" w:hint="eastAsia"/>
        </w:rPr>
        <w:t>曾有「日不落國」之稱的英國，對於印度除了軍事征服以及武力鎮壓外，還採取了什麼樣的殖民政策？</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推行拉丁語教育　</w:t>
      </w:r>
      <w:r w:rsidRPr="008171CB">
        <w:rPr>
          <w:rFonts w:ascii="PMingLiU" w:hAnsi="PMingLiU"/>
        </w:rPr>
        <w:t>(B)</w:t>
      </w:r>
      <w:r w:rsidRPr="008171CB">
        <w:rPr>
          <w:rFonts w:ascii="PMingLiU" w:hAnsi="PMingLiU" w:cs="Damascus" w:hint="eastAsia"/>
        </w:rPr>
        <w:t>伊斯蘭教化</w:t>
      </w:r>
      <w:r w:rsidRPr="008171CB">
        <w:rPr>
          <w:rFonts w:ascii="PMingLiU" w:hAnsi="PMingLiU" w:hint="eastAsia"/>
        </w:rPr>
        <w:t xml:space="preserve">　</w:t>
      </w:r>
      <w:r w:rsidRPr="008171CB">
        <w:rPr>
          <w:rFonts w:ascii="PMingLiU" w:hAnsi="PMingLiU"/>
        </w:rPr>
        <w:t>(C)</w:t>
      </w:r>
      <w:r w:rsidRPr="008171CB">
        <w:rPr>
          <w:rFonts w:ascii="PMingLiU" w:hAnsi="PMingLiU" w:hint="eastAsia"/>
        </w:rPr>
        <w:t xml:space="preserve">建立現代教育體制　</w:t>
      </w:r>
      <w:r w:rsidRPr="008171CB">
        <w:rPr>
          <w:rFonts w:ascii="PMingLiU" w:hAnsi="PMingLiU"/>
        </w:rPr>
        <w:t>(D)</w:t>
      </w:r>
      <w:r w:rsidRPr="008171CB">
        <w:rPr>
          <w:rFonts w:ascii="PMingLiU" w:hAnsi="PMingLiU" w:hint="eastAsia"/>
        </w:rPr>
        <w:t>尊重印度的傳統習俗</w:t>
      </w:r>
    </w:p>
    <w:p w:rsidR="008171CB" w:rsidRDefault="008171CB" w:rsidP="008171CB">
      <w:r>
        <w:rPr>
          <w:rFonts w:ascii="PMingLiU" w:hAnsi="PMingLiU"/>
        </w:rPr>
        <w:t>答案：</w:t>
      </w:r>
      <w:r>
        <w:t>(C)</w:t>
      </w:r>
    </w:p>
    <w:p w:rsidR="008171CB" w:rsidRDefault="008171CB" w:rsidP="008171CB">
      <w:r>
        <w:rPr>
          <w:rFonts w:ascii="PMingLiU" w:hAnsi="PMingLiU"/>
        </w:rPr>
        <w:t>解析：</w:t>
      </w:r>
      <w:r>
        <w:t>(A)</w:t>
      </w:r>
      <w:r w:rsidRPr="00120E5F">
        <w:rPr>
          <w:rFonts w:hint="eastAsia"/>
        </w:rPr>
        <w:t>英語</w:t>
      </w:r>
      <w:r>
        <w:rPr>
          <w:rFonts w:hint="eastAsia"/>
        </w:rPr>
        <w:t>。</w:t>
      </w:r>
      <w:r>
        <w:br/>
        <w:t>(B)</w:t>
      </w:r>
      <w:r w:rsidRPr="00120E5F">
        <w:rPr>
          <w:rFonts w:hint="eastAsia"/>
        </w:rPr>
        <w:t>基督教化</w:t>
      </w:r>
      <w:r>
        <w:rPr>
          <w:rFonts w:hint="eastAsia"/>
        </w:rPr>
        <w:t>。</w:t>
      </w:r>
      <w:r>
        <w:br/>
        <w:t>(D)</w:t>
      </w:r>
      <w:r>
        <w:t>禁止社會惡習。</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題號：0301-00036　　　</w:t>
      </w:r>
      <w:r>
        <w:rPr>
          <w:rFonts w:ascii="SMbarcode" w:eastAsia="SMbarcode" w:hAnsi="PMingLiU"/>
        </w:rPr>
        <w:t>*085306-0301-00036*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rPr>
        <w:t>1857-1859</w:t>
      </w:r>
      <w:r w:rsidRPr="008171CB">
        <w:rPr>
          <w:rFonts w:ascii="PMingLiU" w:hAnsi="PMingLiU" w:hint="eastAsia"/>
        </w:rPr>
        <w:t>年，印度人民曾有大規模的反抗英國行動。請問：這次抗爭的最主要因素為何</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宗教衝突　</w:t>
      </w:r>
      <w:r w:rsidRPr="008171CB">
        <w:rPr>
          <w:rFonts w:ascii="PMingLiU" w:hAnsi="PMingLiU"/>
        </w:rPr>
        <w:t>(B)</w:t>
      </w:r>
      <w:r w:rsidRPr="008171CB">
        <w:rPr>
          <w:rFonts w:ascii="PMingLiU" w:hAnsi="PMingLiU" w:hint="eastAsia"/>
        </w:rPr>
        <w:t xml:space="preserve">種族衝突　</w:t>
      </w:r>
      <w:r w:rsidRPr="008171CB">
        <w:rPr>
          <w:rFonts w:ascii="PMingLiU" w:hAnsi="PMingLiU"/>
        </w:rPr>
        <w:t>(C)</w:t>
      </w:r>
      <w:r w:rsidRPr="008171CB">
        <w:rPr>
          <w:rFonts w:ascii="PMingLiU" w:hAnsi="PMingLiU" w:hint="eastAsia"/>
        </w:rPr>
        <w:t xml:space="preserve">階級衝突　</w:t>
      </w:r>
      <w:r w:rsidRPr="008171CB">
        <w:rPr>
          <w:rFonts w:ascii="PMingLiU" w:hAnsi="PMingLiU"/>
        </w:rPr>
        <w:t>(D)</w:t>
      </w:r>
      <w:r w:rsidRPr="008171CB">
        <w:rPr>
          <w:rFonts w:ascii="PMingLiU" w:hAnsi="PMingLiU" w:hint="eastAsia"/>
        </w:rPr>
        <w:t>商業衝突</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題號：0301-00037　　　</w:t>
      </w:r>
      <w:r>
        <w:rPr>
          <w:rFonts w:ascii="SMbarcode" w:eastAsia="SMbarcode" w:hAnsi="PMingLiU"/>
        </w:rPr>
        <w:t>*085306-0301-00037*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許多傳統的習俗經過時代的演變，往往變得過時、不符合人性。請問</w:t>
      </w:r>
      <w:r w:rsidRPr="008171CB">
        <w:rPr>
          <w:rFonts w:ascii="PMingLiU" w:hAnsi="PMingLiU" w:cs="Damascus" w:hint="eastAsia"/>
        </w:rPr>
        <w:t>：</w:t>
      </w:r>
      <w:r w:rsidRPr="008171CB">
        <w:rPr>
          <w:rFonts w:ascii="PMingLiU" w:hAnsi="PMingLiU" w:hint="eastAsia"/>
        </w:rPr>
        <w:t>「寡婦自焚殉夫」</w:t>
      </w:r>
      <w:r w:rsidRPr="008171CB">
        <w:rPr>
          <w:rFonts w:ascii="PMingLiU" w:hAnsi="PMingLiU" w:cs="Damascus" w:hint="eastAsia"/>
        </w:rPr>
        <w:t>是下列哪一個宗教的傳統</w:t>
      </w:r>
      <w:r w:rsidRPr="008171CB">
        <w:rPr>
          <w:rFonts w:ascii="PMingLiU" w:hAnsi="PMingLiU" w:hint="eastAsia"/>
        </w:rPr>
        <w:t xml:space="preserve">？　</w:t>
      </w:r>
      <w:r w:rsidRPr="008171CB">
        <w:rPr>
          <w:rFonts w:ascii="PMingLiU" w:hAnsi="PMingLiU"/>
        </w:rPr>
        <w:br/>
        <w:t>(A)</w:t>
      </w:r>
      <w:r w:rsidRPr="008171CB">
        <w:rPr>
          <w:rFonts w:ascii="PMingLiU" w:hAnsi="PMingLiU" w:hint="eastAsia"/>
        </w:rPr>
        <w:t>錫克</w:t>
      </w:r>
      <w:r w:rsidRPr="008171CB">
        <w:rPr>
          <w:rFonts w:ascii="PMingLiU" w:hAnsi="PMingLiU" w:cs="Damascus" w:hint="eastAsia"/>
        </w:rPr>
        <w:t>教</w:t>
      </w:r>
      <w:r w:rsidRPr="008171CB">
        <w:rPr>
          <w:rFonts w:ascii="PMingLiU" w:hAnsi="PMingLiU" w:hint="eastAsia"/>
        </w:rPr>
        <w:t xml:space="preserve">　</w:t>
      </w:r>
      <w:r w:rsidRPr="008171CB">
        <w:rPr>
          <w:rFonts w:ascii="PMingLiU" w:hAnsi="PMingLiU"/>
        </w:rPr>
        <w:t>(B)</w:t>
      </w:r>
      <w:r w:rsidRPr="008171CB">
        <w:rPr>
          <w:rFonts w:ascii="PMingLiU" w:hAnsi="PMingLiU" w:cs="Damascus" w:hint="eastAsia"/>
        </w:rPr>
        <w:t>伊斯蘭教</w:t>
      </w:r>
      <w:r w:rsidRPr="008171CB">
        <w:rPr>
          <w:rFonts w:ascii="PMingLiU" w:hAnsi="PMingLiU" w:hint="eastAsia"/>
        </w:rPr>
        <w:t xml:space="preserve">　</w:t>
      </w:r>
      <w:r w:rsidRPr="008171CB">
        <w:rPr>
          <w:rFonts w:ascii="PMingLiU" w:hAnsi="PMingLiU"/>
        </w:rPr>
        <w:t>(C)</w:t>
      </w:r>
      <w:r w:rsidRPr="008171CB">
        <w:rPr>
          <w:rFonts w:ascii="PMingLiU" w:hAnsi="PMingLiU" w:hint="eastAsia"/>
        </w:rPr>
        <w:t xml:space="preserve">印度教　</w:t>
      </w:r>
      <w:r w:rsidRPr="008171CB">
        <w:rPr>
          <w:rFonts w:ascii="PMingLiU" w:hAnsi="PMingLiU"/>
        </w:rPr>
        <w:t>(D)</w:t>
      </w:r>
      <w:r w:rsidRPr="008171CB">
        <w:rPr>
          <w:rFonts w:ascii="PMingLiU" w:hAnsi="PMingLiU" w:hint="eastAsia"/>
        </w:rPr>
        <w:t>佛教</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題號：0301-00038　　　</w:t>
      </w:r>
      <w:r>
        <w:rPr>
          <w:rFonts w:ascii="SMbarcode" w:eastAsia="SMbarcode" w:hAnsi="PMingLiU"/>
        </w:rPr>
        <w:t>*085306-0301-00038*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西元1510年11月25日葡人與當地穆斯林對抗勝利後，立刻下令建立現今成為世界文化遺產的聖凱薩琳教堂，也代表來自伊比利半島的拉丁文化和東方的古老印度文明，由抗爭到兼容並蓄的過程。請問：下列何者可能是葡人當時的作為？　</w:t>
      </w:r>
      <w:r w:rsidRPr="008171CB">
        <w:rPr>
          <w:rFonts w:ascii="PMingLiU" w:hAnsi="PMingLiU"/>
        </w:rPr>
        <w:br/>
        <w:t>(A)</w:t>
      </w:r>
      <w:r w:rsidRPr="008171CB">
        <w:rPr>
          <w:rFonts w:ascii="PMingLiU" w:hAnsi="PMingLiU" w:hint="eastAsia"/>
        </w:rPr>
        <w:t xml:space="preserve">致力促進宗教寬容　</w:t>
      </w:r>
      <w:r w:rsidRPr="008171CB">
        <w:rPr>
          <w:rFonts w:ascii="PMingLiU" w:hAnsi="PMingLiU"/>
        </w:rPr>
        <w:t>(B)</w:t>
      </w:r>
      <w:r w:rsidRPr="008171CB">
        <w:rPr>
          <w:rFonts w:ascii="PMingLiU" w:hAnsi="PMingLiU" w:hint="eastAsia"/>
        </w:rPr>
        <w:t xml:space="preserve">透過海上貿易聯結歐亞市場　</w:t>
      </w:r>
      <w:r w:rsidRPr="008171CB">
        <w:rPr>
          <w:rFonts w:ascii="PMingLiU" w:hAnsi="PMingLiU"/>
        </w:rPr>
        <w:t>(C)</w:t>
      </w:r>
      <w:r w:rsidRPr="008171CB">
        <w:rPr>
          <w:rFonts w:ascii="PMingLiU" w:hAnsi="PMingLiU" w:hint="eastAsia"/>
        </w:rPr>
        <w:t xml:space="preserve">與蒙兀兒帝國的阿克巴大帝合作　</w:t>
      </w:r>
      <w:r w:rsidRPr="008171CB">
        <w:rPr>
          <w:rFonts w:ascii="PMingLiU" w:hAnsi="PMingLiU"/>
        </w:rPr>
        <w:t>(D)</w:t>
      </w:r>
      <w:r w:rsidRPr="008171CB">
        <w:rPr>
          <w:rFonts w:ascii="PMingLiU" w:hAnsi="PMingLiU" w:hint="eastAsia"/>
        </w:rPr>
        <w:t>奪取了由阿拉伯人壟斷的香料貿易權</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2A2570">
        <w:rPr>
          <w:rFonts w:hint="eastAsia"/>
        </w:rPr>
        <w:t>宗教迫害</w:t>
      </w:r>
      <w:r>
        <w:rPr>
          <w:rFonts w:hint="eastAsia"/>
        </w:rPr>
        <w:t>。</w:t>
      </w:r>
      <w:r>
        <w:br/>
        <w:t>(C)</w:t>
      </w:r>
      <w:r w:rsidRPr="002A2570">
        <w:rPr>
          <w:rFonts w:hint="eastAsia"/>
        </w:rPr>
        <w:t>阿克巴此時尚未即位</w:t>
      </w:r>
      <w:r>
        <w:rPr>
          <w:rFonts w:hint="eastAsia"/>
        </w:rPr>
        <w:t>。</w:t>
      </w:r>
      <w:r>
        <w:br/>
        <w:t>(D)</w:t>
      </w:r>
      <w:r w:rsidRPr="002A2570">
        <w:rPr>
          <w:rFonts w:hint="eastAsia"/>
        </w:rPr>
        <w:t>土耳其人</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0301-00039　　　</w:t>
      </w:r>
      <w:r>
        <w:rPr>
          <w:rFonts w:ascii="SMbarcode" w:eastAsia="SMbarcode" w:hAnsi="PMingLiU"/>
        </w:rPr>
        <w:t>*085306-0301-00039*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十七世紀歐洲各國紛紛成立東印度公司，爭取歐、亞大陸間的貿易權及海上霸權，最後由英國勝出。請問：關於東印度公司的介紹，下列何者正確？　</w:t>
      </w:r>
      <w:r w:rsidRPr="008171CB">
        <w:rPr>
          <w:rFonts w:ascii="PMingLiU" w:hAnsi="PMingLiU"/>
        </w:rPr>
        <w:br/>
        <w:t>(A)</w:t>
      </w:r>
      <w:r w:rsidRPr="008171CB">
        <w:rPr>
          <w:rFonts w:ascii="PMingLiU" w:hAnsi="PMingLiU" w:hint="eastAsia"/>
        </w:rPr>
        <w:t xml:space="preserve">荷蘭的東印度公司成立最早，法國最晚　</w:t>
      </w:r>
      <w:r w:rsidRPr="008171CB">
        <w:rPr>
          <w:rFonts w:ascii="PMingLiU" w:hAnsi="PMingLiU"/>
        </w:rPr>
        <w:t>(B)</w:t>
      </w:r>
      <w:r w:rsidRPr="008171CB">
        <w:rPr>
          <w:rFonts w:ascii="PMingLiU" w:hAnsi="PMingLiU" w:hint="eastAsia"/>
        </w:rPr>
        <w:t xml:space="preserve">英國東印度公司自始就獲得英國政府的充分授權，不僅可以從事商業活動，還可以宣戰、締約　</w:t>
      </w:r>
      <w:r w:rsidRPr="008171CB">
        <w:rPr>
          <w:rFonts w:ascii="PMingLiU" w:hAnsi="PMingLiU"/>
        </w:rPr>
        <w:t>(C)</w:t>
      </w:r>
      <w:r w:rsidRPr="008171CB">
        <w:rPr>
          <w:rFonts w:ascii="PMingLiU" w:hAnsi="PMingLiU" w:hint="eastAsia"/>
        </w:rPr>
        <w:t xml:space="preserve">英、法間的海外勢力爭奪，其實還包括北美洲，加爾納迪戰爭的結束，也正是法國喪失加拿大屬地之時　</w:t>
      </w:r>
      <w:r w:rsidRPr="008171CB">
        <w:rPr>
          <w:rFonts w:ascii="PMingLiU" w:hAnsi="PMingLiU"/>
        </w:rPr>
        <w:t>(D)</w:t>
      </w:r>
      <w:r w:rsidRPr="008171CB">
        <w:rPr>
          <w:rFonts w:ascii="PMingLiU" w:hAnsi="PMingLiU" w:hint="eastAsia"/>
        </w:rPr>
        <w:t>英、荷曾在十七世紀初為爭奪東亞利權，聯合對抗法國</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rPr>
        <w:t>解析：</w:t>
      </w:r>
      <w:r>
        <w:t>(A)</w:t>
      </w:r>
      <w:r w:rsidRPr="002A2570">
        <w:rPr>
          <w:rFonts w:hint="eastAsia"/>
        </w:rPr>
        <w:t>英國最早，荷蘭次之，法國最晚</w:t>
      </w:r>
      <w:r>
        <w:rPr>
          <w:rFonts w:hint="eastAsia"/>
        </w:rPr>
        <w:t>。</w:t>
      </w:r>
      <w:r>
        <w:br/>
        <w:t>(B)</w:t>
      </w:r>
      <w:r w:rsidRPr="002A2570">
        <w:rPr>
          <w:rFonts w:hint="eastAsia"/>
        </w:rPr>
        <w:t>英國東印度公司只有商貿權</w:t>
      </w:r>
      <w:r>
        <w:rPr>
          <w:rFonts w:hint="eastAsia"/>
        </w:rPr>
        <w:t>。</w:t>
      </w:r>
      <w:r>
        <w:br/>
        <w:t>(D)</w:t>
      </w:r>
      <w:r w:rsidRPr="002A2570">
        <w:rPr>
          <w:rFonts w:hint="eastAsia"/>
        </w:rPr>
        <w:t>英、荷十七世紀初的共同敵人為葡萄牙</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0301-00040　　　</w:t>
      </w:r>
      <w:r>
        <w:rPr>
          <w:rFonts w:ascii="SMbarcode" w:eastAsia="SMbarcode" w:hAnsi="PMingLiU"/>
        </w:rPr>
        <w:t>*085306-0301-00040*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隨著英人勢力的拓展，荷、英之間的對抗在所難免，尤以</w:t>
      </w:r>
      <w:r w:rsidRPr="008171CB">
        <w:rPr>
          <w:rFonts w:ascii="PMingLiU" w:hAnsi="PMingLiU"/>
        </w:rPr>
        <w:t>1784</w:t>
      </w:r>
      <w:r w:rsidRPr="008171CB">
        <w:rPr>
          <w:rFonts w:ascii="PMingLiU" w:hAnsi="PMingLiU" w:hint="eastAsia"/>
        </w:rPr>
        <w:t>年荷蘭的慘敗影響最大，使阿姆斯特丹被倫敦取代其世界金融中心的地位；荷蘭東印度公司也在</w:t>
      </w:r>
      <w:r w:rsidRPr="008171CB">
        <w:rPr>
          <w:rFonts w:ascii="PMingLiU" w:hAnsi="PMingLiU"/>
        </w:rPr>
        <w:t>1799</w:t>
      </w:r>
      <w:r w:rsidRPr="008171CB">
        <w:rPr>
          <w:rFonts w:ascii="PMingLiU" w:hAnsi="PMingLiU" w:hint="eastAsia"/>
        </w:rPr>
        <w:t xml:space="preserve">年宣布破產解散。當初在十七世紀叱吒風雲的「海上馬車夫」與殖民帝國，隨著這場戰爭而崩潰衰落。請問：就你的歷史知識判斷，英國發動戰爭的藉口為何？　</w:t>
      </w:r>
      <w:r w:rsidRPr="008171CB">
        <w:rPr>
          <w:rFonts w:ascii="PMingLiU" w:hAnsi="PMingLiU"/>
        </w:rPr>
        <w:br/>
        <w:t>(A)</w:t>
      </w:r>
      <w:r w:rsidRPr="008171CB">
        <w:rPr>
          <w:rFonts w:ascii="PMingLiU" w:hAnsi="PMingLiU" w:hint="eastAsia"/>
        </w:rPr>
        <w:t xml:space="preserve">荷蘭宣布建國　</w:t>
      </w:r>
      <w:r w:rsidRPr="008171CB">
        <w:rPr>
          <w:rFonts w:ascii="PMingLiU" w:hAnsi="PMingLiU"/>
        </w:rPr>
        <w:t>(B)</w:t>
      </w:r>
      <w:r w:rsidRPr="008171CB">
        <w:rPr>
          <w:rFonts w:ascii="PMingLiU" w:hAnsi="PMingLiU" w:hint="eastAsia"/>
        </w:rPr>
        <w:t xml:space="preserve">荷蘭與法國同盟，支援北美十三州的獨立運動　</w:t>
      </w:r>
      <w:r w:rsidRPr="008171CB">
        <w:rPr>
          <w:rFonts w:ascii="PMingLiU" w:hAnsi="PMingLiU"/>
        </w:rPr>
        <w:t>(C)</w:t>
      </w:r>
      <w:r w:rsidRPr="008171CB">
        <w:rPr>
          <w:rFonts w:ascii="PMingLiU" w:hAnsi="PMingLiU" w:hint="eastAsia"/>
        </w:rPr>
        <w:t xml:space="preserve">荷蘭與清王朝合作，對抗英國與臺灣鄭氏王國　</w:t>
      </w:r>
      <w:r w:rsidRPr="008171CB">
        <w:rPr>
          <w:rFonts w:ascii="PMingLiU" w:hAnsi="PMingLiU"/>
        </w:rPr>
        <w:t>(D)</w:t>
      </w:r>
      <w:r w:rsidRPr="008171CB">
        <w:rPr>
          <w:rFonts w:ascii="PMingLiU" w:hAnsi="PMingLiU" w:hint="eastAsia"/>
        </w:rPr>
        <w:t>荷蘭在印度發展過快，得罪英國</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2A2570">
        <w:rPr>
          <w:rFonts w:hint="eastAsia"/>
        </w:rPr>
        <w:t>荷蘭於</w:t>
      </w:r>
      <w:r w:rsidRPr="002A2570">
        <w:t>1609</w:t>
      </w:r>
      <w:r w:rsidRPr="002A2570">
        <w:rPr>
          <w:rFonts w:hint="eastAsia"/>
        </w:rPr>
        <w:t>年建國，此與題幹要求不符</w:t>
      </w:r>
      <w:r>
        <w:rPr>
          <w:rFonts w:hint="eastAsia"/>
        </w:rPr>
        <w:t>。</w:t>
      </w:r>
      <w:r>
        <w:br/>
        <w:t>(C)</w:t>
      </w:r>
      <w:r w:rsidRPr="002A2570">
        <w:rPr>
          <w:rFonts w:hint="eastAsia"/>
        </w:rPr>
        <w:t>荷清與鄭氏的關係，在十七世紀已結束</w:t>
      </w:r>
      <w:r>
        <w:rPr>
          <w:rFonts w:hint="eastAsia"/>
        </w:rPr>
        <w:t>。</w:t>
      </w:r>
      <w:r>
        <w:br/>
        <w:t>(D)</w:t>
      </w:r>
      <w:r w:rsidRPr="002A2570">
        <w:rPr>
          <w:rFonts w:hint="eastAsia"/>
        </w:rPr>
        <w:t>荷蘭在印度的勢力遠不如英國</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0301-00041　　　</w:t>
      </w:r>
      <w:r>
        <w:rPr>
          <w:rFonts w:ascii="SMbarcode" w:eastAsia="SMbarcode" w:hAnsi="PMingLiU"/>
        </w:rPr>
        <w:t>*085306-0301-00041*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自十八世紀開始，英國在印度大肆擴張。請問：有關它的發展敘述，下列何者正確？　</w:t>
      </w:r>
      <w:r w:rsidRPr="008171CB">
        <w:rPr>
          <w:rFonts w:ascii="PMingLiU" w:hAnsi="PMingLiU"/>
        </w:rPr>
        <w:br/>
        <w:t>(A)</w:t>
      </w:r>
      <w:r w:rsidRPr="008171CB">
        <w:rPr>
          <w:rFonts w:ascii="PMingLiU" w:hAnsi="PMingLiU" w:hint="eastAsia"/>
        </w:rPr>
        <w:t xml:space="preserve">擅於結盟以求快速擴張勢力　</w:t>
      </w:r>
      <w:r w:rsidRPr="008171CB">
        <w:rPr>
          <w:rFonts w:ascii="PMingLiU" w:hAnsi="PMingLiU"/>
        </w:rPr>
        <w:t>(B)</w:t>
      </w:r>
      <w:r w:rsidRPr="008171CB">
        <w:rPr>
          <w:rFonts w:ascii="PMingLiU" w:hAnsi="PMingLiU" w:hint="eastAsia"/>
        </w:rPr>
        <w:t xml:space="preserve">由英國政府全權主導　</w:t>
      </w:r>
      <w:r w:rsidRPr="008171CB">
        <w:rPr>
          <w:rFonts w:ascii="PMingLiU" w:hAnsi="PMingLiU"/>
        </w:rPr>
        <w:t>(C)</w:t>
      </w:r>
      <w:r w:rsidRPr="008171CB">
        <w:rPr>
          <w:rFonts w:ascii="PMingLiU" w:hAnsi="PMingLiU" w:hint="eastAsia"/>
        </w:rPr>
        <w:t xml:space="preserve">由掌控海權到利用印度諸王國的內爭向內陸發展，再強占沿海戰略要地　</w:t>
      </w:r>
      <w:r w:rsidRPr="008171CB">
        <w:rPr>
          <w:rFonts w:ascii="PMingLiU" w:hAnsi="PMingLiU"/>
        </w:rPr>
        <w:t>(D)</w:t>
      </w:r>
      <w:r w:rsidRPr="008171CB">
        <w:rPr>
          <w:rFonts w:ascii="PMingLiU" w:hAnsi="PMingLiU" w:hint="eastAsia"/>
        </w:rPr>
        <w:t>至十九世紀末英國女王伊莉莎白一世，已正式成為印度女皇</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rPr>
        <w:t>解析：</w:t>
      </w:r>
      <w:r>
        <w:t>(B)</w:t>
      </w:r>
      <w:r w:rsidRPr="002A2570">
        <w:rPr>
          <w:rFonts w:hint="eastAsia"/>
        </w:rPr>
        <w:t>起先由東印度公司主導</w:t>
      </w:r>
      <w:r>
        <w:rPr>
          <w:rFonts w:hint="eastAsia"/>
        </w:rPr>
        <w:t>。</w:t>
      </w:r>
      <w:r>
        <w:br/>
        <w:t>(C)</w:t>
      </w:r>
      <w:r w:rsidRPr="002A2570">
        <w:rPr>
          <w:rFonts w:hint="eastAsia"/>
        </w:rPr>
        <w:t>掌控海權→占領戰略地→向內陸擴張</w:t>
      </w:r>
      <w:r>
        <w:rPr>
          <w:rFonts w:hint="eastAsia"/>
        </w:rPr>
        <w:t>。</w:t>
      </w:r>
      <w:r>
        <w:br/>
        <w:t>(D)</w:t>
      </w:r>
      <w:r w:rsidRPr="002A2570">
        <w:rPr>
          <w:rFonts w:hint="eastAsia"/>
        </w:rPr>
        <w:t>改為維多利亞女皇</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0301-00042　　　</w:t>
      </w:r>
      <w:r>
        <w:rPr>
          <w:rFonts w:ascii="SMbarcode" w:eastAsia="SMbarcode" w:hAnsi="PMingLiU"/>
        </w:rPr>
        <w:t>*085306-0301-00042*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九世紀時英國駐印總督曾說：「我們失去所有的領地後仍能生存下去，但如果失去印度，我們的太陽就會隕落。」此說明印度對英國的重要性。請問：為了統治這片沃土，英國殖民者除了軍事征服和武力鎮壓外，尚採取了何種措施？　</w:t>
      </w:r>
      <w:r w:rsidRPr="008171CB">
        <w:rPr>
          <w:rFonts w:ascii="PMingLiU" w:hAnsi="PMingLiU"/>
        </w:rPr>
        <w:br/>
        <w:t>(A)</w:t>
      </w:r>
      <w:r w:rsidRPr="008171CB">
        <w:rPr>
          <w:rFonts w:ascii="PMingLiU" w:hAnsi="PMingLiU" w:hint="eastAsia"/>
        </w:rPr>
        <w:t xml:space="preserve">大批傳教士進入印度，為求傳教順利，完全認同印度本土習俗　</w:t>
      </w:r>
      <w:r w:rsidRPr="008171CB">
        <w:rPr>
          <w:rFonts w:ascii="PMingLiU" w:hAnsi="PMingLiU"/>
        </w:rPr>
        <w:t>(B)</w:t>
      </w:r>
      <w:r w:rsidRPr="008171CB">
        <w:rPr>
          <w:rFonts w:ascii="PMingLiU" w:hAnsi="PMingLiU" w:hint="eastAsia"/>
        </w:rPr>
        <w:t>以英語教育形塑菁英分子，</w:t>
      </w:r>
      <w:bookmarkStart w:id="3" w:name="_GoBack"/>
      <w:bookmarkEnd w:id="3"/>
      <w:r w:rsidRPr="008171CB">
        <w:rPr>
          <w:rFonts w:ascii="PMingLiU" w:hAnsi="PMingLiU" w:hint="eastAsia"/>
        </w:rPr>
        <w:t xml:space="preserve">認同西方價值　</w:t>
      </w:r>
      <w:r w:rsidRPr="008171CB">
        <w:rPr>
          <w:rFonts w:ascii="PMingLiU" w:hAnsi="PMingLiU"/>
        </w:rPr>
        <w:t>(C)</w:t>
      </w:r>
      <w:r w:rsidRPr="008171CB">
        <w:rPr>
          <w:rFonts w:ascii="PMingLiU" w:hAnsi="PMingLiU" w:hint="eastAsia"/>
        </w:rPr>
        <w:t xml:space="preserve">建立各級西式學校，然而為鼓勵留學，印度本土不設大學　</w:t>
      </w:r>
      <w:r w:rsidRPr="008171CB">
        <w:rPr>
          <w:rFonts w:ascii="PMingLiU" w:hAnsi="PMingLiU"/>
        </w:rPr>
        <w:t>(D)</w:t>
      </w:r>
      <w:r w:rsidRPr="008171CB">
        <w:rPr>
          <w:rFonts w:ascii="PMingLiU" w:hAnsi="PMingLiU" w:hint="eastAsia"/>
        </w:rPr>
        <w:t>引入議會、文官等制度，但因印民抗爭，一直無法完成鐵路網的修築</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2A2570">
        <w:rPr>
          <w:rFonts w:hint="eastAsia"/>
        </w:rPr>
        <w:t>起先反印度舊習</w:t>
      </w:r>
      <w:r>
        <w:rPr>
          <w:rFonts w:hint="eastAsia"/>
        </w:rPr>
        <w:t>。</w:t>
      </w:r>
      <w:r>
        <w:br/>
        <w:t>(C)</w:t>
      </w:r>
      <w:r w:rsidRPr="002A2570">
        <w:t>1857</w:t>
      </w:r>
      <w:r w:rsidRPr="002A2570">
        <w:rPr>
          <w:rFonts w:hint="eastAsia"/>
        </w:rPr>
        <w:t>年加爾各答已有本土大學</w:t>
      </w:r>
      <w:r>
        <w:rPr>
          <w:rFonts w:hint="eastAsia"/>
        </w:rPr>
        <w:t>。</w:t>
      </w:r>
      <w:r>
        <w:br/>
        <w:t>(D)</w:t>
      </w:r>
      <w:r w:rsidRPr="002A2570">
        <w:rPr>
          <w:rFonts w:hint="eastAsia"/>
        </w:rPr>
        <w:t>印度的鐵路網完善，為當時亞洲之最</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0301-00043　　　</w:t>
      </w:r>
      <w:r>
        <w:rPr>
          <w:rFonts w:ascii="SMbarcode" w:eastAsia="SMbarcode" w:hAnsi="PMingLiU"/>
        </w:rPr>
        <w:t>*085306-0301-00043*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以下是</w:t>
      </w:r>
      <w:r w:rsidRPr="008171CB">
        <w:rPr>
          <w:rFonts w:ascii="PMingLiU" w:hAnsi="PMingLiU"/>
        </w:rPr>
        <w:t>2008</w:t>
      </w:r>
      <w:r w:rsidRPr="008171CB">
        <w:rPr>
          <w:rFonts w:ascii="PMingLiU" w:hAnsi="PMingLiU" w:hint="eastAsia"/>
        </w:rPr>
        <w:t xml:space="preserve">年高盛公司對金磚四國中的印度報告的一部分：「近年來，印度政府大力投資本國教育。大批能說英語的人才投入外包行業（如：客服等電話業務的轉移）……印度有很多精通英語的人口，目前是二十一世紀全球最主要的資訊服務業生產國、電腦軟體出口國以及眾多軟體工程師的祖國。」英文是印度的官方語言，和英國數百年的統治有關。請問：下列何者應是英國對印度的影響？　</w:t>
      </w:r>
      <w:r w:rsidRPr="008171CB">
        <w:rPr>
          <w:rFonts w:ascii="PMingLiU" w:hAnsi="PMingLiU"/>
        </w:rPr>
        <w:br/>
        <w:t>(A)</w:t>
      </w:r>
      <w:r w:rsidRPr="008171CB">
        <w:rPr>
          <w:rFonts w:ascii="PMingLiU" w:hAnsi="PMingLiU" w:hint="eastAsia"/>
        </w:rPr>
        <w:t xml:space="preserve">為了印度人的福祉，英國引入了議會制度　</w:t>
      </w:r>
      <w:r w:rsidRPr="008171CB">
        <w:rPr>
          <w:rFonts w:ascii="PMingLiU" w:hAnsi="PMingLiU"/>
        </w:rPr>
        <w:t>(B)</w:t>
      </w:r>
      <w:r w:rsidRPr="008171CB">
        <w:rPr>
          <w:rFonts w:ascii="PMingLiU" w:hAnsi="PMingLiU" w:hint="eastAsia"/>
        </w:rPr>
        <w:t xml:space="preserve">西化政策為日後的印度政經體制樹立新的基礎，促進印度社會改革活動　</w:t>
      </w:r>
      <w:r w:rsidRPr="008171CB">
        <w:rPr>
          <w:rFonts w:ascii="PMingLiU" w:hAnsi="PMingLiU"/>
        </w:rPr>
        <w:t>(C)</w:t>
      </w:r>
      <w:r w:rsidRPr="008171CB">
        <w:rPr>
          <w:rFonts w:ascii="PMingLiU" w:hAnsi="PMingLiU" w:hint="eastAsia"/>
        </w:rPr>
        <w:t xml:space="preserve">認為印度人無論在種族上或文化上皆可以與英國人一較短長　</w:t>
      </w:r>
      <w:r w:rsidRPr="008171CB">
        <w:rPr>
          <w:rFonts w:ascii="PMingLiU" w:hAnsi="PMingLiU"/>
        </w:rPr>
        <w:t>(D)</w:t>
      </w:r>
      <w:r w:rsidRPr="008171CB">
        <w:rPr>
          <w:rFonts w:ascii="PMingLiU" w:hAnsi="PMingLiU" w:hint="eastAsia"/>
        </w:rPr>
        <w:t>英人的經濟政策以及工業生產方式，均使印度日後能在亞洲國家中異軍突起，與歐人並駕齊驅</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2A2570">
        <w:rPr>
          <w:rFonts w:hint="eastAsia"/>
        </w:rPr>
        <w:t>並非為了印度人的福祉</w:t>
      </w:r>
      <w:r>
        <w:rPr>
          <w:rFonts w:hint="eastAsia"/>
        </w:rPr>
        <w:t>。</w:t>
      </w:r>
      <w:r>
        <w:br/>
        <w:t>(C)</w:t>
      </w:r>
      <w:r w:rsidRPr="002A2570">
        <w:rPr>
          <w:rFonts w:hint="eastAsia"/>
        </w:rPr>
        <w:t>英國的殖民政策有其兩面性，一方面強調平等，另一方面又輕視印度人</w:t>
      </w:r>
      <w:r>
        <w:rPr>
          <w:rFonts w:hint="eastAsia"/>
        </w:rPr>
        <w:t>。</w:t>
      </w:r>
      <w:r>
        <w:br/>
        <w:t>(D)</w:t>
      </w:r>
      <w:r w:rsidRPr="002A2570">
        <w:rPr>
          <w:rFonts w:hint="eastAsia"/>
        </w:rPr>
        <w:t>因破壞傳統，所以工業化反而造成經濟問題</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0301-00044　　　</w:t>
      </w:r>
      <w:r>
        <w:rPr>
          <w:rFonts w:ascii="SMbarcode" w:eastAsia="SMbarcode" w:hAnsi="PMingLiU"/>
        </w:rPr>
        <w:t>*085306-0301-00044*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隨著歐人大航海時代的來臨，歐洲各國紛紛設置東印度公司或直接在南亞大陸占地角逐彼此的利益。請問：各國在印度發展的狀況如何？　</w:t>
      </w:r>
      <w:r w:rsidRPr="008171CB">
        <w:rPr>
          <w:rFonts w:ascii="PMingLiU" w:hAnsi="PMingLiU"/>
        </w:rPr>
        <w:br/>
        <w:t>(A)</w:t>
      </w:r>
      <w:r w:rsidRPr="008171CB">
        <w:rPr>
          <w:rFonts w:ascii="PMingLiU" w:hAnsi="PMingLiU" w:hint="eastAsia"/>
        </w:rPr>
        <w:t xml:space="preserve">法人是搶先將印度納入世界貿易體系的推動者　</w:t>
      </w:r>
      <w:r w:rsidRPr="008171CB">
        <w:rPr>
          <w:rFonts w:ascii="PMingLiU" w:hAnsi="PMingLiU"/>
        </w:rPr>
        <w:t>(B)</w:t>
      </w:r>
      <w:r w:rsidRPr="008171CB">
        <w:rPr>
          <w:rFonts w:ascii="PMingLiU" w:hAnsi="PMingLiU" w:hint="eastAsia"/>
        </w:rPr>
        <w:t xml:space="preserve">葡人的東印度公司集商業、政治、軍事於一身　</w:t>
      </w:r>
      <w:r w:rsidRPr="008171CB">
        <w:rPr>
          <w:rFonts w:ascii="PMingLiU" w:hAnsi="PMingLiU"/>
        </w:rPr>
        <w:t>(C)</w:t>
      </w:r>
      <w:r w:rsidRPr="008171CB">
        <w:rPr>
          <w:rFonts w:ascii="PMingLiU" w:hAnsi="PMingLiU" w:hint="eastAsia"/>
        </w:rPr>
        <w:t xml:space="preserve">荷人在十八世紀初強化其殖民行動，大肆建立雇佣兵體系，介入印度政局　</w:t>
      </w:r>
      <w:r w:rsidRPr="008171CB">
        <w:rPr>
          <w:rFonts w:ascii="PMingLiU" w:hAnsi="PMingLiU"/>
        </w:rPr>
        <w:t>(D)</w:t>
      </w:r>
      <w:r w:rsidRPr="008171CB">
        <w:rPr>
          <w:rFonts w:ascii="PMingLiU" w:hAnsi="PMingLiU" w:hint="eastAsia"/>
        </w:rPr>
        <w:t>英國後來居上，擊敗法、荷，十九世紀在印度稱霸</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sidRPr="002A2570">
        <w:rPr>
          <w:rFonts w:hint="eastAsia"/>
        </w:rPr>
        <w:t>改為葡人</w:t>
      </w:r>
      <w:r>
        <w:rPr>
          <w:rFonts w:hint="eastAsia"/>
        </w:rPr>
        <w:t>。</w:t>
      </w:r>
      <w:r>
        <w:br/>
        <w:t>(B)</w:t>
      </w:r>
      <w:r w:rsidRPr="002A2570">
        <w:rPr>
          <w:rFonts w:hint="eastAsia"/>
        </w:rPr>
        <w:t>葡人無東印度公司，改為荷人</w:t>
      </w:r>
      <w:r>
        <w:rPr>
          <w:rFonts w:hint="eastAsia"/>
        </w:rPr>
        <w:t>。</w:t>
      </w:r>
      <w:r>
        <w:br/>
        <w:t>(C)</w:t>
      </w:r>
      <w:r w:rsidRPr="002A2570">
        <w:rPr>
          <w:rFonts w:hint="eastAsia"/>
        </w:rPr>
        <w:t>改為法人</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0301-00045　　　</w:t>
      </w:r>
      <w:r>
        <w:rPr>
          <w:rFonts w:ascii="SMbarcode" w:eastAsia="SMbarcode" w:hAnsi="PMingLiU"/>
        </w:rPr>
        <w:t>*085306-0301-00045*</w:t>
      </w:r>
      <w:r>
        <w:rPr>
          <w:rFonts w:ascii="PMingLiU" w:hAnsi="PMingLiU"/>
        </w:rPr>
        <w:t xml:space="preserve">　　　難易度：中　　　出處：學測試題</w:t>
      </w:r>
    </w:p>
    <w:p w:rsidR="008171CB" w:rsidRDefault="008171CB" w:rsidP="008171CB">
      <w:pPr>
        <w:rPr>
          <w:rFonts w:ascii="PMingLiU" w:hAnsi="PMingLiU" w:hint="eastAsia"/>
        </w:rPr>
      </w:pPr>
      <w:r w:rsidRPr="008171CB">
        <w:rPr>
          <w:rFonts w:ascii="PMingLiU" w:hAnsi="PMingLiU" w:hint="eastAsia"/>
        </w:rPr>
        <w:t xml:space="preserve">交通規則與號誌可以反應一個地區現代化的過程，馬來西亞、印度及巴基斯坦等地的駕駛規則都是「駕駛座在右，靠左駕駛」，這種規則的形成與下列何者關係最大？　</w:t>
      </w:r>
      <w:r w:rsidRPr="008171CB">
        <w:rPr>
          <w:rFonts w:ascii="PMingLiU" w:hAnsi="PMingLiU"/>
        </w:rPr>
        <w:br/>
        <w:t>(A)</w:t>
      </w:r>
      <w:r w:rsidRPr="008171CB">
        <w:rPr>
          <w:rFonts w:ascii="PMingLiU" w:hAnsi="PMingLiU" w:hint="eastAsia"/>
        </w:rPr>
        <w:t xml:space="preserve">多數居民信奉伊斯蘭教，尊奉左尊右卑的原則　</w:t>
      </w:r>
      <w:r w:rsidRPr="008171CB">
        <w:rPr>
          <w:rFonts w:ascii="PMingLiU" w:hAnsi="PMingLiU"/>
        </w:rPr>
        <w:t>(B)</w:t>
      </w:r>
      <w:r w:rsidRPr="008171CB">
        <w:rPr>
          <w:rFonts w:ascii="PMingLiU" w:hAnsi="PMingLiU" w:hint="eastAsia"/>
        </w:rPr>
        <w:t xml:space="preserve">習慣從日本進口車輛，因此採用日本駕駛規則　</w:t>
      </w:r>
      <w:r w:rsidRPr="008171CB">
        <w:rPr>
          <w:rFonts w:ascii="PMingLiU" w:hAnsi="PMingLiU"/>
        </w:rPr>
        <w:t>(C)</w:t>
      </w:r>
      <w:r w:rsidRPr="008171CB">
        <w:rPr>
          <w:rFonts w:ascii="PMingLiU" w:hAnsi="PMingLiU" w:hint="eastAsia"/>
        </w:rPr>
        <w:t xml:space="preserve">皆主張民主議會制，議會表決後採用靠左駕駛　</w:t>
      </w:r>
      <w:r w:rsidRPr="008171CB">
        <w:rPr>
          <w:rFonts w:ascii="PMingLiU" w:hAnsi="PMingLiU"/>
        </w:rPr>
        <w:t>(D)</w:t>
      </w:r>
      <w:r w:rsidRPr="008171CB">
        <w:rPr>
          <w:rFonts w:ascii="PMingLiU" w:hAnsi="PMingLiU" w:hint="eastAsia"/>
        </w:rPr>
        <w:t>都曾是大英的殖民地，遵循大英的交通管理規則</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Pr>
          <w:rFonts w:hint="eastAsia"/>
        </w:rPr>
        <w:t>英國維持騎士靠左行走的傳統，影響所及英國的汽車是駕駛座在右，靠道路左側行駛，這也使大英帝國的殖民地人民接受汽車靠左行駛的習慣，馬來西亞、印度及巴基斯坦均曾為英國的殖民地。</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0301-00046　　　</w:t>
      </w:r>
      <w:r>
        <w:rPr>
          <w:rFonts w:ascii="SMbarcode" w:eastAsia="SMbarcode" w:hAnsi="PMingLiU"/>
        </w:rPr>
        <w:t>*085306-0301-00046*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當時不列顛印度軍隊廣為流行著一則謠言，說英國人的1853式恩菲爾德步槍（Patterm 1853 Enfield）槍膛使用動物脂肪做潤滑，而且謠傳這種脂肪是用豬油和牛油混和的。由於□因素，士兵在挑撥下，最終和英國指揮官對立，引發動亂。請問：□應填入何者？　</w:t>
      </w:r>
      <w:r w:rsidRPr="008171CB">
        <w:rPr>
          <w:rFonts w:ascii="PMingLiU" w:hAnsi="PMingLiU"/>
        </w:rPr>
        <w:br/>
        <w:t>(A)</w:t>
      </w:r>
      <w:r w:rsidRPr="008171CB">
        <w:rPr>
          <w:rFonts w:ascii="PMingLiU" w:hAnsi="PMingLiU" w:hint="eastAsia"/>
        </w:rPr>
        <w:t xml:space="preserve">經濟　</w:t>
      </w:r>
      <w:r w:rsidRPr="008171CB">
        <w:rPr>
          <w:rFonts w:ascii="PMingLiU" w:hAnsi="PMingLiU"/>
        </w:rPr>
        <w:t>(B)</w:t>
      </w:r>
      <w:r w:rsidRPr="008171CB">
        <w:rPr>
          <w:rFonts w:ascii="PMingLiU" w:hAnsi="PMingLiU" w:hint="eastAsia"/>
        </w:rPr>
        <w:t xml:space="preserve">政治　</w:t>
      </w:r>
      <w:r w:rsidRPr="008171CB">
        <w:rPr>
          <w:rFonts w:ascii="PMingLiU" w:hAnsi="PMingLiU"/>
        </w:rPr>
        <w:t>(C)</w:t>
      </w:r>
      <w:r w:rsidRPr="008171CB">
        <w:rPr>
          <w:rFonts w:ascii="PMingLiU" w:hAnsi="PMingLiU" w:hint="eastAsia"/>
        </w:rPr>
        <w:t xml:space="preserve">宗教　</w:t>
      </w:r>
      <w:r w:rsidRPr="008171CB">
        <w:rPr>
          <w:rFonts w:ascii="PMingLiU" w:hAnsi="PMingLiU"/>
        </w:rPr>
        <w:t>(D)</w:t>
      </w:r>
      <w:r w:rsidRPr="008171CB">
        <w:rPr>
          <w:rFonts w:ascii="PMingLiU" w:hAnsi="PMingLiU" w:hint="eastAsia"/>
        </w:rPr>
        <w:t>軍事</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53727F">
        <w:rPr>
          <w:rFonts w:hint="eastAsia"/>
        </w:rPr>
        <w:t>當時的軍隊士兵主要由穆斯林和印度教構成，這可犯了他們的大忌，士兵拒絕使用這種步槍。</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0301-00047　　　</w:t>
      </w:r>
      <w:r>
        <w:rPr>
          <w:rFonts w:ascii="SMbarcode" w:eastAsia="SMbarcode" w:hAnsi="PMingLiU"/>
        </w:rPr>
        <w:t>*085306-0301-00047*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隨著英國在印度的殖民，為了加速生產原料、成品的流通，遂積極投入印度鐵路的興建。請問：印度鐵路始建於何時？　</w:t>
      </w:r>
      <w:r w:rsidRPr="008171CB">
        <w:rPr>
          <w:rFonts w:ascii="PMingLiU" w:hAnsi="PMingLiU"/>
        </w:rPr>
        <w:br/>
        <w:t>(A)</w:t>
      </w:r>
      <w:r w:rsidRPr="008171CB">
        <w:rPr>
          <w:rFonts w:ascii="PMingLiU" w:hAnsi="PMingLiU" w:hint="eastAsia"/>
        </w:rPr>
        <w:t xml:space="preserve">1914年　</w:t>
      </w:r>
      <w:r w:rsidRPr="008171CB">
        <w:rPr>
          <w:rFonts w:ascii="PMingLiU" w:hAnsi="PMingLiU"/>
        </w:rPr>
        <w:t>(B)</w:t>
      </w:r>
      <w:r w:rsidRPr="008171CB">
        <w:rPr>
          <w:rFonts w:ascii="PMingLiU" w:hAnsi="PMingLiU" w:hint="eastAsia"/>
        </w:rPr>
        <w:t xml:space="preserve">1848年　</w:t>
      </w:r>
      <w:r w:rsidRPr="008171CB">
        <w:rPr>
          <w:rFonts w:ascii="PMingLiU" w:hAnsi="PMingLiU"/>
        </w:rPr>
        <w:t>(C)</w:t>
      </w:r>
      <w:r w:rsidRPr="008171CB">
        <w:rPr>
          <w:rFonts w:ascii="PMingLiU" w:hAnsi="PMingLiU" w:hint="eastAsia"/>
        </w:rPr>
        <w:t xml:space="preserve">1800年　</w:t>
      </w:r>
      <w:r w:rsidRPr="008171CB">
        <w:rPr>
          <w:rFonts w:ascii="PMingLiU" w:hAnsi="PMingLiU"/>
        </w:rPr>
        <w:t>(D)</w:t>
      </w:r>
      <w:r w:rsidRPr="008171CB">
        <w:rPr>
          <w:rFonts w:ascii="PMingLiU" w:hAnsi="PMingLiU" w:hint="eastAsia"/>
        </w:rPr>
        <w:t>1757年</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53727F">
        <w:rPr>
          <w:rFonts w:hint="eastAsia"/>
        </w:rPr>
        <w:t>印度鐵路始建於</w:t>
      </w:r>
      <w:r w:rsidRPr="0053727F">
        <w:rPr>
          <w:rFonts w:hint="eastAsia"/>
        </w:rPr>
        <w:t>1848</w:t>
      </w:r>
      <w:r w:rsidRPr="0053727F">
        <w:rPr>
          <w:rFonts w:hint="eastAsia"/>
        </w:rPr>
        <w:t>年。到了</w:t>
      </w:r>
      <w:r w:rsidRPr="0053727F">
        <w:rPr>
          <w:rFonts w:hint="eastAsia"/>
        </w:rPr>
        <w:t>1914</w:t>
      </w:r>
      <w:r w:rsidRPr="0053727F">
        <w:rPr>
          <w:rFonts w:hint="eastAsia"/>
        </w:rPr>
        <w:t>年，鐵路網已通貫全印度，達</w:t>
      </w:r>
      <w:r w:rsidRPr="0053727F">
        <w:rPr>
          <w:rFonts w:hint="eastAsia"/>
        </w:rPr>
        <w:t>3.5</w:t>
      </w:r>
      <w:r w:rsidRPr="0053727F">
        <w:rPr>
          <w:rFonts w:hint="eastAsia"/>
        </w:rPr>
        <w:t>萬英哩，為當時亞洲之最。</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0301-00048　　　</w:t>
      </w:r>
      <w:r>
        <w:rPr>
          <w:rFonts w:ascii="SMbarcode" w:eastAsia="SMbarcode" w:hAnsi="PMingLiU"/>
        </w:rPr>
        <w:t>*085306-0301-00048*</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印度的文明多充滿著殖民色彩，許多的文化與生活活動都與殖民擺脫不了關係。關於印度的殖民文化，下列敘述何者正確？　</w:t>
      </w:r>
      <w:r w:rsidRPr="008171CB">
        <w:rPr>
          <w:rFonts w:ascii="PMingLiU" w:hAnsi="PMingLiU"/>
        </w:rPr>
        <w:br/>
        <w:t>(A)</w:t>
      </w:r>
      <w:r w:rsidRPr="008171CB">
        <w:rPr>
          <w:rFonts w:ascii="PMingLiU" w:hAnsi="PMingLiU" w:hint="eastAsia"/>
        </w:rPr>
        <w:t xml:space="preserve">英國政府為了避免宗教衝突，在統治期間強迫印度人改信基督教信仰　</w:t>
      </w:r>
      <w:r w:rsidRPr="008171CB">
        <w:rPr>
          <w:rFonts w:ascii="PMingLiU" w:hAnsi="PMingLiU"/>
        </w:rPr>
        <w:t>(B)</w:t>
      </w:r>
      <w:r w:rsidRPr="008171CB">
        <w:rPr>
          <w:rFonts w:ascii="PMingLiU" w:hAnsi="PMingLiU" w:hint="eastAsia"/>
        </w:rPr>
        <w:t xml:space="preserve">二十世紀初期印度反對殖民聲浪日趨激烈，英國只好引入議會制度，試圖安撫印度人的情緒　</w:t>
      </w:r>
      <w:r w:rsidRPr="008171CB">
        <w:rPr>
          <w:rFonts w:ascii="PMingLiU" w:hAnsi="PMingLiU"/>
        </w:rPr>
        <w:t>(C)</w:t>
      </w:r>
      <w:r w:rsidRPr="008171CB">
        <w:rPr>
          <w:rFonts w:ascii="PMingLiU" w:hAnsi="PMingLiU" w:hint="eastAsia"/>
        </w:rPr>
        <w:t xml:space="preserve">英國統治印度以經濟為重，因此在學術思想、風俗習慣方面採取放任的立場，以「以印制印」為主要統治手段　</w:t>
      </w:r>
      <w:r w:rsidRPr="008171CB">
        <w:rPr>
          <w:rFonts w:ascii="PMingLiU" w:hAnsi="PMingLiU"/>
        </w:rPr>
        <w:t>(D)</w:t>
      </w:r>
      <w:r w:rsidRPr="008171CB">
        <w:rPr>
          <w:rFonts w:ascii="PMingLiU" w:hAnsi="PMingLiU" w:hint="eastAsia"/>
        </w:rPr>
        <w:t>受國殖民影響，今日印度政府大力推行英語的使用</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題號：0301-00049　　　</w:t>
      </w:r>
      <w:r>
        <w:rPr>
          <w:rFonts w:ascii="SMbarcode" w:eastAsia="SMbarcode" w:hAnsi="PMingLiU"/>
        </w:rPr>
        <w:t>*085306-0301-00049*</w:t>
      </w:r>
      <w:r>
        <w:rPr>
          <w:rFonts w:ascii="PMingLiU" w:hAnsi="PMingLiU"/>
        </w:rPr>
        <w:t xml:space="preserve">　　　難易度：中　　　出處：各校試題</w:t>
      </w:r>
    </w:p>
    <w:p w:rsidR="008171CB" w:rsidRDefault="008171CB" w:rsidP="008171CB">
      <w:pPr>
        <w:rPr>
          <w:rFonts w:ascii="PMingLiU" w:hAnsi="PMingLiU"/>
        </w:rPr>
      </w:pPr>
      <w:r w:rsidRPr="008171CB">
        <w:rPr>
          <w:rFonts w:ascii="PMingLiU" w:hAnsi="PMingLiU" w:hint="eastAsia"/>
        </w:rPr>
        <w:t>附圖為某時期歐洲國家在印度的殖民城市分布圖。請問：圖中所展現的勢力分布應是在下列哪一時期？</w:t>
      </w:r>
      <w:r w:rsidRPr="008171CB">
        <w:rPr>
          <w:rFonts w:ascii="PMingLiU" w:hAnsi="PMingLiU" w:hint="eastAsia"/>
        </w:rPr>
        <w:br/>
      </w:r>
      <w:r w:rsidR="00DB6FED" w:rsidRPr="008171CB">
        <w:rPr>
          <w:rFonts w:ascii="PMingLiU" w:hAnsi="PMingLiU" w:hint="eastAsia"/>
          <w:noProof/>
          <w:color w:val="00B050"/>
        </w:rPr>
        <w:drawing>
          <wp:inline distT="0" distB="0" distL="0" distR="0">
            <wp:extent cx="1533525" cy="16287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a:noFill/>
                    </a:ln>
                  </pic:spPr>
                </pic:pic>
              </a:graphicData>
            </a:graphic>
          </wp:inline>
        </w:drawing>
      </w:r>
      <w:r w:rsidRPr="008171CB">
        <w:rPr>
          <w:rFonts w:ascii="PMingLiU" w:hAnsi="PMingLiU" w:hint="eastAsia"/>
        </w:rPr>
        <w:t xml:space="preserve">　</w:t>
      </w:r>
      <w:r w:rsidRPr="008171CB">
        <w:rPr>
          <w:rFonts w:ascii="PMingLiU" w:hAnsi="PMingLiU"/>
        </w:rPr>
        <w:br/>
        <w:t>(A)阿利安人統治時期</w:t>
      </w:r>
      <w:r w:rsidRPr="008171CB">
        <w:rPr>
          <w:rFonts w:ascii="PMingLiU" w:hAnsi="PMingLiU" w:hint="eastAsia"/>
        </w:rPr>
        <w:t xml:space="preserve">　</w:t>
      </w:r>
      <w:r w:rsidRPr="008171CB">
        <w:rPr>
          <w:rFonts w:ascii="PMingLiU" w:hAnsi="PMingLiU"/>
        </w:rPr>
        <w:t>(B)笈多王朝時期</w:t>
      </w:r>
      <w:r w:rsidRPr="008171CB">
        <w:rPr>
          <w:rFonts w:ascii="PMingLiU" w:hAnsi="PMingLiU" w:hint="eastAsia"/>
        </w:rPr>
        <w:t xml:space="preserve">　</w:t>
      </w:r>
      <w:r w:rsidRPr="008171CB">
        <w:rPr>
          <w:rFonts w:ascii="PMingLiU" w:hAnsi="PMingLiU"/>
        </w:rPr>
        <w:t>(C)德里蘇丹國時期</w:t>
      </w:r>
      <w:r w:rsidRPr="008171CB">
        <w:rPr>
          <w:rFonts w:ascii="PMingLiU" w:hAnsi="PMingLiU" w:hint="eastAsia"/>
        </w:rPr>
        <w:t xml:space="preserve">　</w:t>
      </w:r>
      <w:r w:rsidRPr="008171CB">
        <w:rPr>
          <w:rFonts w:ascii="PMingLiU" w:hAnsi="PMingLiU"/>
        </w:rPr>
        <w:t>(D)蒙兀兒王朝時期</w:t>
      </w:r>
    </w:p>
    <w:p w:rsidR="008171CB" w:rsidRDefault="008171CB" w:rsidP="008171CB">
      <w:r>
        <w:rPr>
          <w:rFonts w:ascii="PMingLiU" w:hAnsi="PMingLiU"/>
        </w:rPr>
        <w:t>答案：</w:t>
      </w:r>
      <w:r>
        <w:t>(D)</w:t>
      </w:r>
    </w:p>
    <w:p w:rsidR="008171CB" w:rsidRDefault="008171CB" w:rsidP="008171CB">
      <w:r>
        <w:rPr>
          <w:rFonts w:ascii="PMingLiU" w:hAnsi="PMingLiU"/>
        </w:rPr>
        <w:t>解析：</w:t>
      </w:r>
      <w:r>
        <w:t>1510</w:t>
      </w:r>
      <w:r>
        <w:t>年，葡萄牙占領印度的果亞（</w:t>
      </w:r>
      <w:r>
        <w:t>Goa</w:t>
      </w:r>
      <w:r>
        <w:t>），壟斷</w:t>
      </w:r>
      <w:r>
        <w:rPr>
          <w:rFonts w:hint="eastAsia"/>
        </w:rPr>
        <w:t>了</w:t>
      </w:r>
      <w:r>
        <w:t>印度洋的貿易。之後歐洲國家相繼東來，展開貿易競爭，陸續在印度</w:t>
      </w:r>
      <w:r>
        <w:rPr>
          <w:rFonts w:hint="eastAsia"/>
        </w:rPr>
        <w:t>建</w:t>
      </w:r>
      <w:r>
        <w:t>立殖民地。十九世紀</w:t>
      </w:r>
      <w:r>
        <w:rPr>
          <w:rFonts w:hint="eastAsia"/>
        </w:rPr>
        <w:t>後</w:t>
      </w:r>
      <w:r>
        <w:t>，由英國控制整個印度，故答案</w:t>
      </w:r>
      <w:r>
        <w:rPr>
          <w:rFonts w:hint="eastAsia"/>
        </w:rPr>
        <w:t>選</w:t>
      </w:r>
      <w:r>
        <w:t>蒙兀兒王朝時期（</w:t>
      </w:r>
      <w:r>
        <w:t>1526</w:t>
      </w:r>
      <w:r>
        <w:rPr>
          <w:rFonts w:hint="eastAsia"/>
        </w:rPr>
        <w:t>-</w:t>
      </w:r>
      <w:r>
        <w:t>1858</w:t>
      </w:r>
      <w:r>
        <w:t>年）。</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題號：0301-00050　　　</w:t>
      </w:r>
      <w:r>
        <w:rPr>
          <w:rFonts w:ascii="SMbarcode" w:eastAsia="SMbarcode" w:hAnsi="PMingLiU"/>
        </w:rPr>
        <w:t>*085306-0301-00050*</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1857年，英國殖民當局發給印度籍傭兵的是用兩種動物的油脂包裹的子彈。在使用子彈時，必須用牙齒咬破子彈的厚紙皮。這種措施實施後，導致印度教徒及伊斯蘭教徒的士兵不滿，引發暴動。請問：此兩種動物為何？　</w:t>
      </w:r>
      <w:r w:rsidRPr="008171CB">
        <w:rPr>
          <w:rFonts w:ascii="PMingLiU" w:hAnsi="PMingLiU"/>
        </w:rPr>
        <w:br/>
        <w:t>(A)</w:t>
      </w:r>
      <w:r w:rsidRPr="008171CB">
        <w:rPr>
          <w:rFonts w:ascii="PMingLiU" w:hAnsi="PMingLiU" w:hint="eastAsia"/>
        </w:rPr>
        <w:t xml:space="preserve">豬、羊　</w:t>
      </w:r>
      <w:r w:rsidRPr="008171CB">
        <w:rPr>
          <w:rFonts w:ascii="PMingLiU" w:hAnsi="PMingLiU"/>
        </w:rPr>
        <w:t>(B)</w:t>
      </w:r>
      <w:r w:rsidRPr="008171CB">
        <w:rPr>
          <w:rFonts w:ascii="PMingLiU" w:hAnsi="PMingLiU" w:hint="eastAsia"/>
        </w:rPr>
        <w:t xml:space="preserve">牛、豬　</w:t>
      </w:r>
      <w:r w:rsidRPr="008171CB">
        <w:rPr>
          <w:rFonts w:ascii="PMingLiU" w:hAnsi="PMingLiU"/>
        </w:rPr>
        <w:t>(C)</w:t>
      </w:r>
      <w:r w:rsidRPr="008171CB">
        <w:rPr>
          <w:rFonts w:ascii="PMingLiU" w:hAnsi="PMingLiU" w:hint="eastAsia"/>
        </w:rPr>
        <w:t xml:space="preserve">羊、牛　</w:t>
      </w:r>
      <w:r w:rsidRPr="008171CB">
        <w:rPr>
          <w:rFonts w:ascii="PMingLiU" w:hAnsi="PMingLiU"/>
        </w:rPr>
        <w:t>(D)</w:t>
      </w:r>
      <w:r w:rsidRPr="008171CB">
        <w:rPr>
          <w:rFonts w:ascii="PMingLiU" w:hAnsi="PMingLiU" w:hint="eastAsia"/>
        </w:rPr>
        <w:t>狗、豬</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Pr>
          <w:rFonts w:hint="eastAsia"/>
        </w:rPr>
        <w:t>印度教徒不吃牛肉，伊斯蘭教徒不吃豬肉。</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0301-00051　　　</w:t>
      </w:r>
      <w:r>
        <w:rPr>
          <w:rFonts w:ascii="SMbarcode" w:eastAsia="SMbarcode" w:hAnsi="PMingLiU"/>
        </w:rPr>
        <w:t>*085306-0301-00051*</w:t>
      </w:r>
      <w:r>
        <w:rPr>
          <w:rFonts w:ascii="PMingLiU" w:hAnsi="PMingLiU"/>
        </w:rPr>
        <w:t xml:space="preserve">　　　難易度：中　　　出處：各校試題</w:t>
      </w:r>
    </w:p>
    <w:p w:rsidR="008171CB" w:rsidRPr="008171CB" w:rsidRDefault="008171CB" w:rsidP="008171CB">
      <w:pPr>
        <w:rPr>
          <w:rFonts w:ascii="PMingLiU" w:hAnsi="PMingLiU" w:hint="eastAsia"/>
        </w:rPr>
      </w:pPr>
      <w:r w:rsidRPr="008171CB">
        <w:rPr>
          <w:rFonts w:ascii="PMingLiU" w:hAnsi="PMingLiU" w:hint="eastAsia"/>
        </w:rPr>
        <w:t xml:space="preserve">在電影《少年pi的奇幻漂流》中，主角的出生地是別稱「法國城」的旁地治利，當地曾受法國殖民，不但以法語為常用語言，不少人民還保留有法國國籍。依據上文所述，以下敘述何者正確？　</w:t>
      </w:r>
      <w:r w:rsidRPr="008171CB">
        <w:rPr>
          <w:rFonts w:ascii="PMingLiU" w:hAnsi="PMingLiU"/>
        </w:rPr>
        <w:br/>
        <w:t>(A)</w:t>
      </w:r>
      <w:r w:rsidRPr="008171CB">
        <w:rPr>
          <w:rFonts w:ascii="PMingLiU" w:hAnsi="PMingLiU" w:hint="eastAsia"/>
        </w:rPr>
        <w:t>法國於此地殖民時，印度亦有荷蘭、西班牙等國建立</w:t>
      </w:r>
    </w:p>
    <w:p w:rsidR="008171CB" w:rsidRDefault="008171CB" w:rsidP="008171CB">
      <w:pPr>
        <w:rPr>
          <w:rFonts w:ascii="PMingLiU" w:hAnsi="PMingLiU" w:hint="eastAsia"/>
        </w:rPr>
      </w:pPr>
      <w:r w:rsidRPr="008171CB">
        <w:rPr>
          <w:rFonts w:ascii="PMingLiU" w:hAnsi="PMingLiU" w:hint="eastAsia"/>
        </w:rPr>
        <w:t xml:space="preserve">殖民勢力　</w:t>
      </w:r>
      <w:r w:rsidRPr="008171CB">
        <w:rPr>
          <w:rFonts w:ascii="PMingLiU" w:hAnsi="PMingLiU"/>
        </w:rPr>
        <w:t>(B)</w:t>
      </w:r>
      <w:r w:rsidRPr="008171CB">
        <w:rPr>
          <w:rFonts w:ascii="PMingLiU" w:hAnsi="PMingLiU" w:hint="eastAsia"/>
        </w:rPr>
        <w:t xml:space="preserve">受限於印度本土帝國勢力的強盛，法國很快便放棄旁地治利的殖民　</w:t>
      </w:r>
      <w:r w:rsidRPr="008171CB">
        <w:rPr>
          <w:rFonts w:ascii="PMingLiU" w:hAnsi="PMingLiU"/>
        </w:rPr>
        <w:t>(C)</w:t>
      </w:r>
      <w:r w:rsidRPr="008171CB">
        <w:rPr>
          <w:rFonts w:ascii="PMingLiU" w:hAnsi="PMingLiU" w:hint="eastAsia"/>
        </w:rPr>
        <w:t xml:space="preserve">法國在印度的殖民，最後因七年戰爭的失利，大幅萎縮　</w:t>
      </w:r>
      <w:r w:rsidRPr="008171CB">
        <w:rPr>
          <w:rFonts w:ascii="PMingLiU" w:hAnsi="PMingLiU"/>
        </w:rPr>
        <w:t>(D)</w:t>
      </w:r>
      <w:r w:rsidRPr="008171CB">
        <w:rPr>
          <w:rFonts w:ascii="PMingLiU" w:hAnsi="PMingLiU" w:hint="eastAsia"/>
        </w:rPr>
        <w:t>一次大戰後由於英國同意印度獨立，法國亦放棄對旁地治利的殖民</w:t>
      </w:r>
    </w:p>
    <w:p w:rsidR="008171CB" w:rsidRDefault="008171CB" w:rsidP="008171CB">
      <w:r>
        <w:rPr>
          <w:rFonts w:ascii="PMingLiU" w:hAnsi="PMingLiU"/>
        </w:rPr>
        <w:t>答案：</w:t>
      </w:r>
      <w:r>
        <w:t>(C)</w:t>
      </w:r>
    </w:p>
    <w:p w:rsidR="008171CB" w:rsidRDefault="008171CB" w:rsidP="008171CB">
      <w:r>
        <w:rPr>
          <w:rFonts w:ascii="PMingLiU" w:hAnsi="PMingLiU"/>
        </w:rPr>
        <w:t>解析：</w:t>
      </w:r>
      <w:r>
        <w:t>(A)</w:t>
      </w:r>
      <w:r>
        <w:t>西班牙</w:t>
      </w:r>
      <w:r>
        <w:rPr>
          <w:rFonts w:hint="eastAsia"/>
        </w:rPr>
        <w:t>未在印度建立殖民地。</w:t>
      </w:r>
      <w:r>
        <w:br/>
        <w:t>(B)</w:t>
      </w:r>
      <w:r>
        <w:t>當時</w:t>
      </w:r>
      <w:r>
        <w:rPr>
          <w:rFonts w:hint="eastAsia"/>
        </w:rPr>
        <w:t>印度的</w:t>
      </w:r>
      <w:r>
        <w:t>蒙兀兒帝國勢力逐漸衰弱，選項敘述與事實不符。</w:t>
      </w:r>
      <w:r>
        <w:br/>
        <w:t>(D)</w:t>
      </w:r>
      <w:r>
        <w:t>一次大戰後英國並</w:t>
      </w:r>
      <w:r>
        <w:rPr>
          <w:rFonts w:hint="eastAsia"/>
        </w:rPr>
        <w:t>未</w:t>
      </w:r>
      <w:r>
        <w:t>同意印度獨立。</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題號：0301-00052　　　</w:t>
      </w:r>
      <w:r>
        <w:rPr>
          <w:rFonts w:ascii="SMbarcode" w:eastAsia="SMbarcode" w:hAnsi="PMingLiU"/>
        </w:rPr>
        <w:t>*085306-0301-00052*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從十七世紀初至十八世紀末以來，歐洲的各方勢力均在角逐印度洋貿易的霸主地位。請問：在這一波競爭的過程中，最後獨霸印度洋貿易的國家是？　</w:t>
      </w:r>
      <w:r w:rsidRPr="008171CB">
        <w:rPr>
          <w:rFonts w:ascii="PMingLiU" w:hAnsi="PMingLiU"/>
        </w:rPr>
        <w:br/>
        <w:t>(A)</w:t>
      </w:r>
      <w:r w:rsidRPr="008171CB">
        <w:rPr>
          <w:rFonts w:ascii="PMingLiU" w:hAnsi="PMingLiU" w:hint="eastAsia"/>
        </w:rPr>
        <w:t xml:space="preserve">荷蘭　</w:t>
      </w:r>
      <w:r w:rsidRPr="008171CB">
        <w:rPr>
          <w:rFonts w:ascii="PMingLiU" w:hAnsi="PMingLiU"/>
        </w:rPr>
        <w:t>(B)</w:t>
      </w:r>
      <w:r w:rsidRPr="008171CB">
        <w:rPr>
          <w:rFonts w:ascii="PMingLiU" w:hAnsi="PMingLiU" w:hint="eastAsia"/>
        </w:rPr>
        <w:t xml:space="preserve">法國　</w:t>
      </w:r>
      <w:r w:rsidRPr="008171CB">
        <w:rPr>
          <w:rFonts w:ascii="PMingLiU" w:hAnsi="PMingLiU"/>
        </w:rPr>
        <w:t>(C)</w:t>
      </w:r>
      <w:r w:rsidRPr="008171CB">
        <w:rPr>
          <w:rFonts w:ascii="PMingLiU" w:hAnsi="PMingLiU" w:hint="eastAsia"/>
        </w:rPr>
        <w:t xml:space="preserve">葡萄牙　</w:t>
      </w:r>
      <w:r w:rsidRPr="008171CB">
        <w:rPr>
          <w:rFonts w:ascii="PMingLiU" w:hAnsi="PMingLiU"/>
        </w:rPr>
        <w:t>(D)</w:t>
      </w:r>
      <w:r w:rsidRPr="008171CB">
        <w:rPr>
          <w:rFonts w:ascii="PMingLiU" w:hAnsi="PMingLiU" w:hint="eastAsia"/>
        </w:rPr>
        <w:t>英國</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題號：0301-00053　　　</w:t>
      </w:r>
      <w:r>
        <w:rPr>
          <w:rFonts w:ascii="SMbarcode" w:eastAsia="SMbarcode" w:hAnsi="PMingLiU"/>
        </w:rPr>
        <w:t>*085306-0301-00053*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英國殖民印度時，大力鼓勵英國傳教士進入印度傳教，企圖將印度基督教化，甚至打擊印度教的陋習，將印度教貶為野蠻落後的文明象徵，直到印度人民大抗爭之後，英國人才改採消極的宗教政策。請問：以上描述是印度的哪一個時期？　</w:t>
      </w:r>
      <w:r w:rsidRPr="008171CB">
        <w:rPr>
          <w:rFonts w:ascii="PMingLiU" w:hAnsi="PMingLiU"/>
        </w:rPr>
        <w:br/>
        <w:t>(A)</w:t>
      </w:r>
      <w:r w:rsidRPr="008171CB">
        <w:rPr>
          <w:rFonts w:ascii="PMingLiU" w:hAnsi="PMingLiU" w:hint="eastAsia"/>
        </w:rPr>
        <w:t xml:space="preserve">十八世紀中　</w:t>
      </w:r>
      <w:r w:rsidRPr="008171CB">
        <w:rPr>
          <w:rFonts w:ascii="PMingLiU" w:hAnsi="PMingLiU"/>
        </w:rPr>
        <w:t>(B)</w:t>
      </w:r>
      <w:r w:rsidRPr="008171CB">
        <w:rPr>
          <w:rFonts w:ascii="PMingLiU" w:hAnsi="PMingLiU" w:hint="eastAsia"/>
        </w:rPr>
        <w:t xml:space="preserve">十八世紀末　</w:t>
      </w:r>
      <w:r w:rsidRPr="008171CB">
        <w:rPr>
          <w:rFonts w:ascii="PMingLiU" w:hAnsi="PMingLiU"/>
        </w:rPr>
        <w:t>(C)</w:t>
      </w:r>
      <w:r w:rsidRPr="008171CB">
        <w:rPr>
          <w:rFonts w:ascii="PMingLiU" w:hAnsi="PMingLiU" w:hint="eastAsia"/>
        </w:rPr>
        <w:t xml:space="preserve">十九世紀中　</w:t>
      </w:r>
      <w:r w:rsidRPr="008171CB">
        <w:rPr>
          <w:rFonts w:ascii="PMingLiU" w:hAnsi="PMingLiU"/>
        </w:rPr>
        <w:t>(D)</w:t>
      </w:r>
      <w:r w:rsidRPr="008171CB">
        <w:rPr>
          <w:rFonts w:ascii="PMingLiU" w:hAnsi="PMingLiU" w:hint="eastAsia"/>
        </w:rPr>
        <w:t>二十世紀末</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題號：0301-00054　　　</w:t>
      </w:r>
      <w:r>
        <w:rPr>
          <w:rFonts w:ascii="SMbarcode" w:eastAsia="SMbarcode" w:hAnsi="PMingLiU"/>
        </w:rPr>
        <w:t>*085306-0301-00054*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rPr>
        <w:t>1858</w:t>
      </w:r>
      <w:r w:rsidRPr="008171CB">
        <w:rPr>
          <w:rFonts w:ascii="PMingLiU" w:hAnsi="PMingLiU" w:hint="eastAsia"/>
        </w:rPr>
        <w:t>年</w:t>
      </w:r>
      <w:r w:rsidRPr="008171CB">
        <w:rPr>
          <w:rFonts w:ascii="PMingLiU" w:hAnsi="PMingLiU"/>
        </w:rPr>
        <w:t>8</w:t>
      </w:r>
      <w:r w:rsidRPr="008171CB">
        <w:rPr>
          <w:rFonts w:ascii="PMingLiU" w:hAnsi="PMingLiU" w:hint="eastAsia"/>
        </w:rPr>
        <w:t xml:space="preserve">月，英國當局宣布結束東印度公司在印度的統治：「印度將由英國女王接管並以她的名義統治。」請問：英國政府突如其來接管的原因可能為何？　</w:t>
      </w:r>
      <w:r w:rsidRPr="008171CB">
        <w:rPr>
          <w:rFonts w:ascii="PMingLiU" w:hAnsi="PMingLiU"/>
        </w:rPr>
        <w:br/>
        <w:t>(A)</w:t>
      </w:r>
      <w:r w:rsidRPr="008171CB">
        <w:rPr>
          <w:rFonts w:ascii="PMingLiU" w:hAnsi="PMingLiU" w:hint="eastAsia"/>
        </w:rPr>
        <w:t xml:space="preserve">強化印度的教育措施，以培養親英人士，有利統治　</w:t>
      </w:r>
      <w:r w:rsidRPr="008171CB">
        <w:rPr>
          <w:rFonts w:ascii="PMingLiU" w:hAnsi="PMingLiU"/>
        </w:rPr>
        <w:t>(B)</w:t>
      </w:r>
      <w:r w:rsidRPr="008171CB">
        <w:rPr>
          <w:rFonts w:ascii="PMingLiU" w:hAnsi="PMingLiU" w:hint="eastAsia"/>
        </w:rPr>
        <w:t xml:space="preserve">東印度公司因喪失獨占中國的貿易權，實力大不如前，無法掌控印度　</w:t>
      </w:r>
      <w:r w:rsidRPr="008171CB">
        <w:rPr>
          <w:rFonts w:ascii="PMingLiU" w:hAnsi="PMingLiU"/>
        </w:rPr>
        <w:t>(C)</w:t>
      </w:r>
      <w:r w:rsidRPr="008171CB">
        <w:rPr>
          <w:rFonts w:ascii="PMingLiU" w:hAnsi="PMingLiU" w:hint="eastAsia"/>
        </w:rPr>
        <w:t>因換裝新式步槍引發</w:t>
      </w:r>
      <w:r w:rsidRPr="008171CB">
        <w:rPr>
          <w:rFonts w:ascii="PMingLiU" w:hAnsi="PMingLiU"/>
        </w:rPr>
        <w:t>1857</w:t>
      </w:r>
      <w:r w:rsidRPr="008171CB">
        <w:rPr>
          <w:rFonts w:ascii="PMingLiU" w:hAnsi="PMingLiU" w:hint="eastAsia"/>
        </w:rPr>
        <w:t xml:space="preserve">年印度居民大抗爭，政府決定接手處理後續問題　</w:t>
      </w:r>
      <w:r w:rsidRPr="008171CB">
        <w:rPr>
          <w:rFonts w:ascii="PMingLiU" w:hAnsi="PMingLiU"/>
        </w:rPr>
        <w:t>(D)</w:t>
      </w:r>
      <w:r w:rsidRPr="008171CB">
        <w:rPr>
          <w:rFonts w:ascii="PMingLiU" w:hAnsi="PMingLiU" w:hint="eastAsia"/>
        </w:rPr>
        <w:t>因為中國已允許鴉片可以合法貿易，政府接管會有更多利益</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rPr>
        <w:t>解析：</w:t>
      </w:r>
      <w:r>
        <w:t>(A)</w:t>
      </w:r>
      <w:r w:rsidRPr="002A2570">
        <w:rPr>
          <w:rFonts w:hint="eastAsia"/>
        </w:rPr>
        <w:t>印度的第一所大學在</w:t>
      </w:r>
      <w:r w:rsidRPr="002A2570">
        <w:t>1857</w:t>
      </w:r>
      <w:r w:rsidRPr="002A2570">
        <w:rPr>
          <w:rFonts w:hint="eastAsia"/>
        </w:rPr>
        <w:t>年已建立</w:t>
      </w:r>
      <w:r>
        <w:rPr>
          <w:rFonts w:hint="eastAsia"/>
        </w:rPr>
        <w:t>。</w:t>
      </w:r>
      <w:r>
        <w:br/>
        <w:t>(B)</w:t>
      </w:r>
      <w:r w:rsidRPr="002A2570">
        <w:rPr>
          <w:rFonts w:hint="eastAsia"/>
        </w:rPr>
        <w:t>東印度公司的確在</w:t>
      </w:r>
      <w:r w:rsidRPr="002A2570">
        <w:t>1834</w:t>
      </w:r>
      <w:r w:rsidRPr="002A2570">
        <w:rPr>
          <w:rFonts w:hint="eastAsia"/>
        </w:rPr>
        <w:t>年喪失在中國的貿易獨占權，但在印度，它的獲利仍高</w:t>
      </w:r>
      <w:r>
        <w:rPr>
          <w:rFonts w:hint="eastAsia"/>
        </w:rPr>
        <w:t>。</w:t>
      </w:r>
      <w:r>
        <w:br/>
        <w:t>(D)</w:t>
      </w:r>
      <w:r w:rsidRPr="002A2570">
        <w:rPr>
          <w:rFonts w:hint="eastAsia"/>
        </w:rPr>
        <w:t>鴉片可以在中國合法貿易是在</w:t>
      </w:r>
      <w:r w:rsidRPr="002A2570">
        <w:t>1958</w:t>
      </w:r>
      <w:r w:rsidRPr="002A2570">
        <w:rPr>
          <w:rFonts w:hint="eastAsia"/>
        </w:rPr>
        <w:t>年</w:t>
      </w:r>
      <w:r w:rsidRPr="002A2570">
        <w:t>10</w:t>
      </w:r>
      <w:r w:rsidRPr="002A2570">
        <w:rPr>
          <w:rFonts w:hint="eastAsia"/>
        </w:rPr>
        <w:t>月，為英政府接管印度之後</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0301-00055　　　</w:t>
      </w:r>
      <w:r>
        <w:rPr>
          <w:rFonts w:ascii="SMbarcode" w:eastAsia="SMbarcode" w:hAnsi="PMingLiU"/>
        </w:rPr>
        <w:t>*085306-0301-00055*</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1858年英國議會頒布《印度政府法案》（The Government of India Act），此一法案代表了何種意義？　</w:t>
      </w:r>
      <w:r w:rsidRPr="008171CB">
        <w:rPr>
          <w:rFonts w:ascii="PMingLiU" w:hAnsi="PMingLiU"/>
        </w:rPr>
        <w:br/>
        <w:t>(A)</w:t>
      </w:r>
      <w:r w:rsidRPr="008171CB">
        <w:rPr>
          <w:rFonts w:ascii="PMingLiU" w:hAnsi="PMingLiU" w:hint="eastAsia"/>
        </w:rPr>
        <w:t xml:space="preserve">英國政府直接統治印度　</w:t>
      </w:r>
      <w:r w:rsidRPr="008171CB">
        <w:rPr>
          <w:rFonts w:ascii="PMingLiU" w:hAnsi="PMingLiU"/>
        </w:rPr>
        <w:t>(B)</w:t>
      </w:r>
      <w:r w:rsidRPr="008171CB">
        <w:rPr>
          <w:rFonts w:ascii="PMingLiU" w:hAnsi="PMingLiU" w:hint="eastAsia"/>
        </w:rPr>
        <w:t xml:space="preserve">英國驅逐了法國在印度的勢力　</w:t>
      </w:r>
      <w:r w:rsidRPr="008171CB">
        <w:rPr>
          <w:rFonts w:ascii="PMingLiU" w:hAnsi="PMingLiU"/>
        </w:rPr>
        <w:t>(C)</w:t>
      </w:r>
      <w:r w:rsidRPr="008171CB">
        <w:rPr>
          <w:rFonts w:ascii="PMingLiU" w:hAnsi="PMingLiU" w:hint="eastAsia"/>
        </w:rPr>
        <w:t xml:space="preserve">英國決定讓印度人自治　</w:t>
      </w:r>
      <w:r w:rsidRPr="008171CB">
        <w:rPr>
          <w:rFonts w:ascii="PMingLiU" w:hAnsi="PMingLiU"/>
        </w:rPr>
        <w:t>(D)</w:t>
      </w:r>
      <w:r w:rsidRPr="008171CB">
        <w:rPr>
          <w:rFonts w:ascii="PMingLiU" w:hAnsi="PMingLiU" w:hint="eastAsia"/>
        </w:rPr>
        <w:t>英國讓蒙兀兒王朝取代東印度公司</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題號：0301-00056　　　</w:t>
      </w:r>
      <w:r>
        <w:rPr>
          <w:rFonts w:ascii="SMbarcode" w:eastAsia="SMbarcode" w:hAnsi="PMingLiU"/>
        </w:rPr>
        <w:t>*085306-0301-00056*</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印度某地區受外來文化影響極大，該地因殖民母國的支持，成為天主教傳教士離開歐洲後，在東方的第一個傳教地點，今日還可見到當地人民在耶誕節時盛大慶祝耶穌誕生。請問：上述某地區可能為何？該地又曾經歷哪一國家的殖民？　</w:t>
      </w:r>
      <w:r w:rsidRPr="008171CB">
        <w:rPr>
          <w:rFonts w:ascii="PMingLiU" w:hAnsi="PMingLiU"/>
        </w:rPr>
        <w:br/>
        <w:t>(A)</w:t>
      </w:r>
      <w:r w:rsidRPr="008171CB">
        <w:rPr>
          <w:rFonts w:ascii="PMingLiU" w:hAnsi="PMingLiU" w:hint="eastAsia"/>
        </w:rPr>
        <w:t xml:space="preserve">孟買，英國　</w:t>
      </w:r>
      <w:r w:rsidRPr="008171CB">
        <w:rPr>
          <w:rFonts w:ascii="PMingLiU" w:hAnsi="PMingLiU"/>
        </w:rPr>
        <w:t>(B)</w:t>
      </w:r>
      <w:r w:rsidRPr="008171CB">
        <w:rPr>
          <w:rFonts w:ascii="PMingLiU" w:hAnsi="PMingLiU" w:hint="eastAsia"/>
        </w:rPr>
        <w:t xml:space="preserve">胡格利欽蘇拉，荷蘭　</w:t>
      </w:r>
      <w:r w:rsidRPr="008171CB">
        <w:rPr>
          <w:rFonts w:ascii="PMingLiU" w:hAnsi="PMingLiU"/>
        </w:rPr>
        <w:t>(C)</w:t>
      </w:r>
      <w:r w:rsidRPr="008171CB">
        <w:rPr>
          <w:rFonts w:ascii="PMingLiU" w:hAnsi="PMingLiU" w:hint="eastAsia"/>
        </w:rPr>
        <w:t xml:space="preserve">果亞，葡萄牙　</w:t>
      </w:r>
      <w:r w:rsidRPr="008171CB">
        <w:rPr>
          <w:rFonts w:ascii="PMingLiU" w:hAnsi="PMingLiU"/>
        </w:rPr>
        <w:t>(D)</w:t>
      </w:r>
      <w:r w:rsidRPr="008171CB">
        <w:rPr>
          <w:rFonts w:ascii="PMingLiU" w:hAnsi="PMingLiU" w:hint="eastAsia"/>
        </w:rPr>
        <w:t>旁地治利，法國</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題號：0301-00057　　　</w:t>
      </w:r>
      <w:r>
        <w:rPr>
          <w:rFonts w:ascii="SMbarcode" w:eastAsia="SMbarcode" w:hAnsi="PMingLiU"/>
        </w:rPr>
        <w:t>*085306-0301-00057*</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參與此事件的人不只是軍隊，連印度一般民眾、地方大君、印度教教徒、穆斯林等都一起響應。此事件也導致英國東印公司的統治崩解，在鎮壓完畢後，由英國女王直接統治印度，取代了在此之間一直統治此地的英屬東印度公司，印度在名實上都成為英國的殖民地。」請問：印度在上述事件發生後，有何轉變？　</w:t>
      </w:r>
      <w:r w:rsidRPr="008171CB">
        <w:rPr>
          <w:rFonts w:ascii="PMingLiU" w:hAnsi="PMingLiU"/>
        </w:rPr>
        <w:br/>
        <w:t>(A)</w:t>
      </w:r>
      <w:r w:rsidRPr="008171CB">
        <w:rPr>
          <w:rFonts w:ascii="PMingLiU" w:hAnsi="PMingLiU" w:hint="eastAsia"/>
        </w:rPr>
        <w:t xml:space="preserve">英國派人直接治理各地土邦，土邦王公失去權勢　</w:t>
      </w:r>
      <w:r w:rsidRPr="008171CB">
        <w:rPr>
          <w:rFonts w:ascii="PMingLiU" w:hAnsi="PMingLiU"/>
        </w:rPr>
        <w:t>(B)</w:t>
      </w:r>
      <w:r w:rsidRPr="008171CB">
        <w:rPr>
          <w:rFonts w:ascii="PMingLiU" w:hAnsi="PMingLiU" w:hint="eastAsia"/>
        </w:rPr>
        <w:t xml:space="preserve">英國加強鐵路、通信建設，加快印度資本主義發展　</w:t>
      </w:r>
      <w:r w:rsidRPr="008171CB">
        <w:rPr>
          <w:rFonts w:ascii="PMingLiU" w:hAnsi="PMingLiU"/>
        </w:rPr>
        <w:t>(C)</w:t>
      </w:r>
      <w:r w:rsidRPr="008171CB">
        <w:rPr>
          <w:rFonts w:ascii="PMingLiU" w:hAnsi="PMingLiU" w:hint="eastAsia"/>
        </w:rPr>
        <w:t xml:space="preserve">宗教寬容政策取消，人民紛紛變信基督教　</w:t>
      </w:r>
      <w:r w:rsidRPr="008171CB">
        <w:rPr>
          <w:rFonts w:ascii="PMingLiU" w:hAnsi="PMingLiU"/>
        </w:rPr>
        <w:t>(D)</w:t>
      </w:r>
      <w:r w:rsidRPr="008171CB">
        <w:rPr>
          <w:rFonts w:ascii="PMingLiU" w:hAnsi="PMingLiU" w:hint="eastAsia"/>
        </w:rPr>
        <w:t>歐洲各國在印度的殖民競爭告一段落，英國成為最大外國勢力</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DA5210">
        <w:rPr>
          <w:rFonts w:hint="eastAsia"/>
        </w:rPr>
        <w:t>英國將印度視為工業生產的原料來源地與商品銷售市場，為了達成經濟目的，英國在印度興辦許多公共工程，尤其是交通設施（包括鐵路、電報、電話、汽船）以及灌溉系統；再加上先進耕作技術的引進等等。</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0301-00058　　　</w:t>
      </w:r>
      <w:r>
        <w:rPr>
          <w:rFonts w:ascii="SMbarcode" w:eastAsia="SMbarcode" w:hAnsi="PMingLiU"/>
        </w:rPr>
        <w:t>*085306-0301-00058*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相較於歐洲其他國家而言，荷蘭人的宗教狂熱度較低，十七世紀以來在東南亞的活動均是以貿易為主。請問：當時荷蘭人在印度最主要的貿易商品為何？　</w:t>
      </w:r>
      <w:r w:rsidRPr="008171CB">
        <w:rPr>
          <w:rFonts w:ascii="PMingLiU" w:hAnsi="PMingLiU"/>
        </w:rPr>
        <w:br/>
        <w:t>(A)</w:t>
      </w:r>
      <w:r w:rsidRPr="008171CB">
        <w:rPr>
          <w:rFonts w:ascii="PMingLiU" w:hAnsi="PMingLiU" w:hint="eastAsia"/>
        </w:rPr>
        <w:t xml:space="preserve">稻米、蔗糖　</w:t>
      </w:r>
      <w:r w:rsidRPr="008171CB">
        <w:rPr>
          <w:rFonts w:ascii="PMingLiU" w:hAnsi="PMingLiU"/>
        </w:rPr>
        <w:t>(B)</w:t>
      </w:r>
      <w:r w:rsidRPr="008171CB">
        <w:rPr>
          <w:rFonts w:ascii="PMingLiU" w:hAnsi="PMingLiU" w:hint="eastAsia"/>
        </w:rPr>
        <w:t xml:space="preserve">香料、鹿皮　</w:t>
      </w:r>
      <w:r w:rsidRPr="008171CB">
        <w:rPr>
          <w:rFonts w:ascii="PMingLiU" w:hAnsi="PMingLiU"/>
        </w:rPr>
        <w:t>(C)</w:t>
      </w:r>
      <w:r w:rsidRPr="008171CB">
        <w:rPr>
          <w:rFonts w:ascii="PMingLiU" w:hAnsi="PMingLiU" w:hint="eastAsia"/>
        </w:rPr>
        <w:t xml:space="preserve">絲織品、香料　</w:t>
      </w:r>
      <w:r w:rsidRPr="008171CB">
        <w:rPr>
          <w:rFonts w:ascii="PMingLiU" w:hAnsi="PMingLiU"/>
        </w:rPr>
        <w:t>(D)</w:t>
      </w:r>
      <w:r w:rsidRPr="008171CB">
        <w:rPr>
          <w:rFonts w:ascii="PMingLiU" w:hAnsi="PMingLiU" w:hint="eastAsia"/>
        </w:rPr>
        <w:t>香料、茶葉</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題號：0301-00059　　　</w:t>
      </w:r>
      <w:r>
        <w:rPr>
          <w:rFonts w:ascii="SMbarcode" w:eastAsia="SMbarcode" w:hAnsi="PMingLiU"/>
        </w:rPr>
        <w:t>*085306-0301-00059*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「英國之所以能夠持續往印度內陸進行殖民地擴張，除了其本身的軍事實力外，也與善於利用當時印度內部政治局勢有關</w:t>
      </w:r>
      <w:r w:rsidRPr="008171CB">
        <w:rPr>
          <w:rFonts w:ascii="PMingLiU" w:hAnsi="PMingLiU"/>
        </w:rPr>
        <w:t>……</w:t>
      </w:r>
      <w:r w:rsidRPr="008171CB">
        <w:rPr>
          <w:rFonts w:ascii="PMingLiU" w:hAnsi="PMingLiU" w:hint="eastAsia"/>
        </w:rPr>
        <w:t xml:space="preserve">。」請問：下列何者符合題幹敘述？　</w:t>
      </w:r>
      <w:r w:rsidRPr="008171CB">
        <w:rPr>
          <w:rFonts w:ascii="PMingLiU" w:hAnsi="PMingLiU"/>
        </w:rPr>
        <w:br/>
        <w:t>(A)</w:t>
      </w:r>
      <w:r w:rsidRPr="008171CB">
        <w:rPr>
          <w:rFonts w:ascii="PMingLiU" w:hAnsi="PMingLiU" w:hint="eastAsia"/>
        </w:rPr>
        <w:t xml:space="preserve">法國出兵占領印度旁地治利　</w:t>
      </w:r>
      <w:r w:rsidRPr="008171CB">
        <w:rPr>
          <w:rFonts w:ascii="PMingLiU" w:hAnsi="PMingLiU"/>
        </w:rPr>
        <w:t>(B)</w:t>
      </w:r>
      <w:r w:rsidRPr="008171CB">
        <w:rPr>
          <w:rFonts w:ascii="PMingLiU" w:hAnsi="PMingLiU" w:hint="eastAsia"/>
        </w:rPr>
        <w:t xml:space="preserve">印度諸王國之間的鬥爭　</w:t>
      </w:r>
      <w:r w:rsidRPr="008171CB">
        <w:rPr>
          <w:rFonts w:ascii="PMingLiU" w:hAnsi="PMingLiU"/>
        </w:rPr>
        <w:t>(C)</w:t>
      </w:r>
      <w:r w:rsidRPr="008171CB">
        <w:rPr>
          <w:rFonts w:ascii="PMingLiU" w:hAnsi="PMingLiU" w:hint="eastAsia"/>
        </w:rPr>
        <w:t xml:space="preserve">印度穆斯林反抗蒙兀兒王朝　</w:t>
      </w:r>
      <w:r w:rsidRPr="008171CB">
        <w:rPr>
          <w:rFonts w:ascii="PMingLiU" w:hAnsi="PMingLiU"/>
        </w:rPr>
        <w:t>(D)</w:t>
      </w:r>
      <w:r w:rsidRPr="008171CB">
        <w:rPr>
          <w:rFonts w:ascii="PMingLiU" w:hAnsi="PMingLiU" w:hint="eastAsia"/>
        </w:rPr>
        <w:t>錫克人主動與英國提出軍事合作</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3F3B26">
        <w:rPr>
          <w:rFonts w:hint="eastAsia"/>
        </w:rPr>
        <w:t>與題幹所述無直接關聯</w:t>
      </w:r>
      <w:r>
        <w:rPr>
          <w:rFonts w:hint="eastAsia"/>
        </w:rPr>
        <w:t>。</w:t>
      </w:r>
      <w:r>
        <w:br/>
        <w:t>(C)</w:t>
      </w:r>
      <w:r w:rsidRPr="003F3B26">
        <w:rPr>
          <w:rFonts w:hint="eastAsia"/>
        </w:rPr>
        <w:t>為印度教徒</w:t>
      </w:r>
      <w:r>
        <w:rPr>
          <w:rFonts w:hint="eastAsia"/>
        </w:rPr>
        <w:t>。</w:t>
      </w:r>
      <w:r>
        <w:br/>
        <w:t>(D)</w:t>
      </w:r>
      <w:r w:rsidRPr="003F3B26">
        <w:rPr>
          <w:rFonts w:hint="eastAsia"/>
        </w:rPr>
        <w:t>錫克人是被英國所征服，非主動與其合作。</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0301-00060　　　</w:t>
      </w:r>
      <w:r>
        <w:rPr>
          <w:rFonts w:ascii="SMbarcode" w:eastAsia="SMbarcode" w:hAnsi="PMingLiU"/>
        </w:rPr>
        <w:t>*085306-0301-00060*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八世紀時曾爆發一場席捲全歐陸的「七年戰爭」，其起因主要是歐陸各國對於殖民地之間的相互爭奪，因此這場戰爭也影響到了歐洲各國在海外的殖民地。這場戰爭依照其所在區域發生的戰鬥被賦予了不同的名字：在北美殖民地被稱為「法國—印第安戰爭」；普魯士與奧地利之間則以「第三次西利西亞戰爭」的名稱為人所知。然而，在七年戰爭範疇中被稱之為加爾納迪戰爭的戰場是在？　</w:t>
      </w:r>
      <w:r w:rsidRPr="008171CB">
        <w:rPr>
          <w:rFonts w:ascii="PMingLiU" w:hAnsi="PMingLiU"/>
        </w:rPr>
        <w:br/>
        <w:t>(A)</w:t>
      </w:r>
      <w:r w:rsidRPr="008171CB">
        <w:rPr>
          <w:rFonts w:ascii="PMingLiU" w:hAnsi="PMingLiU" w:hint="eastAsia"/>
        </w:rPr>
        <w:t xml:space="preserve">印度　</w:t>
      </w:r>
      <w:r w:rsidRPr="008171CB">
        <w:rPr>
          <w:rFonts w:ascii="PMingLiU" w:hAnsi="PMingLiU"/>
        </w:rPr>
        <w:t>(B)</w:t>
      </w:r>
      <w:r w:rsidRPr="008171CB">
        <w:rPr>
          <w:rFonts w:ascii="PMingLiU" w:hAnsi="PMingLiU" w:hint="eastAsia"/>
        </w:rPr>
        <w:t xml:space="preserve">南美洲　</w:t>
      </w:r>
      <w:r w:rsidRPr="008171CB">
        <w:rPr>
          <w:rFonts w:ascii="PMingLiU" w:hAnsi="PMingLiU"/>
        </w:rPr>
        <w:t>(C)</w:t>
      </w:r>
      <w:r w:rsidRPr="008171CB">
        <w:rPr>
          <w:rFonts w:ascii="PMingLiU" w:hAnsi="PMingLiU" w:hint="eastAsia"/>
        </w:rPr>
        <w:t xml:space="preserve">北美加拿大地區　</w:t>
      </w:r>
      <w:r w:rsidRPr="008171CB">
        <w:rPr>
          <w:rFonts w:ascii="PMingLiU" w:hAnsi="PMingLiU"/>
        </w:rPr>
        <w:t>(D)</w:t>
      </w:r>
      <w:r w:rsidRPr="008171CB">
        <w:rPr>
          <w:rFonts w:ascii="PMingLiU" w:hAnsi="PMingLiU" w:hint="eastAsia"/>
        </w:rPr>
        <w:t>菲律賓群島</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題號：0301-00061　　　</w:t>
      </w:r>
      <w:r>
        <w:rPr>
          <w:rFonts w:ascii="SMbarcode" w:eastAsia="SMbarcode" w:hAnsi="PMingLiU"/>
        </w:rPr>
        <w:t>*085306-0301-00061*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1857-1859年時印度爆發一場大規模的士兵與人民反抗英國殖民政府的行動。請問：這場反抗行動的導火線是？　</w:t>
      </w:r>
      <w:r w:rsidRPr="008171CB">
        <w:rPr>
          <w:rFonts w:ascii="PMingLiU" w:hAnsi="PMingLiU"/>
        </w:rPr>
        <w:br/>
        <w:t>(A)</w:t>
      </w:r>
      <w:r w:rsidRPr="008171CB">
        <w:rPr>
          <w:rFonts w:ascii="PMingLiU" w:hAnsi="PMingLiU" w:hint="eastAsia"/>
        </w:rPr>
        <w:t xml:space="preserve">英國強行推動英語使用　</w:t>
      </w:r>
      <w:r w:rsidRPr="008171CB">
        <w:rPr>
          <w:rFonts w:ascii="PMingLiU" w:hAnsi="PMingLiU"/>
        </w:rPr>
        <w:t>(B)</w:t>
      </w:r>
      <w:r w:rsidRPr="008171CB">
        <w:rPr>
          <w:rFonts w:ascii="PMingLiU" w:hAnsi="PMingLiU" w:hint="eastAsia"/>
        </w:rPr>
        <w:t xml:space="preserve">宗教信仰的差異　</w:t>
      </w:r>
      <w:r w:rsidRPr="008171CB">
        <w:rPr>
          <w:rFonts w:ascii="PMingLiU" w:hAnsi="PMingLiU"/>
        </w:rPr>
        <w:t>(C)</w:t>
      </w:r>
      <w:r w:rsidRPr="008171CB">
        <w:rPr>
          <w:rFonts w:ascii="PMingLiU" w:hAnsi="PMingLiU" w:hint="eastAsia"/>
        </w:rPr>
        <w:t xml:space="preserve">英國工業產品打擊印度本土產業　</w:t>
      </w:r>
      <w:r w:rsidRPr="008171CB">
        <w:rPr>
          <w:rFonts w:ascii="PMingLiU" w:hAnsi="PMingLiU"/>
        </w:rPr>
        <w:t>(D)</w:t>
      </w:r>
      <w:r w:rsidRPr="008171CB">
        <w:rPr>
          <w:rFonts w:ascii="PMingLiU" w:hAnsi="PMingLiU" w:hint="eastAsia"/>
        </w:rPr>
        <w:t>法國挑唆印度人民反抗英國</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3F3B26">
        <w:rPr>
          <w:rFonts w:hint="eastAsia"/>
        </w:rPr>
        <w:t>主要是因為印度士兵換裝步槍的子彈藥包上有牛油或豬油，引發印度伊斯蘭教與印度教信徒不滿。</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0301-00062　　　</w:t>
      </w:r>
      <w:r>
        <w:rPr>
          <w:rFonts w:ascii="SMbarcode" w:eastAsia="SMbarcode" w:hAnsi="PMingLiU"/>
        </w:rPr>
        <w:t>*085306-0301-00062*</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rPr>
        <w:t>下列何者是英國在1857-1859年的印度人民大抗爭後，在政策上所做的若干調整？</w:t>
      </w:r>
      <w:r w:rsidRPr="008171CB">
        <w:rPr>
          <w:rFonts w:ascii="PMingLiU" w:hAnsi="PMingLiU" w:hint="eastAsia"/>
        </w:rPr>
        <w:t xml:space="preserve">　</w:t>
      </w:r>
      <w:r w:rsidRPr="008171CB">
        <w:rPr>
          <w:rFonts w:ascii="PMingLiU" w:hAnsi="PMingLiU"/>
        </w:rPr>
        <w:br/>
        <w:t>(A)推動在印度的英國人改信印度教</w:t>
      </w:r>
      <w:r w:rsidRPr="008171CB">
        <w:rPr>
          <w:rFonts w:ascii="PMingLiU" w:hAnsi="PMingLiU" w:hint="eastAsia"/>
        </w:rPr>
        <w:t xml:space="preserve">　</w:t>
      </w:r>
      <w:r w:rsidRPr="008171CB">
        <w:rPr>
          <w:rFonts w:ascii="PMingLiU" w:hAnsi="PMingLiU"/>
        </w:rPr>
        <w:t>(B)將議會制度帶入印度</w:t>
      </w:r>
      <w:r w:rsidRPr="008171CB">
        <w:rPr>
          <w:rFonts w:ascii="PMingLiU" w:hAnsi="PMingLiU" w:hint="eastAsia"/>
        </w:rPr>
        <w:t xml:space="preserve">　</w:t>
      </w:r>
      <w:r w:rsidRPr="008171CB">
        <w:rPr>
          <w:rFonts w:ascii="PMingLiU" w:hAnsi="PMingLiU"/>
        </w:rPr>
        <w:t>(C)宣布廢除種姓制度</w:t>
      </w:r>
      <w:r w:rsidRPr="008171CB">
        <w:rPr>
          <w:rFonts w:ascii="PMingLiU" w:hAnsi="PMingLiU" w:hint="eastAsia"/>
        </w:rPr>
        <w:t xml:space="preserve">　</w:t>
      </w:r>
      <w:r w:rsidRPr="008171CB">
        <w:rPr>
          <w:rFonts w:ascii="PMingLiU" w:hAnsi="PMingLiU"/>
        </w:rPr>
        <w:t>(D)在印度建立第一所現代大學</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題號：0301-00063　　　</w:t>
      </w:r>
      <w:r>
        <w:rPr>
          <w:rFonts w:ascii="SMbarcode" w:eastAsia="SMbarcode" w:hAnsi="PMingLiU"/>
        </w:rPr>
        <w:t>*085306-0301-00063*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這個族群在印度的人數比例大概僅有0.02%，但是他們在軍中任職的人數卻是全印度所有民族中最多的。然而他們之所以會多在軍中任職，卻是來自於英國人殖民統治時對他們勇猛善戰的讚賞。請問：這個族群應該是下列何者？　</w:t>
      </w:r>
      <w:r w:rsidRPr="008171CB">
        <w:rPr>
          <w:rFonts w:ascii="PMingLiU" w:hAnsi="PMingLiU"/>
        </w:rPr>
        <w:br/>
        <w:t>(A)</w:t>
      </w:r>
      <w:r w:rsidRPr="008171CB">
        <w:rPr>
          <w:rFonts w:ascii="PMingLiU" w:hAnsi="PMingLiU" w:hint="eastAsia"/>
        </w:rPr>
        <w:t xml:space="preserve">拉齊普特人　</w:t>
      </w:r>
      <w:r w:rsidRPr="008171CB">
        <w:rPr>
          <w:rFonts w:ascii="PMingLiU" w:hAnsi="PMingLiU"/>
        </w:rPr>
        <w:t>(B)</w:t>
      </w:r>
      <w:r w:rsidRPr="008171CB">
        <w:rPr>
          <w:rFonts w:ascii="PMingLiU" w:hAnsi="PMingLiU" w:hint="eastAsia"/>
        </w:rPr>
        <w:t xml:space="preserve">達羅毗荼人　</w:t>
      </w:r>
      <w:r w:rsidRPr="008171CB">
        <w:rPr>
          <w:rFonts w:ascii="PMingLiU" w:hAnsi="PMingLiU"/>
        </w:rPr>
        <w:t>(C)</w:t>
      </w:r>
      <w:r w:rsidRPr="008171CB">
        <w:rPr>
          <w:rFonts w:ascii="PMingLiU" w:hAnsi="PMingLiU" w:hint="eastAsia"/>
        </w:rPr>
        <w:t xml:space="preserve">帕西人　</w:t>
      </w:r>
      <w:r w:rsidRPr="008171CB">
        <w:rPr>
          <w:rFonts w:ascii="PMingLiU" w:hAnsi="PMingLiU"/>
        </w:rPr>
        <w:t>(D)</w:t>
      </w:r>
      <w:r w:rsidRPr="008171CB">
        <w:rPr>
          <w:rFonts w:ascii="PMingLiU" w:hAnsi="PMingLiU" w:hint="eastAsia"/>
        </w:rPr>
        <w:t>錫克人</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題號：0301-00064　　　</w:t>
      </w:r>
      <w:r>
        <w:rPr>
          <w:rFonts w:ascii="SMbarcode" w:eastAsia="SMbarcode" w:hAnsi="PMingLiU"/>
        </w:rPr>
        <w:t>*085306-0301-00064*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一位史學家曾言：「英國人也許離開了印度，但是他們在印度所留下的有形與無形的軌道仍影響著現今印度人的生活。」請問：這有形與無形的軌道應該是指下列何者？　</w:t>
      </w:r>
      <w:r w:rsidRPr="008171CB">
        <w:rPr>
          <w:rFonts w:ascii="PMingLiU" w:hAnsi="PMingLiU"/>
        </w:rPr>
        <w:br/>
        <w:t>(A)</w:t>
      </w:r>
      <w:r w:rsidRPr="008171CB">
        <w:rPr>
          <w:rFonts w:ascii="PMingLiU" w:hAnsi="PMingLiU" w:hint="eastAsia"/>
        </w:rPr>
        <w:t xml:space="preserve">鐵路軌道與現代制度理性思想　</w:t>
      </w:r>
      <w:r w:rsidRPr="008171CB">
        <w:rPr>
          <w:rFonts w:ascii="PMingLiU" w:hAnsi="PMingLiU"/>
        </w:rPr>
        <w:t>(B)</w:t>
      </w:r>
      <w:r w:rsidRPr="008171CB">
        <w:rPr>
          <w:rFonts w:ascii="PMingLiU" w:hAnsi="PMingLiU" w:hint="eastAsia"/>
        </w:rPr>
        <w:t xml:space="preserve">鐵路軌道與天主教信仰　</w:t>
      </w:r>
      <w:r w:rsidRPr="008171CB">
        <w:rPr>
          <w:rFonts w:ascii="PMingLiU" w:hAnsi="PMingLiU"/>
        </w:rPr>
        <w:t>(C)</w:t>
      </w:r>
      <w:r w:rsidRPr="008171CB">
        <w:rPr>
          <w:rFonts w:ascii="PMingLiU" w:hAnsi="PMingLiU" w:hint="eastAsia"/>
        </w:rPr>
        <w:t xml:space="preserve">工廠生產線與英語使用　</w:t>
      </w:r>
      <w:r w:rsidRPr="008171CB">
        <w:rPr>
          <w:rFonts w:ascii="PMingLiU" w:hAnsi="PMingLiU"/>
        </w:rPr>
        <w:t>(D)</w:t>
      </w:r>
      <w:r w:rsidRPr="008171CB">
        <w:rPr>
          <w:rFonts w:ascii="PMingLiU" w:hAnsi="PMingLiU" w:hint="eastAsia"/>
        </w:rPr>
        <w:t>工廠生產線與基督教信仰</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題號：0301-00065　　　</w:t>
      </w:r>
      <w:r>
        <w:rPr>
          <w:rFonts w:ascii="SMbarcode" w:eastAsia="SMbarcode" w:hAnsi="PMingLiU"/>
        </w:rPr>
        <w:t>*085306-0301-00065*</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十六世紀，『甲』國因發現了經非洲好望角，順此航道到達亞洲，從而打破了阿拉伯國家和義大利城鎮對歐亞貿易的壟斷。1600年、1602年、1664年，『乙』國、『丙』國、『丁』國陸續建立東印度公司，以此特許公司的模式侵略印度，並做為擴展亞洲勢力的貿易先鋒。1763年的七年殖民戰爭結束，『乙』國戰勝『丁』國後，成為印度最大殖民勢力。『乙』國除了以印度做為亞洲擴張的基地外，從印度大量掠奪的財富也成為日後工業革命發展的基金。」請依上文判斷甲～丁分別為何國？　</w:t>
      </w:r>
      <w:r w:rsidRPr="008171CB">
        <w:rPr>
          <w:rFonts w:ascii="PMingLiU" w:hAnsi="PMingLiU"/>
        </w:rPr>
        <w:br/>
        <w:t>(A)</w:t>
      </w:r>
      <w:r w:rsidRPr="008171CB">
        <w:rPr>
          <w:rFonts w:ascii="PMingLiU" w:hAnsi="PMingLiU" w:hint="eastAsia"/>
        </w:rPr>
        <w:t xml:space="preserve">西、法、荷、英　</w:t>
      </w:r>
      <w:r w:rsidRPr="008171CB">
        <w:rPr>
          <w:rFonts w:ascii="PMingLiU" w:hAnsi="PMingLiU"/>
        </w:rPr>
        <w:t>(B)</w:t>
      </w:r>
      <w:r w:rsidRPr="008171CB">
        <w:rPr>
          <w:rFonts w:ascii="PMingLiU" w:hAnsi="PMingLiU" w:hint="eastAsia"/>
        </w:rPr>
        <w:t xml:space="preserve">西、荷、英、法　</w:t>
      </w:r>
      <w:r w:rsidRPr="008171CB">
        <w:rPr>
          <w:rFonts w:ascii="PMingLiU" w:hAnsi="PMingLiU"/>
        </w:rPr>
        <w:t>(C)</w:t>
      </w:r>
      <w:r w:rsidRPr="008171CB">
        <w:rPr>
          <w:rFonts w:ascii="PMingLiU" w:hAnsi="PMingLiU" w:hint="eastAsia"/>
        </w:rPr>
        <w:t xml:space="preserve">葡、法、荷、英　</w:t>
      </w:r>
      <w:r w:rsidRPr="008171CB">
        <w:rPr>
          <w:rFonts w:ascii="PMingLiU" w:hAnsi="PMingLiU"/>
        </w:rPr>
        <w:t>(D)</w:t>
      </w:r>
      <w:r w:rsidRPr="008171CB">
        <w:rPr>
          <w:rFonts w:ascii="PMingLiU" w:hAnsi="PMingLiU" w:hint="eastAsia"/>
        </w:rPr>
        <w:t>葡、英、荷、法</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Pr>
          <w:rFonts w:hint="eastAsia"/>
        </w:rPr>
        <w:t>(</w:t>
      </w:r>
      <w:r w:rsidRPr="00876EB4">
        <w:rPr>
          <w:rFonts w:hint="eastAsia"/>
        </w:rPr>
        <w:t>甲</w:t>
      </w:r>
      <w:r>
        <w:rPr>
          <w:rFonts w:hint="eastAsia"/>
        </w:rPr>
        <w:t>)</w:t>
      </w:r>
      <w:r w:rsidRPr="00876EB4">
        <w:rPr>
          <w:rFonts w:hint="eastAsia"/>
        </w:rPr>
        <w:t>葡萄牙發現非洲好望角</w:t>
      </w:r>
      <w:r>
        <w:rPr>
          <w:rFonts w:hint="eastAsia"/>
        </w:rPr>
        <w:t>；</w:t>
      </w:r>
      <w:r>
        <w:rPr>
          <w:rFonts w:hint="eastAsia"/>
        </w:rPr>
        <w:t>(</w:t>
      </w:r>
      <w:r w:rsidRPr="00876EB4">
        <w:rPr>
          <w:rFonts w:hint="eastAsia"/>
        </w:rPr>
        <w:t>乙</w:t>
      </w:r>
      <w:r>
        <w:rPr>
          <w:rFonts w:hint="eastAsia"/>
        </w:rPr>
        <w:t>)</w:t>
      </w:r>
      <w:r w:rsidRPr="00876EB4">
        <w:rPr>
          <w:rFonts w:hint="eastAsia"/>
        </w:rPr>
        <w:t>七年戰爭英國為戰勝國</w:t>
      </w:r>
      <w:r>
        <w:rPr>
          <w:rFonts w:hint="eastAsia"/>
        </w:rPr>
        <w:t>；</w:t>
      </w:r>
      <w:r>
        <w:rPr>
          <w:rFonts w:hint="eastAsia"/>
        </w:rPr>
        <w:t>(</w:t>
      </w:r>
      <w:r w:rsidRPr="00876EB4">
        <w:rPr>
          <w:rFonts w:hint="eastAsia"/>
        </w:rPr>
        <w:t>丙</w:t>
      </w:r>
      <w:r>
        <w:rPr>
          <w:rFonts w:hint="eastAsia"/>
        </w:rPr>
        <w:t>)</w:t>
      </w:r>
      <w:r w:rsidRPr="00876EB4">
        <w:rPr>
          <w:rFonts w:hint="eastAsia"/>
        </w:rPr>
        <w:t>荷蘭以東印度公司模式侵略印度</w:t>
      </w:r>
      <w:r>
        <w:rPr>
          <w:rFonts w:hint="eastAsia"/>
        </w:rPr>
        <w:t>；</w:t>
      </w:r>
      <w:r>
        <w:rPr>
          <w:rFonts w:hint="eastAsia"/>
        </w:rPr>
        <w:t>(</w:t>
      </w:r>
      <w:r w:rsidRPr="00876EB4">
        <w:rPr>
          <w:rFonts w:hint="eastAsia"/>
        </w:rPr>
        <w:t>丁</w:t>
      </w:r>
      <w:r>
        <w:rPr>
          <w:rFonts w:hint="eastAsia"/>
        </w:rPr>
        <w:t>)</w:t>
      </w:r>
      <w:r w:rsidRPr="00876EB4">
        <w:rPr>
          <w:rFonts w:hint="eastAsia"/>
        </w:rPr>
        <w:t>七年戰爭法國為戰敗國</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0301-00066　　　</w:t>
      </w:r>
      <w:r>
        <w:rPr>
          <w:rFonts w:ascii="SMbarcode" w:eastAsia="SMbarcode" w:hAnsi="PMingLiU"/>
        </w:rPr>
        <w:t>*085306-0301-00066*</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附圖最有可能是殖民時期印度的何種統計資料？</w:t>
      </w:r>
      <w:r w:rsidRPr="008171CB">
        <w:rPr>
          <w:rFonts w:ascii="PMingLiU" w:hAnsi="PMingLiU"/>
        </w:rPr>
        <w:br/>
      </w:r>
      <w:r w:rsidR="00DB6FED" w:rsidRPr="008171CB">
        <w:rPr>
          <w:rFonts w:ascii="PMingLiU" w:hAnsi="PMingLiU" w:hint="eastAsia"/>
          <w:noProof/>
        </w:rPr>
        <w:drawing>
          <wp:inline distT="0" distB="0" distL="0" distR="0">
            <wp:extent cx="2181225" cy="11334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133475"/>
                    </a:xfrm>
                    <a:prstGeom prst="rect">
                      <a:avLst/>
                    </a:prstGeom>
                    <a:noFill/>
                    <a:ln>
                      <a:noFill/>
                    </a:ln>
                  </pic:spPr>
                </pic:pic>
              </a:graphicData>
            </a:graphic>
          </wp:inline>
        </w:drawing>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學校數量（單位：間）　</w:t>
      </w:r>
      <w:r w:rsidRPr="008171CB">
        <w:rPr>
          <w:rFonts w:ascii="PMingLiU" w:hAnsi="PMingLiU"/>
        </w:rPr>
        <w:t>(B)</w:t>
      </w:r>
      <w:r w:rsidRPr="008171CB">
        <w:rPr>
          <w:rFonts w:ascii="PMingLiU" w:hAnsi="PMingLiU" w:hint="eastAsia"/>
        </w:rPr>
        <w:t xml:space="preserve">議員人數（單位：人）　</w:t>
      </w:r>
      <w:r w:rsidRPr="008171CB">
        <w:rPr>
          <w:rFonts w:ascii="PMingLiU" w:hAnsi="PMingLiU"/>
        </w:rPr>
        <w:t>(C)</w:t>
      </w:r>
      <w:r w:rsidRPr="008171CB">
        <w:rPr>
          <w:rFonts w:ascii="PMingLiU" w:hAnsi="PMingLiU" w:hint="eastAsia"/>
        </w:rPr>
        <w:t xml:space="preserve">反殖民戰爭死亡人數（單位：人）　</w:t>
      </w:r>
      <w:r w:rsidRPr="008171CB">
        <w:rPr>
          <w:rFonts w:ascii="PMingLiU" w:hAnsi="PMingLiU"/>
        </w:rPr>
        <w:t>(D)</w:t>
      </w:r>
      <w:r w:rsidRPr="008171CB">
        <w:rPr>
          <w:rFonts w:ascii="PMingLiU" w:hAnsi="PMingLiU" w:hint="eastAsia"/>
        </w:rPr>
        <w:t>民間糧食進口總金額（單位：千英鎊）</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rPr>
        <w:t>解析：</w:t>
      </w:r>
      <w:r>
        <w:t>(B)</w:t>
      </w:r>
      <w:r>
        <w:rPr>
          <w:rFonts w:hint="eastAsia"/>
        </w:rPr>
        <w:t>印度議員人數並未在</w:t>
      </w:r>
      <w:r>
        <w:rPr>
          <w:rFonts w:hint="eastAsia"/>
        </w:rPr>
        <w:t>1865</w:t>
      </w:r>
      <w:r>
        <w:rPr>
          <w:rFonts w:hint="eastAsia"/>
        </w:rPr>
        <w:t>年後快速增加。</w:t>
      </w:r>
      <w:r>
        <w:br/>
        <w:t>(C)</w:t>
      </w:r>
      <w:r>
        <w:rPr>
          <w:rFonts w:hint="eastAsia"/>
        </w:rPr>
        <w:t>此時印度尚未發起反殖民戰爭。</w:t>
      </w:r>
      <w:r>
        <w:br/>
        <w:t>(D)</w:t>
      </w:r>
      <w:r>
        <w:rPr>
          <w:rFonts w:hint="eastAsia"/>
        </w:rPr>
        <w:t>此時的印度不須進口如此多數量的糧食。</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0301-00067　　　</w:t>
      </w:r>
      <w:r>
        <w:rPr>
          <w:rFonts w:ascii="SMbarcode" w:eastAsia="SMbarcode" w:hAnsi="PMingLiU"/>
        </w:rPr>
        <w:t>*085306-0301-00067*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「□可以說是當時最偉大的傳教士，同時也是耶穌會的首批傳教士之一。傳教的蹤跡涵蓋了印度、日本以及中國。□在印度宣揚《天主十誡》的意義，並要求受洗的信徒毀壞舊有的廟宇與偶像</w:t>
      </w:r>
      <w:r w:rsidRPr="008171CB">
        <w:rPr>
          <w:rFonts w:ascii="PMingLiU" w:hAnsi="PMingLiU"/>
        </w:rPr>
        <w:t>……</w:t>
      </w:r>
      <w:r w:rsidRPr="008171CB">
        <w:rPr>
          <w:rFonts w:ascii="PMingLiU" w:hAnsi="PMingLiU" w:hint="eastAsia"/>
        </w:rPr>
        <w:t>然而，他在十六世紀中葉時為了到中國明朝傳教，最終病逝中國。三十年後，才有一位身著儒服的傳教士完成了□的志願</w:t>
      </w:r>
      <w:r w:rsidRPr="008171CB">
        <w:rPr>
          <w:rFonts w:ascii="PMingLiU" w:hAnsi="PMingLiU"/>
        </w:rPr>
        <w:t>……</w:t>
      </w:r>
      <w:r w:rsidRPr="008171CB">
        <w:rPr>
          <w:rFonts w:ascii="PMingLiU" w:hAnsi="PMingLiU" w:hint="eastAsia"/>
        </w:rPr>
        <w:t xml:space="preserve">。」請問：上面所敘述的□傳教士是何者？　</w:t>
      </w:r>
      <w:r w:rsidRPr="008171CB">
        <w:rPr>
          <w:rFonts w:ascii="PMingLiU" w:hAnsi="PMingLiU"/>
        </w:rPr>
        <w:br/>
        <w:t>(A)</w:t>
      </w:r>
      <w:r w:rsidRPr="008171CB">
        <w:rPr>
          <w:rFonts w:ascii="PMingLiU" w:hAnsi="PMingLiU" w:hint="eastAsia"/>
        </w:rPr>
        <w:t xml:space="preserve">沙勿略　</w:t>
      </w:r>
      <w:r w:rsidRPr="008171CB">
        <w:rPr>
          <w:rFonts w:ascii="PMingLiU" w:hAnsi="PMingLiU"/>
        </w:rPr>
        <w:t>(B)</w:t>
      </w:r>
      <w:r w:rsidRPr="008171CB">
        <w:rPr>
          <w:rFonts w:ascii="PMingLiU" w:hAnsi="PMingLiU" w:hint="eastAsia"/>
        </w:rPr>
        <w:t xml:space="preserve">甘治士　</w:t>
      </w:r>
      <w:r w:rsidRPr="008171CB">
        <w:rPr>
          <w:rFonts w:ascii="PMingLiU" w:hAnsi="PMingLiU"/>
        </w:rPr>
        <w:t>(C)</w:t>
      </w:r>
      <w:r w:rsidRPr="008171CB">
        <w:rPr>
          <w:rFonts w:ascii="PMingLiU" w:hAnsi="PMingLiU" w:hint="eastAsia"/>
        </w:rPr>
        <w:t xml:space="preserve">利瑪竇　</w:t>
      </w:r>
      <w:r w:rsidRPr="008171CB">
        <w:rPr>
          <w:rFonts w:ascii="PMingLiU" w:hAnsi="PMingLiU"/>
        </w:rPr>
        <w:t>(D)</w:t>
      </w:r>
      <w:r w:rsidRPr="008171CB">
        <w:rPr>
          <w:rFonts w:ascii="PMingLiU" w:hAnsi="PMingLiU" w:hint="eastAsia"/>
        </w:rPr>
        <w:t>羅耀拉</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3F3B26">
        <w:rPr>
          <w:rFonts w:hint="eastAsia"/>
        </w:rPr>
        <w:t>從文中敘述在印度、日本、中國傳教的經歷，再加上是耶穌會的傳教士身分，可判斷為沙勿略。</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0301-00068　　　</w:t>
      </w:r>
      <w:r>
        <w:rPr>
          <w:rFonts w:ascii="SMbarcode" w:eastAsia="SMbarcode" w:hAnsi="PMingLiU"/>
        </w:rPr>
        <w:t>*085306-0301-00068*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相較於英、葡與荷蘭等國，法國開始加入印度洋貿易爭奪的時間較晚，直至十七世紀下半葉才成立東印度公司。請問：造成這種狀況的原因可能是下列何者？　</w:t>
      </w:r>
      <w:r w:rsidRPr="008171CB">
        <w:rPr>
          <w:rFonts w:ascii="PMingLiU" w:hAnsi="PMingLiU"/>
        </w:rPr>
        <w:br/>
        <w:t>(A)</w:t>
      </w:r>
      <w:r w:rsidRPr="008171CB">
        <w:rPr>
          <w:rFonts w:ascii="PMingLiU" w:hAnsi="PMingLiU" w:hint="eastAsia"/>
        </w:rPr>
        <w:t xml:space="preserve">法國本身非常富有，對於印度洋的貿易無多大興趣　</w:t>
      </w:r>
      <w:r w:rsidRPr="008171CB">
        <w:rPr>
          <w:rFonts w:ascii="PMingLiU" w:hAnsi="PMingLiU"/>
        </w:rPr>
        <w:t>(B)</w:t>
      </w:r>
      <w:r w:rsidRPr="008171CB">
        <w:rPr>
          <w:rFonts w:ascii="PMingLiU" w:hAnsi="PMingLiU" w:hint="eastAsia"/>
        </w:rPr>
        <w:t xml:space="preserve">法國在十七世紀初專注於歐陸三十年戰爭，後來到路易十四時實施重商主義，才開始擴展印度洋貿易　</w:t>
      </w:r>
      <w:r w:rsidRPr="008171CB">
        <w:rPr>
          <w:rFonts w:ascii="PMingLiU" w:hAnsi="PMingLiU"/>
        </w:rPr>
        <w:t>(C)</w:t>
      </w:r>
      <w:r w:rsidRPr="008171CB">
        <w:rPr>
          <w:rFonts w:ascii="PMingLiU" w:hAnsi="PMingLiU" w:hint="eastAsia"/>
        </w:rPr>
        <w:t xml:space="preserve">當時法國陷入英法百年戰爭的泥淖，無力發展海上貿易　</w:t>
      </w:r>
      <w:r w:rsidRPr="008171CB">
        <w:rPr>
          <w:rFonts w:ascii="PMingLiU" w:hAnsi="PMingLiU"/>
        </w:rPr>
        <w:t>(D)</w:t>
      </w:r>
      <w:r w:rsidRPr="008171CB">
        <w:rPr>
          <w:rFonts w:ascii="PMingLiU" w:hAnsi="PMingLiU" w:hint="eastAsia"/>
        </w:rPr>
        <w:t>路易十三在位時實施海禁政策，禁止人民出海</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(C)</w:t>
      </w:r>
      <w:r w:rsidRPr="003F3B26">
        <w:rPr>
          <w:rFonts w:hint="eastAsia"/>
        </w:rPr>
        <w:t>英法百年戰爭為</w:t>
      </w:r>
      <w:r w:rsidRPr="003F3B26">
        <w:rPr>
          <w:rFonts w:hint="eastAsia"/>
        </w:rPr>
        <w:t>1337-1453</w:t>
      </w:r>
      <w:r w:rsidRPr="003F3B26">
        <w:rPr>
          <w:rFonts w:hint="eastAsia"/>
        </w:rPr>
        <w:t>年。</w:t>
      </w:r>
      <w:r>
        <w:br/>
        <w:t>(D)</w:t>
      </w:r>
      <w:r w:rsidRPr="003F3B26">
        <w:rPr>
          <w:rFonts w:hint="eastAsia"/>
        </w:rPr>
        <w:t>無實施海禁。</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0301-00069　　　</w:t>
      </w:r>
      <w:r>
        <w:rPr>
          <w:rFonts w:ascii="SMbarcode" w:eastAsia="SMbarcode" w:hAnsi="PMingLiU"/>
        </w:rPr>
        <w:t>*085306-0301-00069*</w:t>
      </w:r>
      <w:r>
        <w:rPr>
          <w:rFonts w:ascii="PMingLiU" w:hAnsi="PMingLiU"/>
        </w:rPr>
        <w:t xml:space="preserve">　　　難易度：難　　　出處：各校試題</w:t>
      </w:r>
    </w:p>
    <w:p w:rsidR="008171CB" w:rsidRDefault="008171CB" w:rsidP="008171CB">
      <w:pPr>
        <w:rPr>
          <w:rFonts w:ascii="PMingLiU" w:hAnsi="PMingLiU" w:hint="eastAsia"/>
        </w:rPr>
      </w:pPr>
      <w:r w:rsidRPr="008171CB">
        <w:rPr>
          <w:rFonts w:ascii="PMingLiU" w:hAnsi="PMingLiU" w:hint="eastAsia"/>
        </w:rPr>
        <w:t>某地自1840年代起就發展工業、礦業，1850年代修建鐵路，1860年代已有鐵路</w:t>
      </w:r>
      <w:smartTag w:uri="urn:schemas-microsoft-com:office:smarttags" w:element="chmetcnv">
        <w:smartTagPr>
          <w:attr w:name="UnitName" w:val="公里"/>
          <w:attr w:name="SourceValue" w:val="1300"/>
          <w:attr w:name="HasSpace" w:val="False"/>
          <w:attr w:name="Negative" w:val="False"/>
          <w:attr w:name="NumberType" w:val="1"/>
          <w:attr w:name="TCSC" w:val="0"/>
        </w:smartTagPr>
        <w:r w:rsidRPr="008171CB">
          <w:rPr>
            <w:rFonts w:ascii="PMingLiU" w:hAnsi="PMingLiU" w:hint="eastAsia"/>
          </w:rPr>
          <w:t>1,300公里</w:t>
        </w:r>
      </w:smartTag>
      <w:r w:rsidRPr="008171CB">
        <w:rPr>
          <w:rFonts w:ascii="PMingLiU" w:hAnsi="PMingLiU" w:hint="eastAsia"/>
        </w:rPr>
        <w:t>，到1870年擴增為</w:t>
      </w:r>
      <w:smartTag w:uri="urn:schemas-microsoft-com:office:smarttags" w:element="chmetcnv">
        <w:smartTagPr>
          <w:attr w:name="UnitName" w:val="公里"/>
          <w:attr w:name="SourceValue" w:val="7700"/>
          <w:attr w:name="HasSpace" w:val="False"/>
          <w:attr w:name="Negative" w:val="False"/>
          <w:attr w:name="NumberType" w:val="1"/>
          <w:attr w:name="TCSC" w:val="0"/>
        </w:smartTagPr>
        <w:r w:rsidRPr="008171CB">
          <w:rPr>
            <w:rFonts w:ascii="PMingLiU" w:hAnsi="PMingLiU" w:hint="eastAsia"/>
          </w:rPr>
          <w:t>7,700公里</w:t>
        </w:r>
      </w:smartTag>
      <w:r w:rsidRPr="008171CB">
        <w:rPr>
          <w:rFonts w:ascii="PMingLiU" w:hAnsi="PMingLiU" w:hint="eastAsia"/>
        </w:rPr>
        <w:t>，1890年代增至</w:t>
      </w:r>
      <w:smartTag w:uri="urn:schemas-microsoft-com:office:smarttags" w:element="chmetcnv">
        <w:smartTagPr>
          <w:attr w:name="UnitName" w:val="公里"/>
          <w:attr w:name="SourceValue" w:val="25600"/>
          <w:attr w:name="HasSpace" w:val="False"/>
          <w:attr w:name="Negative" w:val="False"/>
          <w:attr w:name="NumberType" w:val="1"/>
          <w:attr w:name="TCSC" w:val="0"/>
        </w:smartTagPr>
        <w:r w:rsidRPr="008171CB">
          <w:rPr>
            <w:rFonts w:ascii="PMingLiU" w:hAnsi="PMingLiU" w:hint="eastAsia"/>
          </w:rPr>
          <w:t>25,600公里</w:t>
        </w:r>
      </w:smartTag>
      <w:r w:rsidRPr="008171CB">
        <w:rPr>
          <w:rFonts w:ascii="PMingLiU" w:hAnsi="PMingLiU" w:hint="eastAsia"/>
        </w:rPr>
        <w:t xml:space="preserve">。1851年，當地開始興建紡織廠，到了1900年，共有紡織廠193所，還有茶葉公司與黃麻工廠。當地人民並未享受這些經濟發展帶來的好處，因此不斷要求自治，希望享有平等的政治權利。這個地方應當是　</w:t>
      </w:r>
      <w:r w:rsidRPr="008171CB">
        <w:rPr>
          <w:rFonts w:ascii="PMingLiU" w:hAnsi="PMingLiU"/>
        </w:rPr>
        <w:br/>
        <w:t>(A)</w:t>
      </w:r>
      <w:r w:rsidRPr="008171CB">
        <w:rPr>
          <w:rFonts w:ascii="PMingLiU" w:hAnsi="PMingLiU" w:hint="eastAsia"/>
        </w:rPr>
        <w:t xml:space="preserve">越南　</w:t>
      </w:r>
      <w:r w:rsidRPr="008171CB">
        <w:rPr>
          <w:rFonts w:ascii="PMingLiU" w:hAnsi="PMingLiU"/>
        </w:rPr>
        <w:t>(B)</w:t>
      </w:r>
      <w:r w:rsidRPr="008171CB">
        <w:rPr>
          <w:rFonts w:ascii="PMingLiU" w:hAnsi="PMingLiU" w:hint="eastAsia"/>
        </w:rPr>
        <w:t xml:space="preserve">加拿大　</w:t>
      </w:r>
      <w:r w:rsidRPr="008171CB">
        <w:rPr>
          <w:rFonts w:ascii="PMingLiU" w:hAnsi="PMingLiU"/>
        </w:rPr>
        <w:t>(C)</w:t>
      </w:r>
      <w:r w:rsidRPr="008171CB">
        <w:rPr>
          <w:rFonts w:ascii="PMingLiU" w:hAnsi="PMingLiU" w:hint="eastAsia"/>
        </w:rPr>
        <w:t xml:space="preserve">印度　</w:t>
      </w:r>
      <w:r w:rsidRPr="008171CB">
        <w:rPr>
          <w:rFonts w:ascii="PMingLiU" w:hAnsi="PMingLiU"/>
        </w:rPr>
        <w:t>(D)</w:t>
      </w:r>
      <w:r w:rsidRPr="008171CB">
        <w:rPr>
          <w:rFonts w:ascii="PMingLiU" w:hAnsi="PMingLiU" w:hint="eastAsia"/>
        </w:rPr>
        <w:t>日本</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2A4CA5">
        <w:rPr>
          <w:rFonts w:hint="eastAsia"/>
        </w:rPr>
        <w:t>此</w:t>
      </w:r>
      <w:r>
        <w:rPr>
          <w:rFonts w:hint="eastAsia"/>
        </w:rPr>
        <w:t>地</w:t>
      </w:r>
      <w:r w:rsidRPr="002A4CA5">
        <w:rPr>
          <w:rFonts w:hint="eastAsia"/>
        </w:rPr>
        <w:t>應是受西方殖民地區</w:t>
      </w:r>
      <w:r>
        <w:rPr>
          <w:rFonts w:hint="eastAsia"/>
        </w:rPr>
        <w:t>。</w:t>
      </w:r>
      <w:r>
        <w:br/>
        <w:t>(A)</w:t>
      </w:r>
      <w:r>
        <w:rPr>
          <w:rFonts w:hint="eastAsia"/>
        </w:rPr>
        <w:t>越南是</w:t>
      </w:r>
      <w:r w:rsidRPr="002A4CA5">
        <w:rPr>
          <w:rFonts w:hint="eastAsia"/>
        </w:rPr>
        <w:t>1880</w:t>
      </w:r>
      <w:r>
        <w:rPr>
          <w:rFonts w:hint="eastAsia"/>
        </w:rPr>
        <w:t>年代才</w:t>
      </w:r>
      <w:r w:rsidRPr="002A4CA5">
        <w:rPr>
          <w:rFonts w:hint="eastAsia"/>
        </w:rPr>
        <w:t>成為法</w:t>
      </w:r>
      <w:r>
        <w:rPr>
          <w:rFonts w:hint="eastAsia"/>
        </w:rPr>
        <w:t>國</w:t>
      </w:r>
      <w:r w:rsidRPr="002A4CA5">
        <w:rPr>
          <w:rFonts w:hint="eastAsia"/>
        </w:rPr>
        <w:t>殖民地</w:t>
      </w:r>
      <w:r>
        <w:rPr>
          <w:rFonts w:hint="eastAsia"/>
        </w:rPr>
        <w:t>。</w:t>
      </w:r>
      <w:r>
        <w:br/>
        <w:t>(B)</w:t>
      </w:r>
      <w:r w:rsidRPr="002A4CA5">
        <w:rPr>
          <w:rFonts w:hint="eastAsia"/>
        </w:rPr>
        <w:t>加拿大沒有茶葉、紡織廠的發展</w:t>
      </w:r>
      <w:r>
        <w:rPr>
          <w:rFonts w:hint="eastAsia"/>
        </w:rPr>
        <w:t>。</w:t>
      </w:r>
      <w:r>
        <w:br/>
        <w:t>(D)</w:t>
      </w:r>
      <w:r>
        <w:rPr>
          <w:rFonts w:hint="eastAsia"/>
        </w:rPr>
        <w:t>並未被西方國家殖民。</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0301-00070　　　</w:t>
      </w:r>
      <w:r>
        <w:rPr>
          <w:rFonts w:ascii="SMbarcode" w:eastAsia="SMbarcode" w:hAnsi="PMingLiU"/>
        </w:rPr>
        <w:t>*085306-0301-00070*</w:t>
      </w:r>
      <w:r>
        <w:rPr>
          <w:rFonts w:ascii="PMingLiU" w:hAnsi="PMingLiU"/>
        </w:rPr>
        <w:t xml:space="preserve">　　　難易度：難　　　出處：精選試題</w:t>
      </w:r>
    </w:p>
    <w:p w:rsidR="008171CB" w:rsidRDefault="008171CB" w:rsidP="008171CB">
      <w:pPr>
        <w:rPr>
          <w:rFonts w:ascii="PMingLiU" w:hAnsi="PMingLiU" w:hint="eastAsia"/>
        </w:rPr>
      </w:pPr>
      <w:r w:rsidRPr="008171CB">
        <w:rPr>
          <w:rFonts w:ascii="PMingLiU" w:hAnsi="PMingLiU" w:hint="eastAsia"/>
        </w:rPr>
        <w:t>英國東印度公司可以說是伊莉莎白女王時期所建立的一項貿易與殖民統治的利器。關於英國東印度公司在中國與印度的發展，下列敘述何者</w:t>
      </w:r>
      <w:r w:rsidRPr="008171CB">
        <w:rPr>
          <w:rFonts w:ascii="PMingLiU" w:hAnsi="PMingLiU" w:hint="eastAsia"/>
          <w:u w:val="single"/>
        </w:rPr>
        <w:t>錯誤</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曾在印度推廣鴉片種植　</w:t>
      </w:r>
      <w:r w:rsidRPr="008171CB">
        <w:rPr>
          <w:rFonts w:ascii="PMingLiU" w:hAnsi="PMingLiU"/>
        </w:rPr>
        <w:t>(B)</w:t>
      </w:r>
      <w:r w:rsidRPr="008171CB">
        <w:rPr>
          <w:rFonts w:ascii="PMingLiU" w:hAnsi="PMingLiU" w:hint="eastAsia"/>
        </w:rPr>
        <w:t xml:space="preserve">曾在臺灣設立商站，與鄭氏家族簽通商協定　</w:t>
      </w:r>
      <w:r w:rsidRPr="008171CB">
        <w:rPr>
          <w:rFonts w:ascii="PMingLiU" w:hAnsi="PMingLiU"/>
        </w:rPr>
        <w:t>(C)</w:t>
      </w:r>
      <w:r w:rsidRPr="008171CB">
        <w:rPr>
          <w:rFonts w:ascii="PMingLiU" w:hAnsi="PMingLiU" w:hint="eastAsia"/>
        </w:rPr>
        <w:t xml:space="preserve">旁地治利與孟買都是該公司建立起來的城市　</w:t>
      </w:r>
      <w:r w:rsidRPr="008171CB">
        <w:rPr>
          <w:rFonts w:ascii="PMingLiU" w:hAnsi="PMingLiU"/>
        </w:rPr>
        <w:t>(D)</w:t>
      </w:r>
      <w:r w:rsidRPr="008171CB">
        <w:rPr>
          <w:rFonts w:ascii="PMingLiU" w:hAnsi="PMingLiU" w:hint="eastAsia"/>
        </w:rPr>
        <w:t>在該公司的主導下，印度逐漸發展成為茶葉生產重要區域</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3F3B26">
        <w:rPr>
          <w:rFonts w:hint="eastAsia"/>
        </w:rPr>
        <w:t>旁地治利是法國建立起來的城市，後來才被英國統治。</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0301-00071　　　</w:t>
      </w:r>
      <w:r>
        <w:rPr>
          <w:rFonts w:ascii="SMbarcode" w:eastAsia="SMbarcode" w:hAnsi="PMingLiU"/>
        </w:rPr>
        <w:t>*085306-0301-00071*</w:t>
      </w:r>
      <w:r>
        <w:rPr>
          <w:rFonts w:ascii="PMingLiU" w:hAnsi="PMingLiU"/>
        </w:rPr>
        <w:t xml:space="preserve">　　　難易度：難　　　出處：精選試題</w:t>
      </w:r>
    </w:p>
    <w:p w:rsidR="008171CB" w:rsidRDefault="008171CB" w:rsidP="008171CB">
      <w:pPr>
        <w:rPr>
          <w:rFonts w:ascii="PMingLiU" w:hAnsi="PMingLiU" w:hint="eastAsia"/>
        </w:rPr>
      </w:pPr>
      <w:r w:rsidRPr="008171CB">
        <w:rPr>
          <w:rFonts w:ascii="PMingLiU" w:hAnsi="PMingLiU" w:hint="eastAsia"/>
        </w:rPr>
        <w:t xml:space="preserve">有人曾說：「英國的工業革命是受到印度的某項傳統物產所引發的。」請問：這項傳統物產可能是？　</w:t>
      </w:r>
      <w:r w:rsidRPr="008171CB">
        <w:rPr>
          <w:rFonts w:ascii="PMingLiU" w:hAnsi="PMingLiU"/>
        </w:rPr>
        <w:br/>
        <w:t>(A)</w:t>
      </w:r>
      <w:r w:rsidRPr="008171CB">
        <w:rPr>
          <w:rFonts w:ascii="PMingLiU" w:hAnsi="PMingLiU" w:hint="eastAsia"/>
        </w:rPr>
        <w:t xml:space="preserve">棉布　</w:t>
      </w:r>
      <w:r w:rsidRPr="008171CB">
        <w:rPr>
          <w:rFonts w:ascii="PMingLiU" w:hAnsi="PMingLiU"/>
        </w:rPr>
        <w:t>(B)</w:t>
      </w:r>
      <w:r w:rsidRPr="008171CB">
        <w:rPr>
          <w:rFonts w:ascii="PMingLiU" w:hAnsi="PMingLiU" w:hint="eastAsia"/>
        </w:rPr>
        <w:t xml:space="preserve">香料　</w:t>
      </w:r>
      <w:r w:rsidRPr="008171CB">
        <w:rPr>
          <w:rFonts w:ascii="PMingLiU" w:hAnsi="PMingLiU"/>
        </w:rPr>
        <w:t>(C)</w:t>
      </w:r>
      <w:r w:rsidRPr="008171CB">
        <w:rPr>
          <w:rFonts w:ascii="PMingLiU" w:hAnsi="PMingLiU" w:hint="eastAsia"/>
        </w:rPr>
        <w:t xml:space="preserve">茶葉　</w:t>
      </w:r>
      <w:r w:rsidRPr="008171CB">
        <w:rPr>
          <w:rFonts w:ascii="PMingLiU" w:hAnsi="PMingLiU"/>
        </w:rPr>
        <w:t>(D)</w:t>
      </w:r>
      <w:r w:rsidRPr="008171CB">
        <w:rPr>
          <w:rFonts w:ascii="PMingLiU" w:hAnsi="PMingLiU" w:hint="eastAsia"/>
        </w:rPr>
        <w:t>絲綢</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3F3B26">
        <w:rPr>
          <w:rFonts w:hint="eastAsia"/>
        </w:rPr>
        <w:t>棉布是十七世紀時英國自印度引入，後在英國本土設廠製造，為應付市場需求開啟了一連串技術革新，導致日後工業革命。</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0301-00072　　　</w:t>
      </w:r>
      <w:r>
        <w:rPr>
          <w:rFonts w:ascii="SMbarcode" w:eastAsia="SMbarcode" w:hAnsi="PMingLiU"/>
        </w:rPr>
        <w:t>*085306-0301-00072*</w:t>
      </w:r>
      <w:r>
        <w:rPr>
          <w:rFonts w:ascii="PMingLiU" w:hAnsi="PMingLiU"/>
        </w:rPr>
        <w:t xml:space="preserve">　　　難易度：難　　　出處：精選試題</w:t>
      </w:r>
    </w:p>
    <w:p w:rsidR="008171CB" w:rsidRDefault="008171CB" w:rsidP="008171CB">
      <w:pPr>
        <w:rPr>
          <w:rFonts w:ascii="PMingLiU" w:hAnsi="PMingLiU" w:hint="eastAsia"/>
        </w:rPr>
      </w:pPr>
      <w:r w:rsidRPr="008171CB">
        <w:rPr>
          <w:rFonts w:ascii="PMingLiU" w:hAnsi="PMingLiU" w:hint="eastAsia"/>
        </w:rPr>
        <w:t xml:space="preserve">1858年，英國東印度公司結束在印度的統治，轉由英國政府直接殖民統治。請問：造成此轉變的主因為何？　</w:t>
      </w:r>
      <w:r w:rsidRPr="008171CB">
        <w:rPr>
          <w:rFonts w:ascii="PMingLiU" w:hAnsi="PMingLiU"/>
        </w:rPr>
        <w:br/>
        <w:t>(A)</w:t>
      </w:r>
      <w:r w:rsidRPr="008171CB">
        <w:rPr>
          <w:rFonts w:ascii="PMingLiU" w:hAnsi="PMingLiU" w:hint="eastAsia"/>
        </w:rPr>
        <w:t xml:space="preserve">管理殖民地的耗資巨大，該公司無法負擔　</w:t>
      </w:r>
      <w:r w:rsidRPr="008171CB">
        <w:rPr>
          <w:rFonts w:ascii="PMingLiU" w:hAnsi="PMingLiU"/>
        </w:rPr>
        <w:t>(B)</w:t>
      </w:r>
      <w:r w:rsidRPr="008171CB">
        <w:rPr>
          <w:rFonts w:ascii="PMingLiU" w:hAnsi="PMingLiU" w:hint="eastAsia"/>
        </w:rPr>
        <w:t xml:space="preserve">該公司的印度總督有叛變自立的企圖　</w:t>
      </w:r>
      <w:r w:rsidRPr="008171CB">
        <w:rPr>
          <w:rFonts w:ascii="PMingLiU" w:hAnsi="PMingLiU"/>
        </w:rPr>
        <w:t>(C)</w:t>
      </w:r>
      <w:r w:rsidRPr="008171CB">
        <w:rPr>
          <w:rFonts w:ascii="PMingLiU" w:hAnsi="PMingLiU" w:hint="eastAsia"/>
        </w:rPr>
        <w:t xml:space="preserve">英國工業資本家不滿東印度公司對印度商業貿易的壟斷　</w:t>
      </w:r>
      <w:r w:rsidRPr="008171CB">
        <w:rPr>
          <w:rFonts w:ascii="PMingLiU" w:hAnsi="PMingLiU"/>
        </w:rPr>
        <w:t>(D)</w:t>
      </w:r>
      <w:r w:rsidRPr="008171CB">
        <w:rPr>
          <w:rFonts w:ascii="PMingLiU" w:hAnsi="PMingLiU" w:hint="eastAsia"/>
        </w:rPr>
        <w:t>美國獨立戰爭導致戰爭花費大，使英國經濟出現困難，而希望透過直接統治印度獲得更多利潤</w:t>
      </w:r>
    </w:p>
    <w:p w:rsidR="008171CB" w:rsidRDefault="008171CB" w:rsidP="008171CB">
      <w:r>
        <w:rPr>
          <w:rFonts w:ascii="PMingLiU" w:hAnsi="PMingLiU"/>
        </w:rPr>
        <w:t>答案：</w:t>
      </w:r>
      <w:r>
        <w:t>(C)</w:t>
      </w:r>
    </w:p>
    <w:p w:rsidR="008171CB" w:rsidRDefault="008171CB" w:rsidP="008171CB"/>
    <w:p w:rsidR="008171CB" w:rsidRDefault="00DB6FED" w:rsidP="008171CB">
      <w:pPr>
        <w:rPr>
          <w:rFonts w:ascii="PMingLiU" w:hAnsi="PMingLiU"/>
          <w:sz w:val="24"/>
        </w:rPr>
      </w:pPr>
      <w:bookmarkStart w:id="4" w:name="ch3–1_多重選擇題"/>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 xml:space="preserve">3–1　西方文化衝擊與殖民地文化形成 </w:t>
      </w:r>
      <w:bookmarkEnd w:id="4"/>
    </w:p>
    <w:p w:rsidR="008171CB" w:rsidRDefault="008171CB" w:rsidP="008171CB">
      <w:pPr>
        <w:pBdr>
          <w:bottom w:val="single" w:sz="4" w:space="1" w:color="auto"/>
        </w:pBdr>
        <w:rPr>
          <w:rFonts w:ascii="PMingLiU" w:hAnsi="PMingLiU"/>
        </w:rPr>
      </w:pPr>
      <w:r>
        <w:rPr>
          <w:rFonts w:ascii="PMingLiU" w:hAnsi="PMingLiU"/>
        </w:rPr>
        <w:t xml:space="preserve">題號：0301-00079　　　</w:t>
      </w:r>
      <w:r>
        <w:rPr>
          <w:rFonts w:ascii="SMbarcode" w:eastAsia="SMbarcode" w:hAnsi="PMingLiU"/>
        </w:rPr>
        <w:t>*085306-0301-00079*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十九世紀後期，英國在印度的霸權愈益穩固。請問：英國當時在文化與經濟方面曾推動過哪些政策？　</w:t>
      </w:r>
      <w:r w:rsidRPr="008171CB">
        <w:rPr>
          <w:rFonts w:ascii="PMingLiU" w:hAnsi="PMingLiU"/>
        </w:rPr>
        <w:br/>
        <w:t>(A)</w:t>
      </w:r>
      <w:r w:rsidRPr="008171CB">
        <w:rPr>
          <w:rFonts w:ascii="PMingLiU" w:hAnsi="PMingLiU" w:hint="eastAsia"/>
        </w:rPr>
        <w:t xml:space="preserve">推廣基督教信仰與西方文化，禁止印度傳統社會的陋習　</w:t>
      </w:r>
      <w:r w:rsidRPr="008171CB">
        <w:rPr>
          <w:rFonts w:ascii="PMingLiU" w:hAnsi="PMingLiU"/>
        </w:rPr>
        <w:t>(B)</w:t>
      </w:r>
      <w:r w:rsidRPr="008171CB">
        <w:rPr>
          <w:rFonts w:ascii="PMingLiU" w:hAnsi="PMingLiU" w:hint="eastAsia"/>
        </w:rPr>
        <w:t xml:space="preserve">興建鐵路，加速原料運送與商品流通，並引進現代企業組織　</w:t>
      </w:r>
      <w:r w:rsidRPr="008171CB">
        <w:rPr>
          <w:rFonts w:ascii="PMingLiU" w:hAnsi="PMingLiU"/>
        </w:rPr>
        <w:t>(C)</w:t>
      </w:r>
      <w:r w:rsidRPr="008171CB">
        <w:rPr>
          <w:rFonts w:ascii="PMingLiU" w:hAnsi="PMingLiU" w:hint="eastAsia"/>
        </w:rPr>
        <w:t xml:space="preserve">積極推廣英語教育，並建立現代化的教育體制　</w:t>
      </w:r>
      <w:r w:rsidRPr="008171CB">
        <w:rPr>
          <w:rFonts w:ascii="PMingLiU" w:hAnsi="PMingLiU"/>
        </w:rPr>
        <w:t>(D)</w:t>
      </w:r>
      <w:r w:rsidRPr="008171CB">
        <w:rPr>
          <w:rFonts w:ascii="PMingLiU" w:hAnsi="PMingLiU" w:hint="eastAsia"/>
        </w:rPr>
        <w:t xml:space="preserve">宣導現代文明價值觀與生活，提升婦女地位與權益　</w:t>
      </w:r>
      <w:r w:rsidRPr="008171CB">
        <w:rPr>
          <w:rFonts w:ascii="PMingLiU" w:hAnsi="PMingLiU"/>
        </w:rPr>
        <w:t>(E)</w:t>
      </w:r>
      <w:r w:rsidRPr="008171CB">
        <w:rPr>
          <w:rFonts w:ascii="PMingLiU" w:hAnsi="PMingLiU" w:hint="eastAsia"/>
        </w:rPr>
        <w:t>減輕印度人的土地稅，扶植印度傳統產業的發展</w:t>
      </w:r>
    </w:p>
    <w:p w:rsidR="008171CB" w:rsidRDefault="008171CB" w:rsidP="008171CB">
      <w:r>
        <w:rPr>
          <w:rFonts w:ascii="PMingLiU" w:hAnsi="PMingLiU"/>
        </w:rPr>
        <w:t>答案：</w:t>
      </w:r>
      <w:r>
        <w:t>(A)(B)(C)(D)</w:t>
      </w:r>
    </w:p>
    <w:p w:rsidR="008171CB" w:rsidRDefault="008171CB" w:rsidP="008171CB">
      <w:pPr>
        <w:rPr>
          <w:rFonts w:hint="eastAsia"/>
          <w:color w:val="002060"/>
        </w:rPr>
      </w:pPr>
      <w:r>
        <w:rPr>
          <w:rFonts w:ascii="PMingLiU" w:hAnsi="PMingLiU"/>
        </w:rPr>
        <w:t>解析：</w:t>
      </w:r>
      <w:r>
        <w:t>(E)</w:t>
      </w:r>
      <w:r w:rsidRPr="001D3A03">
        <w:rPr>
          <w:rFonts w:hint="eastAsia"/>
          <w:lang w:val="zh-TW"/>
        </w:rPr>
        <w:t>政府的土地稅嚴苛，英國工業製品衝擊印度本土產業</w:t>
      </w:r>
      <w:r w:rsidRPr="001D3A03">
        <w:rPr>
          <w:rFonts w:hint="eastAsia"/>
          <w:color w:val="002060"/>
        </w:rPr>
        <w:t>。</w:t>
      </w:r>
    </w:p>
    <w:p w:rsidR="008171CB" w:rsidRDefault="008171CB" w:rsidP="008171CB">
      <w:pPr>
        <w:rPr>
          <w:rFonts w:hint="eastAsia"/>
          <w:color w:val="002060"/>
        </w:rPr>
      </w:pPr>
    </w:p>
    <w:p w:rsidR="008171CB" w:rsidRDefault="008171CB" w:rsidP="008171CB">
      <w:pPr>
        <w:pBdr>
          <w:bottom w:val="single" w:sz="4" w:space="1" w:color="auto"/>
        </w:pBdr>
        <w:rPr>
          <w:rFonts w:ascii="PMingLiU" w:hAnsi="PMingLiU"/>
          <w:color w:val="002060"/>
        </w:rPr>
      </w:pPr>
      <w:r>
        <w:rPr>
          <w:rFonts w:ascii="PMingLiU" w:hAnsi="PMingLiU" w:hint="eastAsia"/>
          <w:color w:val="002060"/>
        </w:rPr>
        <w:t>題號：</w:t>
      </w:r>
      <w:r>
        <w:rPr>
          <w:rFonts w:ascii="PMingLiU" w:hAnsi="PMingLiU"/>
          <w:color w:val="002060"/>
        </w:rPr>
        <w:t xml:space="preserve">0301-00080　　　</w:t>
      </w:r>
      <w:r>
        <w:rPr>
          <w:rFonts w:ascii="SMbarcode" w:eastAsia="SMbarcode" w:hAnsi="PMingLiU"/>
          <w:color w:val="002060"/>
        </w:rPr>
        <w:t>*085306-0301-00080*</w:t>
      </w:r>
      <w:r>
        <w:rPr>
          <w:rFonts w:ascii="PMingLiU" w:hAnsi="PMingLiU"/>
          <w:color w:val="002060"/>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英國在經歷十九世紀中葉印度人民的大規模抗爭行動後，開始逐步調整原有的施政。請問：這些政策包括下列哪些？</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加強宣導西方文化，革除傳統社會陋習</w:t>
      </w:r>
      <w:r w:rsidRPr="008171CB">
        <w:rPr>
          <w:rFonts w:ascii="PMingLiU" w:hAnsi="PMingLiU" w:hint="eastAsia"/>
        </w:rPr>
        <w:t xml:space="preserve">　</w:t>
      </w:r>
      <w:r w:rsidRPr="008171CB">
        <w:rPr>
          <w:rFonts w:ascii="PMingLiU" w:hAnsi="PMingLiU"/>
        </w:rPr>
        <w:t>(B)</w:t>
      </w:r>
      <w:r w:rsidRPr="008171CB">
        <w:rPr>
          <w:rFonts w:ascii="PMingLiU" w:hAnsi="PMingLiU" w:hint="eastAsia"/>
        </w:rPr>
        <w:t xml:space="preserve">改採較寬容的宗教政策，尊重本土宗教的發展　</w:t>
      </w:r>
      <w:r w:rsidRPr="008171CB">
        <w:rPr>
          <w:rFonts w:ascii="PMingLiU" w:hAnsi="PMingLiU"/>
        </w:rPr>
        <w:t>(C)</w:t>
      </w:r>
      <w:r w:rsidRPr="008171CB">
        <w:rPr>
          <w:rFonts w:ascii="PMingLiU" w:hAnsi="PMingLiU" w:hint="eastAsia"/>
          <w:lang w:val="zh-TW"/>
        </w:rPr>
        <w:t>引進議會制度，開放部分參政權</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鼓勵民族自決，扶植印度人逐步邁向自治</w:t>
      </w:r>
      <w:r w:rsidRPr="008171CB">
        <w:rPr>
          <w:rFonts w:ascii="PMingLiU" w:hAnsi="PMingLiU" w:hint="eastAsia"/>
        </w:rPr>
        <w:t xml:space="preserve">　</w:t>
      </w:r>
      <w:r w:rsidRPr="008171CB">
        <w:rPr>
          <w:rFonts w:ascii="PMingLiU" w:hAnsi="PMingLiU"/>
        </w:rPr>
        <w:t>(E)</w:t>
      </w:r>
      <w:r w:rsidRPr="008171CB">
        <w:rPr>
          <w:rFonts w:ascii="PMingLiU" w:hAnsi="PMingLiU" w:hint="eastAsia"/>
          <w:lang w:val="zh-TW"/>
        </w:rPr>
        <w:t>配合輿論宣傳與社會改革運動，貶抑印度教的地位</w:t>
      </w:r>
    </w:p>
    <w:p w:rsidR="008171CB" w:rsidRDefault="008171CB" w:rsidP="008171CB">
      <w:r>
        <w:rPr>
          <w:rFonts w:ascii="PMingLiU" w:hAnsi="PMingLiU"/>
        </w:rPr>
        <w:t>答案：</w:t>
      </w:r>
      <w:r>
        <w:t>(B)(C)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題號：0301-00081　　　</w:t>
      </w:r>
      <w:r>
        <w:rPr>
          <w:rFonts w:ascii="SMbarcode" w:eastAsia="SMbarcode" w:hAnsi="PMingLiU"/>
        </w:rPr>
        <w:t>*085306-0301-00081*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在殖民主義高漲</w:t>
      </w:r>
      <w:r w:rsidRPr="008171CB">
        <w:rPr>
          <w:rFonts w:ascii="PMingLiU" w:hAnsi="PMingLiU" w:cs="Damascus" w:hint="eastAsia"/>
        </w:rPr>
        <w:t>的風潮之下，英國在這股潮流占有重要的地位。請問：以英國對印度的殖民統治而言，下列哪些是英國採取的政策？</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基督教化政策　</w:t>
      </w:r>
      <w:r w:rsidRPr="008171CB">
        <w:rPr>
          <w:rFonts w:ascii="PMingLiU" w:hAnsi="PMingLiU"/>
        </w:rPr>
        <w:t>(B)</w:t>
      </w:r>
      <w:r w:rsidRPr="008171CB">
        <w:rPr>
          <w:rFonts w:ascii="PMingLiU" w:hAnsi="PMingLiU" w:hint="eastAsia"/>
        </w:rPr>
        <w:t xml:space="preserve">尊重印度社會的舊習慣　</w:t>
      </w:r>
      <w:r w:rsidRPr="008171CB">
        <w:rPr>
          <w:rFonts w:ascii="PMingLiU" w:hAnsi="PMingLiU"/>
        </w:rPr>
        <w:t>(C)</w:t>
      </w:r>
      <w:r w:rsidRPr="008171CB">
        <w:rPr>
          <w:rFonts w:ascii="PMingLiU" w:hAnsi="PMingLiU" w:hint="eastAsia"/>
        </w:rPr>
        <w:t xml:space="preserve">形塑印度精英認同西方的價值觀　</w:t>
      </w:r>
      <w:r w:rsidRPr="008171CB">
        <w:rPr>
          <w:rFonts w:ascii="PMingLiU" w:hAnsi="PMingLiU"/>
        </w:rPr>
        <w:t>(D)</w:t>
      </w:r>
      <w:r w:rsidRPr="008171CB">
        <w:rPr>
          <w:rFonts w:ascii="PMingLiU" w:hAnsi="PMingLiU" w:hint="eastAsia"/>
        </w:rPr>
        <w:t xml:space="preserve">廣設現代化學校　</w:t>
      </w:r>
      <w:r w:rsidRPr="008171CB">
        <w:rPr>
          <w:rFonts w:ascii="PMingLiU" w:hAnsi="PMingLiU"/>
        </w:rPr>
        <w:t>(E)</w:t>
      </w:r>
      <w:r w:rsidRPr="008171CB">
        <w:rPr>
          <w:rFonts w:ascii="PMingLiU" w:hAnsi="PMingLiU" w:hint="eastAsia"/>
        </w:rPr>
        <w:t>鼓勵英國與印度兩種族通婚</w:t>
      </w:r>
    </w:p>
    <w:p w:rsidR="008171CB" w:rsidRDefault="008171CB" w:rsidP="008171CB">
      <w:r>
        <w:rPr>
          <w:rFonts w:ascii="PMingLiU" w:hAnsi="PMingLiU"/>
        </w:rPr>
        <w:t>答案：</w:t>
      </w:r>
      <w:r>
        <w:t>(A)(C)(D)</w:t>
      </w:r>
    </w:p>
    <w:p w:rsidR="008171CB" w:rsidRDefault="008171CB" w:rsidP="008171CB">
      <w:pPr>
        <w:rPr>
          <w:rFonts w:hint="eastAsia"/>
        </w:rPr>
      </w:pPr>
      <w:r>
        <w:rPr>
          <w:rFonts w:ascii="PMingLiU" w:hAnsi="PMingLiU"/>
        </w:rPr>
        <w:t>解析：</w:t>
      </w:r>
      <w:r>
        <w:t>(B)</w:t>
      </w:r>
      <w:r w:rsidRPr="00120E5F">
        <w:rPr>
          <w:rFonts w:hint="eastAsia"/>
        </w:rPr>
        <w:t>禁止社會惡俗</w:t>
      </w:r>
      <w:r>
        <w:rPr>
          <w:rFonts w:hint="eastAsia"/>
        </w:rPr>
        <w:t>。</w:t>
      </w:r>
      <w:r>
        <w:br/>
        <w:t>(E)</w:t>
      </w:r>
      <w:r w:rsidRPr="00120E5F">
        <w:rPr>
          <w:rFonts w:hint="eastAsia"/>
        </w:rPr>
        <w:t>沒有</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0301-00082　　　</w:t>
      </w:r>
      <w:r>
        <w:rPr>
          <w:rFonts w:ascii="SMbarcode" w:eastAsia="SMbarcode" w:hAnsi="PMingLiU"/>
        </w:rPr>
        <w:t>*085306-0301-00082*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十九世紀英人大力鼓勵傳教士進入印度，推行基督教信仰及西方文化價值觀，但卻遭受不少挫折。請問：下列哪些是英人可能會面對的宗教或文化衝突？　</w:t>
      </w:r>
      <w:r w:rsidRPr="008171CB">
        <w:rPr>
          <w:rFonts w:ascii="PMingLiU" w:hAnsi="PMingLiU"/>
        </w:rPr>
        <w:br/>
        <w:t>(A)</w:t>
      </w:r>
      <w:r w:rsidRPr="008171CB">
        <w:rPr>
          <w:rFonts w:ascii="PMingLiU" w:hAnsi="PMingLiU" w:hint="eastAsia"/>
        </w:rPr>
        <w:t xml:space="preserve">印度教士兵不滿新式槍械的牛油潤滑劑　</w:t>
      </w:r>
      <w:r w:rsidRPr="008171CB">
        <w:rPr>
          <w:rFonts w:ascii="PMingLiU" w:hAnsi="PMingLiU"/>
        </w:rPr>
        <w:t>(B)</w:t>
      </w:r>
      <w:r w:rsidRPr="008171CB">
        <w:rPr>
          <w:rFonts w:ascii="PMingLiU" w:hAnsi="PMingLiU" w:hint="eastAsia"/>
        </w:rPr>
        <w:t xml:space="preserve">伊斯蘭教士兵不滿於新式槍械的牛油潤滑劑　</w:t>
      </w:r>
      <w:r w:rsidRPr="008171CB">
        <w:rPr>
          <w:rFonts w:ascii="PMingLiU" w:hAnsi="PMingLiU"/>
        </w:rPr>
        <w:t>(C)</w:t>
      </w:r>
      <w:r w:rsidRPr="008171CB">
        <w:rPr>
          <w:rFonts w:ascii="PMingLiU" w:hAnsi="PMingLiU" w:hint="eastAsia"/>
        </w:rPr>
        <w:t xml:space="preserve">婆羅門階級不滿英人提倡的階級平等概念　</w:t>
      </w:r>
      <w:r w:rsidRPr="008171CB">
        <w:rPr>
          <w:rFonts w:ascii="PMingLiU" w:hAnsi="PMingLiU"/>
        </w:rPr>
        <w:t>(D)</w:t>
      </w:r>
      <w:r w:rsidRPr="008171CB">
        <w:rPr>
          <w:rFonts w:ascii="PMingLiU" w:hAnsi="PMingLiU" w:hint="eastAsia"/>
        </w:rPr>
        <w:t xml:space="preserve">印度婦女表達強烈支持娑提（寡婦殉夫）習俗　</w:t>
      </w:r>
      <w:r w:rsidRPr="008171CB">
        <w:rPr>
          <w:rFonts w:ascii="PMingLiU" w:hAnsi="PMingLiU"/>
        </w:rPr>
        <w:t>(E)</w:t>
      </w:r>
      <w:r w:rsidRPr="008171CB">
        <w:rPr>
          <w:rFonts w:ascii="PMingLiU" w:hAnsi="PMingLiU" w:hint="eastAsia"/>
        </w:rPr>
        <w:t>開放平等入學的機會，引發首陀羅階級的反對</w:t>
      </w:r>
    </w:p>
    <w:p w:rsidR="008171CB" w:rsidRDefault="008171CB" w:rsidP="008171CB">
      <w:r>
        <w:rPr>
          <w:rFonts w:ascii="PMingLiU" w:hAnsi="PMingLiU"/>
        </w:rPr>
        <w:t>答案：</w:t>
      </w:r>
      <w:r>
        <w:t>(A)(C)</w:t>
      </w:r>
    </w:p>
    <w:p w:rsidR="008171CB" w:rsidRDefault="008171CB" w:rsidP="008171CB">
      <w:pPr>
        <w:rPr>
          <w:rFonts w:hint="eastAsia"/>
        </w:rPr>
      </w:pPr>
      <w:r>
        <w:rPr>
          <w:rFonts w:ascii="PMingLiU" w:hAnsi="PMingLiU"/>
        </w:rPr>
        <w:t>解析：</w:t>
      </w:r>
      <w:r>
        <w:t>(B)</w:t>
      </w:r>
      <w:r w:rsidRPr="002A2570">
        <w:rPr>
          <w:rFonts w:hint="eastAsia"/>
        </w:rPr>
        <w:t>印度教以牛為聖物，所以反對牛油潤滑；反之伊斯蘭教能接受牛油為潤滑劑</w:t>
      </w:r>
      <w:r>
        <w:rPr>
          <w:rFonts w:hint="eastAsia"/>
        </w:rPr>
        <w:t>。</w:t>
      </w:r>
      <w:r>
        <w:br/>
        <w:t>(D)</w:t>
      </w:r>
      <w:r w:rsidRPr="002A2570">
        <w:rPr>
          <w:rFonts w:hint="eastAsia"/>
        </w:rPr>
        <w:t>婦女不支持殉夫習俗</w:t>
      </w:r>
      <w:r>
        <w:rPr>
          <w:rFonts w:hint="eastAsia"/>
        </w:rPr>
        <w:t>。</w:t>
      </w:r>
      <w:r>
        <w:br/>
        <w:t>(E)</w:t>
      </w:r>
      <w:r w:rsidRPr="002A2570">
        <w:rPr>
          <w:rFonts w:hint="eastAsia"/>
        </w:rPr>
        <w:t>首陀羅階級應支持而非反對</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0301-00083　　　</w:t>
      </w:r>
      <w:r>
        <w:rPr>
          <w:rFonts w:ascii="SMbarcode" w:eastAsia="SMbarcode" w:hAnsi="PMingLiU"/>
        </w:rPr>
        <w:t>*085306-0301-00083*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身為數百年的殖民母國，某些英國制度、思想文化在印度至今仍存。請問：下列哪些可算是受到英國統治的影響？　</w:t>
      </w:r>
      <w:r w:rsidRPr="008171CB">
        <w:rPr>
          <w:rFonts w:ascii="PMingLiU" w:hAnsi="PMingLiU"/>
        </w:rPr>
        <w:br/>
        <w:t>(A)</w:t>
      </w:r>
      <w:r w:rsidRPr="008171CB">
        <w:rPr>
          <w:rFonts w:ascii="PMingLiU" w:hAnsi="PMingLiU" w:hint="eastAsia"/>
        </w:rPr>
        <w:t xml:space="preserve">國大黨為印度第一大黨　</w:t>
      </w:r>
      <w:r w:rsidRPr="008171CB">
        <w:rPr>
          <w:rFonts w:ascii="PMingLiU" w:hAnsi="PMingLiU"/>
        </w:rPr>
        <w:t>(B)</w:t>
      </w:r>
      <w:r w:rsidRPr="008171CB">
        <w:rPr>
          <w:rFonts w:ascii="PMingLiU" w:hAnsi="PMingLiU" w:hint="eastAsia"/>
        </w:rPr>
        <w:t xml:space="preserve">鐵路網的發達　</w:t>
      </w:r>
      <w:r w:rsidRPr="008171CB">
        <w:rPr>
          <w:rFonts w:ascii="PMingLiU" w:hAnsi="PMingLiU"/>
        </w:rPr>
        <w:t>(C)</w:t>
      </w:r>
      <w:r w:rsidRPr="008171CB">
        <w:rPr>
          <w:rFonts w:ascii="PMingLiU" w:hAnsi="PMingLiU" w:hint="eastAsia"/>
        </w:rPr>
        <w:t xml:space="preserve">英語為官方語之一　</w:t>
      </w:r>
      <w:r w:rsidRPr="008171CB">
        <w:rPr>
          <w:rFonts w:ascii="PMingLiU" w:hAnsi="PMingLiU"/>
        </w:rPr>
        <w:t>(D)</w:t>
      </w:r>
      <w:r w:rsidRPr="008171CB">
        <w:rPr>
          <w:rFonts w:ascii="PMingLiU" w:hAnsi="PMingLiU" w:hint="eastAsia"/>
        </w:rPr>
        <w:t xml:space="preserve">印度舊俗的強化　</w:t>
      </w:r>
      <w:r w:rsidRPr="008171CB">
        <w:rPr>
          <w:rFonts w:ascii="PMingLiU" w:hAnsi="PMingLiU"/>
        </w:rPr>
        <w:t>(E)</w:t>
      </w:r>
      <w:r w:rsidRPr="008171CB">
        <w:rPr>
          <w:rFonts w:ascii="PMingLiU" w:hAnsi="PMingLiU" w:hint="eastAsia"/>
        </w:rPr>
        <w:t>文官考試制度</w:t>
      </w:r>
    </w:p>
    <w:p w:rsidR="008171CB" w:rsidRDefault="008171CB" w:rsidP="008171CB">
      <w:r>
        <w:rPr>
          <w:rFonts w:ascii="PMingLiU" w:hAnsi="PMingLiU"/>
        </w:rPr>
        <w:t>答案：</w:t>
      </w:r>
      <w:r>
        <w:t>(A)(B)(C)(E)</w:t>
      </w:r>
    </w:p>
    <w:p w:rsidR="008171CB" w:rsidRDefault="008171CB" w:rsidP="008171CB">
      <w:pPr>
        <w:rPr>
          <w:rFonts w:hint="eastAsia"/>
        </w:rPr>
      </w:pPr>
      <w:r>
        <w:rPr>
          <w:rFonts w:ascii="PMingLiU" w:hAnsi="PMingLiU"/>
        </w:rPr>
        <w:t>解析：</w:t>
      </w:r>
      <w:r>
        <w:t>(D)</w:t>
      </w:r>
      <w:r w:rsidRPr="001627C1">
        <w:rPr>
          <w:rFonts w:hint="eastAsia"/>
        </w:rPr>
        <w:t>英國反印度舊俗，致使其弱化。</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0301-00084　　　</w:t>
      </w:r>
      <w:r>
        <w:rPr>
          <w:rFonts w:ascii="SMbarcode" w:eastAsia="SMbarcode" w:hAnsi="PMingLiU"/>
        </w:rPr>
        <w:t>*085306-0301-00084*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英國在掌控印度後，除了軍事征服和武力鎮壓外，在統治上還採用了哪些文化政策？　</w:t>
      </w:r>
      <w:r w:rsidRPr="008171CB">
        <w:rPr>
          <w:rFonts w:ascii="PMingLiU" w:hAnsi="PMingLiU"/>
        </w:rPr>
        <w:br/>
        <w:t>(A)</w:t>
      </w:r>
      <w:r w:rsidRPr="008171CB">
        <w:rPr>
          <w:rFonts w:ascii="PMingLiU" w:hAnsi="PMingLiU" w:hint="eastAsia"/>
        </w:rPr>
        <w:t xml:space="preserve">鼓勵英國傳教士至印度傳教　</w:t>
      </w:r>
      <w:r w:rsidRPr="008171CB">
        <w:rPr>
          <w:rFonts w:ascii="PMingLiU" w:hAnsi="PMingLiU"/>
        </w:rPr>
        <w:t>(B)</w:t>
      </w:r>
      <w:r w:rsidRPr="008171CB">
        <w:rPr>
          <w:rFonts w:ascii="PMingLiU" w:hAnsi="PMingLiU" w:hint="eastAsia"/>
        </w:rPr>
        <w:t xml:space="preserve">傳教士們尊重印度教信仰及其衍生的各種習俗　</w:t>
      </w:r>
      <w:r w:rsidRPr="008171CB">
        <w:rPr>
          <w:rFonts w:ascii="PMingLiU" w:hAnsi="PMingLiU"/>
        </w:rPr>
        <w:t>(C)</w:t>
      </w:r>
      <w:r w:rsidRPr="008171CB">
        <w:rPr>
          <w:rFonts w:ascii="PMingLiU" w:hAnsi="PMingLiU" w:hint="eastAsia"/>
        </w:rPr>
        <w:t xml:space="preserve">為引進西方現代知識和文明，因而推行英語教育　</w:t>
      </w:r>
      <w:r w:rsidRPr="008171CB">
        <w:rPr>
          <w:rFonts w:ascii="PMingLiU" w:hAnsi="PMingLiU"/>
        </w:rPr>
        <w:t>(D)</w:t>
      </w:r>
      <w:r w:rsidRPr="008171CB">
        <w:rPr>
          <w:rFonts w:ascii="PMingLiU" w:hAnsi="PMingLiU" w:hint="eastAsia"/>
        </w:rPr>
        <w:t xml:space="preserve">建立現代教育體制，先後設立小學、中學、大學和技術學院　</w:t>
      </w:r>
      <w:r w:rsidRPr="008171CB">
        <w:rPr>
          <w:rFonts w:ascii="PMingLiU" w:hAnsi="PMingLiU"/>
        </w:rPr>
        <w:t>(E)</w:t>
      </w:r>
      <w:r w:rsidRPr="008171CB">
        <w:rPr>
          <w:rFonts w:ascii="PMingLiU" w:hAnsi="PMingLiU" w:hint="eastAsia"/>
        </w:rPr>
        <w:t>提升婦女地位，讓婦女有受教育的權力</w:t>
      </w:r>
    </w:p>
    <w:p w:rsidR="008171CB" w:rsidRDefault="008171CB" w:rsidP="008171CB">
      <w:r>
        <w:rPr>
          <w:rFonts w:ascii="PMingLiU" w:hAnsi="PMingLiU"/>
        </w:rPr>
        <w:t>答案：</w:t>
      </w:r>
      <w:r>
        <w:t>(A)(C)(D)(E)</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題號：0301-00085　　　</w:t>
      </w:r>
      <w:r>
        <w:rPr>
          <w:rFonts w:ascii="SMbarcode" w:eastAsia="SMbarcode" w:hAnsi="PMingLiU"/>
        </w:rPr>
        <w:t>*085306-0301-00085*</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地理大發現之後的印度海域變得很熱鬧，下列關於發生於南亞的</w:t>
      </w:r>
      <w:r w:rsidRPr="008171CB">
        <w:rPr>
          <w:rFonts w:ascii="PMingLiU" w:hAnsi="PMingLiU" w:cs="Damascus" w:hint="eastAsia"/>
        </w:rPr>
        <w:t>加爾納迪戰爭的描述，哪些正確？</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發生於十七世紀　</w:t>
      </w:r>
      <w:r w:rsidRPr="008171CB">
        <w:rPr>
          <w:rFonts w:ascii="PMingLiU" w:hAnsi="PMingLiU"/>
        </w:rPr>
        <w:t>(B)</w:t>
      </w:r>
      <w:r w:rsidRPr="008171CB">
        <w:rPr>
          <w:rFonts w:ascii="PMingLiU" w:hAnsi="PMingLiU" w:hint="eastAsia"/>
        </w:rPr>
        <w:t xml:space="preserve">為英法之間的戰爭　</w:t>
      </w:r>
      <w:r w:rsidRPr="008171CB">
        <w:rPr>
          <w:rFonts w:ascii="PMingLiU" w:hAnsi="PMingLiU"/>
        </w:rPr>
        <w:t>(C)</w:t>
      </w:r>
      <w:r w:rsidRPr="008171CB">
        <w:rPr>
          <w:rFonts w:ascii="PMingLiU" w:hAnsi="PMingLiU" w:hint="eastAsia"/>
        </w:rPr>
        <w:t>為爭奪</w:t>
      </w:r>
      <w:r w:rsidRPr="008171CB">
        <w:rPr>
          <w:rFonts w:ascii="PMingLiU" w:hAnsi="PMingLiU" w:cs="Damascus" w:hint="eastAsia"/>
        </w:rPr>
        <w:t>北大西洋海域的商業利益而戰</w:t>
      </w:r>
      <w:r w:rsidRPr="008171CB">
        <w:rPr>
          <w:rFonts w:ascii="PMingLiU" w:hAnsi="PMingLiU" w:hint="eastAsia"/>
        </w:rPr>
        <w:t xml:space="preserve">　</w:t>
      </w:r>
      <w:r w:rsidRPr="008171CB">
        <w:rPr>
          <w:rFonts w:ascii="PMingLiU" w:hAnsi="PMingLiU"/>
        </w:rPr>
        <w:t>(D)</w:t>
      </w:r>
      <w:r w:rsidRPr="008171CB">
        <w:rPr>
          <w:rFonts w:ascii="PMingLiU" w:hAnsi="PMingLiU" w:hint="eastAsia"/>
        </w:rPr>
        <w:t xml:space="preserve">加爾納迪指的是印度西海岸及其腹地　</w:t>
      </w:r>
      <w:r w:rsidRPr="008171CB">
        <w:rPr>
          <w:rFonts w:ascii="PMingLiU" w:hAnsi="PMingLiU"/>
        </w:rPr>
        <w:t>(E)</w:t>
      </w:r>
      <w:r w:rsidRPr="008171CB">
        <w:rPr>
          <w:rFonts w:ascii="PMingLiU" w:hAnsi="PMingLiU" w:hint="eastAsia"/>
        </w:rPr>
        <w:t>法國人大敗</w:t>
      </w:r>
    </w:p>
    <w:p w:rsidR="008171CB" w:rsidRDefault="008171CB" w:rsidP="008171CB">
      <w:r>
        <w:rPr>
          <w:rFonts w:ascii="PMingLiU" w:hAnsi="PMingLiU"/>
        </w:rPr>
        <w:t>答案：</w:t>
      </w:r>
      <w:r>
        <w:t>(B)(E)</w:t>
      </w:r>
    </w:p>
    <w:p w:rsidR="008171CB" w:rsidRDefault="008171CB" w:rsidP="008171CB">
      <w:pPr>
        <w:rPr>
          <w:rFonts w:ascii="Damascus" w:hAnsi="Damascus" w:cs="Damascus" w:hint="eastAsia"/>
        </w:rPr>
      </w:pPr>
      <w:r>
        <w:rPr>
          <w:rFonts w:ascii="PMingLiU" w:hAnsi="PMingLiU"/>
        </w:rPr>
        <w:t>解析：</w:t>
      </w:r>
      <w:r>
        <w:t>(A)</w:t>
      </w:r>
      <w:r w:rsidRPr="00120E5F">
        <w:rPr>
          <w:rFonts w:hint="eastAsia"/>
        </w:rPr>
        <w:t>十八世紀，</w:t>
      </w:r>
      <w:r w:rsidRPr="00120E5F">
        <w:t>1746-1763</w:t>
      </w:r>
      <w:r w:rsidRPr="00120E5F">
        <w:rPr>
          <w:rFonts w:hint="eastAsia"/>
        </w:rPr>
        <w:t>年</w:t>
      </w:r>
      <w:r>
        <w:rPr>
          <w:rFonts w:hint="eastAsia"/>
        </w:rPr>
        <w:t>。</w:t>
      </w:r>
      <w:r>
        <w:br/>
        <w:t>(C)</w:t>
      </w:r>
      <w:r w:rsidRPr="00120E5F">
        <w:rPr>
          <w:rFonts w:hint="eastAsia"/>
        </w:rPr>
        <w:t>印度洋</w:t>
      </w:r>
      <w:r>
        <w:rPr>
          <w:rFonts w:hint="eastAsia"/>
        </w:rPr>
        <w:t>。</w:t>
      </w:r>
      <w:r>
        <w:br/>
        <w:t>(D)</w:t>
      </w:r>
      <w:r w:rsidRPr="001D3A03">
        <w:rPr>
          <w:rFonts w:ascii="Damascus" w:hAnsi="Damascus" w:cs="Damascus" w:hint="eastAsia"/>
        </w:rPr>
        <w:t>印度東海岸及其腹地。</w:t>
      </w:r>
    </w:p>
    <w:p w:rsidR="008171CB" w:rsidRDefault="008171CB" w:rsidP="008171CB">
      <w:pPr>
        <w:rPr>
          <w:rFonts w:ascii="Damascus" w:hAnsi="Damascus" w:cs="Damascus" w:hint="eastAsia"/>
        </w:rPr>
      </w:pPr>
    </w:p>
    <w:p w:rsidR="008171CB" w:rsidRDefault="008171CB" w:rsidP="008171CB">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0301-00086　　　</w:t>
      </w:r>
      <w:r>
        <w:rPr>
          <w:rFonts w:ascii="SMbarcode" w:eastAsia="SMbarcode" w:hAnsi="PMingLiU" w:cs="Damascus"/>
        </w:rPr>
        <w:t>*085306-0301-00086*</w:t>
      </w:r>
      <w:r>
        <w:rPr>
          <w:rFonts w:ascii="PMingLiU" w:hAnsi="PMingLiU" w:cs="Damascus"/>
        </w:rPr>
        <w:t xml:space="preserve">　　　難易度：中　　　出處：精選試題</w:t>
      </w:r>
    </w:p>
    <w:p w:rsidR="008171CB" w:rsidRDefault="008171CB" w:rsidP="008171CB">
      <w:pPr>
        <w:rPr>
          <w:rFonts w:ascii="PMingLiU" w:hAnsi="PMingLiU"/>
        </w:rPr>
      </w:pPr>
      <w:r w:rsidRPr="008171CB">
        <w:rPr>
          <w:rFonts w:ascii="PMingLiU" w:hAnsi="PMingLiU"/>
        </w:rPr>
        <w:t>英國殖民印度有一段相當長的時間，為印度的文化及歷史發展帶來了許多影響。請問：下列何者是英國在統治印度期間所建立的？</w:t>
      </w:r>
      <w:r w:rsidRPr="008171CB">
        <w:rPr>
          <w:rFonts w:ascii="PMingLiU" w:hAnsi="PMingLiU" w:hint="eastAsia"/>
        </w:rPr>
        <w:t xml:space="preserve">　</w:t>
      </w:r>
      <w:r w:rsidRPr="008171CB">
        <w:rPr>
          <w:rFonts w:ascii="PMingLiU" w:hAnsi="PMingLiU"/>
        </w:rPr>
        <w:br/>
        <w:t>(A)近代文官體制</w:t>
      </w:r>
      <w:r w:rsidRPr="008171CB">
        <w:rPr>
          <w:rFonts w:ascii="PMingLiU" w:hAnsi="PMingLiU" w:hint="eastAsia"/>
        </w:rPr>
        <w:t xml:space="preserve">　</w:t>
      </w:r>
      <w:r w:rsidRPr="008171CB">
        <w:rPr>
          <w:rFonts w:ascii="PMingLiU" w:hAnsi="PMingLiU"/>
        </w:rPr>
        <w:t>(B)議會制度</w:t>
      </w:r>
      <w:r w:rsidRPr="008171CB">
        <w:rPr>
          <w:rFonts w:ascii="PMingLiU" w:hAnsi="PMingLiU" w:hint="eastAsia"/>
        </w:rPr>
        <w:t xml:space="preserve">　</w:t>
      </w:r>
      <w:r w:rsidRPr="008171CB">
        <w:rPr>
          <w:rFonts w:ascii="PMingLiU" w:hAnsi="PMingLiU"/>
        </w:rPr>
        <w:t>(C)果亞的天主教堂</w:t>
      </w:r>
      <w:r w:rsidRPr="008171CB">
        <w:rPr>
          <w:rFonts w:ascii="PMingLiU" w:hAnsi="PMingLiU" w:hint="eastAsia"/>
        </w:rPr>
        <w:t xml:space="preserve">　</w:t>
      </w:r>
      <w:r w:rsidRPr="008171CB">
        <w:rPr>
          <w:rFonts w:ascii="PMingLiU" w:hAnsi="PMingLiU"/>
        </w:rPr>
        <w:t>(D)阿姆利則神廟</w:t>
      </w:r>
      <w:r w:rsidRPr="008171CB">
        <w:rPr>
          <w:rFonts w:ascii="PMingLiU" w:hAnsi="PMingLiU" w:hint="eastAsia"/>
        </w:rPr>
        <w:t xml:space="preserve">　</w:t>
      </w:r>
      <w:r w:rsidRPr="008171CB">
        <w:rPr>
          <w:rFonts w:ascii="PMingLiU" w:hAnsi="PMingLiU"/>
        </w:rPr>
        <w:t>(E)使印度開始進入歐洲貿易體系</w:t>
      </w:r>
    </w:p>
    <w:p w:rsidR="008171CB" w:rsidRDefault="008171CB" w:rsidP="008171CB">
      <w:r>
        <w:rPr>
          <w:rFonts w:ascii="PMingLiU" w:hAnsi="PMingLiU"/>
        </w:rPr>
        <w:t>答案：</w:t>
      </w:r>
      <w:r>
        <w:t>(A)(B)</w:t>
      </w:r>
    </w:p>
    <w:p w:rsidR="008171CB" w:rsidRDefault="008171CB" w:rsidP="008171CB">
      <w:pPr>
        <w:rPr>
          <w:rFonts w:hint="eastAsia"/>
        </w:rPr>
      </w:pPr>
      <w:r>
        <w:rPr>
          <w:rFonts w:ascii="PMingLiU" w:hAnsi="PMingLiU"/>
        </w:rPr>
        <w:t>解析：</w:t>
      </w:r>
      <w:r>
        <w:t>(C)</w:t>
      </w:r>
      <w:r w:rsidRPr="00A1682B">
        <w:rPr>
          <w:rFonts w:hint="eastAsia"/>
        </w:rPr>
        <w:t>為葡萄牙人</w:t>
      </w:r>
      <w:r>
        <w:rPr>
          <w:rFonts w:hint="eastAsia"/>
        </w:rPr>
        <w:t>。</w:t>
      </w:r>
      <w:r>
        <w:br/>
        <w:t>(D)</w:t>
      </w:r>
      <w:r w:rsidRPr="00A1682B">
        <w:rPr>
          <w:rFonts w:hint="eastAsia"/>
        </w:rPr>
        <w:t>為錫克人所建</w:t>
      </w:r>
      <w:r>
        <w:rPr>
          <w:rFonts w:hint="eastAsia"/>
        </w:rPr>
        <w:t>。</w:t>
      </w:r>
      <w:r>
        <w:br/>
        <w:t>(E)</w:t>
      </w:r>
      <w:r w:rsidRPr="00A1682B">
        <w:rPr>
          <w:rFonts w:hint="eastAsia"/>
        </w:rPr>
        <w:t>為葡萄牙人。</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0301-00087　　　</w:t>
      </w:r>
      <w:r>
        <w:rPr>
          <w:rFonts w:ascii="SMbarcode" w:eastAsia="SMbarcode" w:hAnsi="PMingLiU"/>
        </w:rPr>
        <w:t>*085306-0301-00087*</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rPr>
        <w:t>小明安排了一次印度之旅，途中經過果亞、旁地治利與孟買三座城市</w:t>
      </w:r>
      <w:r w:rsidRPr="008171CB">
        <w:rPr>
          <w:rFonts w:ascii="PMingLiU" w:hAnsi="PMingLiU" w:hint="eastAsia"/>
        </w:rPr>
        <w:t>。</w:t>
      </w:r>
      <w:r w:rsidRPr="008171CB">
        <w:rPr>
          <w:rFonts w:ascii="PMingLiU" w:hAnsi="PMingLiU"/>
        </w:rPr>
        <w:t>請問：他有可能會在這三地看到下列哪些國家所建的建築？</w:t>
      </w:r>
      <w:r w:rsidRPr="008171CB">
        <w:rPr>
          <w:rFonts w:ascii="PMingLiU" w:hAnsi="PMingLiU" w:hint="eastAsia"/>
        </w:rPr>
        <w:t xml:space="preserve">　</w:t>
      </w:r>
      <w:r w:rsidRPr="008171CB">
        <w:rPr>
          <w:rFonts w:ascii="PMingLiU" w:hAnsi="PMingLiU"/>
        </w:rPr>
        <w:br/>
        <w:t>(A)俄國</w:t>
      </w:r>
      <w:r w:rsidRPr="008171CB">
        <w:rPr>
          <w:rFonts w:ascii="PMingLiU" w:hAnsi="PMingLiU" w:hint="eastAsia"/>
        </w:rPr>
        <w:t xml:space="preserve">　</w:t>
      </w:r>
      <w:r w:rsidRPr="008171CB">
        <w:rPr>
          <w:rFonts w:ascii="PMingLiU" w:hAnsi="PMingLiU"/>
        </w:rPr>
        <w:t>(B)英國</w:t>
      </w:r>
      <w:r w:rsidRPr="008171CB">
        <w:rPr>
          <w:rFonts w:ascii="PMingLiU" w:hAnsi="PMingLiU" w:hint="eastAsia"/>
        </w:rPr>
        <w:t xml:space="preserve">　</w:t>
      </w:r>
      <w:r w:rsidRPr="008171CB">
        <w:rPr>
          <w:rFonts w:ascii="PMingLiU" w:hAnsi="PMingLiU"/>
        </w:rPr>
        <w:t>(C)法國</w:t>
      </w:r>
      <w:r w:rsidRPr="008171CB">
        <w:rPr>
          <w:rFonts w:ascii="PMingLiU" w:hAnsi="PMingLiU" w:hint="eastAsia"/>
        </w:rPr>
        <w:t xml:space="preserve">　</w:t>
      </w:r>
      <w:r w:rsidRPr="008171CB">
        <w:rPr>
          <w:rFonts w:ascii="PMingLiU" w:hAnsi="PMingLiU"/>
        </w:rPr>
        <w:t>(D)葡萄牙</w:t>
      </w:r>
      <w:r w:rsidRPr="008171CB">
        <w:rPr>
          <w:rFonts w:ascii="PMingLiU" w:hAnsi="PMingLiU" w:hint="eastAsia"/>
        </w:rPr>
        <w:t xml:space="preserve">　</w:t>
      </w:r>
      <w:r w:rsidRPr="008171CB">
        <w:rPr>
          <w:rFonts w:ascii="PMingLiU" w:hAnsi="PMingLiU"/>
        </w:rPr>
        <w:t>(E)日本</w:t>
      </w:r>
    </w:p>
    <w:p w:rsidR="008171CB" w:rsidRDefault="008171CB" w:rsidP="008171CB">
      <w:r>
        <w:rPr>
          <w:rFonts w:ascii="PMingLiU" w:hAnsi="PMingLiU"/>
        </w:rPr>
        <w:t>答案：</w:t>
      </w:r>
      <w:r>
        <w:t>(B)(C)(D)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題號：0301-00088　　　</w:t>
      </w:r>
      <w:r>
        <w:rPr>
          <w:rFonts w:ascii="SMbarcode" w:eastAsia="SMbarcode" w:hAnsi="PMingLiU"/>
        </w:rPr>
        <w:t>*085306-0301-00088*</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英國在印度的殖民時期，對印度有著非常大的影響。請問：以下哪些是英國殖民統治對印度的影響？　</w:t>
      </w:r>
      <w:r w:rsidRPr="008171CB">
        <w:rPr>
          <w:rFonts w:ascii="PMingLiU" w:hAnsi="PMingLiU"/>
        </w:rPr>
        <w:br/>
        <w:t>(A)</w:t>
      </w:r>
      <w:r w:rsidRPr="008171CB">
        <w:rPr>
          <w:rFonts w:ascii="PMingLiU" w:hAnsi="PMingLiU" w:hint="eastAsia"/>
        </w:rPr>
        <w:t xml:space="preserve">英國為了經濟利益積極建設，使得印度資本主義能夠快速發展　</w:t>
      </w:r>
      <w:r w:rsidRPr="008171CB">
        <w:rPr>
          <w:rFonts w:ascii="PMingLiU" w:hAnsi="PMingLiU"/>
        </w:rPr>
        <w:t>(B)</w:t>
      </w:r>
      <w:r w:rsidRPr="008171CB">
        <w:rPr>
          <w:rFonts w:ascii="PMingLiU" w:hAnsi="PMingLiU" w:hint="eastAsia"/>
        </w:rPr>
        <w:t xml:space="preserve">英國強制推行統治，打破各地土邦林立的狀況，有效消彌地方差異　</w:t>
      </w:r>
      <w:r w:rsidRPr="008171CB">
        <w:rPr>
          <w:rFonts w:ascii="PMingLiU" w:hAnsi="PMingLiU"/>
        </w:rPr>
        <w:t>(C)</w:t>
      </w:r>
      <w:r w:rsidRPr="008171CB">
        <w:rPr>
          <w:rFonts w:ascii="PMingLiU" w:hAnsi="PMingLiU" w:hint="eastAsia"/>
        </w:rPr>
        <w:t xml:space="preserve">英國創辦新式教育，為印度帶來新知識，培養一批新知識分子　</w:t>
      </w:r>
      <w:r w:rsidRPr="008171CB">
        <w:rPr>
          <w:rFonts w:ascii="PMingLiU" w:hAnsi="PMingLiU"/>
        </w:rPr>
        <w:t>(D)</w:t>
      </w:r>
      <w:r w:rsidRPr="008171CB">
        <w:rPr>
          <w:rFonts w:ascii="PMingLiU" w:hAnsi="PMingLiU" w:hint="eastAsia"/>
        </w:rPr>
        <w:t xml:space="preserve">英國引進棉花種植，帶動印度傳統織布業的興盛，大量出口土布　</w:t>
      </w:r>
      <w:r w:rsidRPr="008171CB">
        <w:rPr>
          <w:rFonts w:ascii="PMingLiU" w:hAnsi="PMingLiU"/>
        </w:rPr>
        <w:t>(E)</w:t>
      </w:r>
      <w:r w:rsidRPr="008171CB">
        <w:rPr>
          <w:rFonts w:ascii="PMingLiU" w:hAnsi="PMingLiU" w:hint="eastAsia"/>
        </w:rPr>
        <w:t>英國建立起議會制度，為印度獨立後的憲政體制奠定基礎</w:t>
      </w:r>
    </w:p>
    <w:p w:rsidR="008171CB" w:rsidRDefault="008171CB" w:rsidP="008171CB">
      <w:r>
        <w:rPr>
          <w:rFonts w:ascii="PMingLiU" w:hAnsi="PMingLiU"/>
        </w:rPr>
        <w:t>答案：</w:t>
      </w:r>
      <w:r>
        <w:t>(A)(C)(E)</w:t>
      </w:r>
    </w:p>
    <w:p w:rsidR="008171CB" w:rsidRDefault="008171CB" w:rsidP="008171CB">
      <w:pPr>
        <w:rPr>
          <w:rFonts w:hint="eastAsia"/>
        </w:rPr>
      </w:pPr>
      <w:r>
        <w:rPr>
          <w:rFonts w:ascii="PMingLiU" w:hAnsi="PMingLiU"/>
        </w:rPr>
        <w:t>解析：</w:t>
      </w:r>
      <w:r>
        <w:t>(B)</w:t>
      </w:r>
      <w:r w:rsidRPr="009C6F30">
        <w:rPr>
          <w:rFonts w:hint="eastAsia"/>
        </w:rPr>
        <w:t>英國仍維持各土邦的存在以利其分化統治</w:t>
      </w:r>
      <w:r>
        <w:rPr>
          <w:rFonts w:hint="eastAsia"/>
        </w:rPr>
        <w:t>。</w:t>
      </w:r>
      <w:r>
        <w:br/>
        <w:t>(D)</w:t>
      </w:r>
      <w:r w:rsidRPr="009C6F30">
        <w:rPr>
          <w:rFonts w:hint="eastAsia"/>
        </w:rPr>
        <w:t>印度棉花大多以原料的型態直接出口至英國。</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0301-00089　　　</w:t>
      </w:r>
      <w:r>
        <w:rPr>
          <w:rFonts w:ascii="SMbarcode" w:eastAsia="SMbarcode" w:hAnsi="PMingLiU"/>
        </w:rPr>
        <w:t>*085306-0301-00089*</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rPr>
        <w:t>子祺在印度遊玩時閱讀了一本以錫克人警察為主題的小說，對這些勇武的錫克警察留下深刻印象，想要蒐集一些他們的故事。請問：子祺有可能在下列哪些地方蒐集到這些故事？</w:t>
      </w:r>
      <w:r w:rsidRPr="008171CB">
        <w:rPr>
          <w:rFonts w:ascii="PMingLiU" w:hAnsi="PMingLiU" w:hint="eastAsia"/>
        </w:rPr>
        <w:t xml:space="preserve">　</w:t>
      </w:r>
      <w:r w:rsidRPr="008171CB">
        <w:rPr>
          <w:rFonts w:ascii="PMingLiU" w:hAnsi="PMingLiU"/>
        </w:rPr>
        <w:br/>
        <w:t>(A)中國的</w:t>
      </w:r>
      <w:r w:rsidRPr="008171CB">
        <w:rPr>
          <w:rFonts w:ascii="PMingLiU" w:hAnsi="PMingLiU" w:hint="eastAsia"/>
        </w:rPr>
        <w:t xml:space="preserve">香港　</w:t>
      </w:r>
      <w:r w:rsidRPr="008171CB">
        <w:rPr>
          <w:rFonts w:ascii="PMingLiU" w:hAnsi="PMingLiU"/>
        </w:rPr>
        <w:t>(B)緬甸的奈比多</w:t>
      </w:r>
      <w:r w:rsidRPr="008171CB">
        <w:rPr>
          <w:rFonts w:ascii="PMingLiU" w:hAnsi="PMingLiU" w:hint="eastAsia"/>
        </w:rPr>
        <w:t xml:space="preserve">　</w:t>
      </w:r>
      <w:r w:rsidRPr="008171CB">
        <w:rPr>
          <w:rFonts w:ascii="PMingLiU" w:hAnsi="PMingLiU"/>
        </w:rPr>
        <w:t>(C)越南的胡志明市</w:t>
      </w:r>
      <w:r w:rsidRPr="008171CB">
        <w:rPr>
          <w:rFonts w:ascii="PMingLiU" w:hAnsi="PMingLiU" w:hint="eastAsia"/>
        </w:rPr>
        <w:t xml:space="preserve">　</w:t>
      </w:r>
      <w:r w:rsidRPr="008171CB">
        <w:rPr>
          <w:rFonts w:ascii="PMingLiU" w:hAnsi="PMingLiU"/>
        </w:rPr>
        <w:t>(D)日本的東京</w:t>
      </w:r>
      <w:r w:rsidRPr="008171CB">
        <w:rPr>
          <w:rFonts w:ascii="PMingLiU" w:hAnsi="PMingLiU" w:hint="eastAsia"/>
        </w:rPr>
        <w:t xml:space="preserve">　</w:t>
      </w:r>
      <w:r w:rsidRPr="008171CB">
        <w:rPr>
          <w:rFonts w:ascii="PMingLiU" w:hAnsi="PMingLiU"/>
        </w:rPr>
        <w:t>(E)菲律賓的馬尼拉</w:t>
      </w:r>
    </w:p>
    <w:p w:rsidR="008171CB" w:rsidRDefault="008171CB" w:rsidP="008171CB">
      <w:r>
        <w:rPr>
          <w:rFonts w:ascii="PMingLiU" w:hAnsi="PMingLiU"/>
        </w:rPr>
        <w:t>答案：</w:t>
      </w:r>
      <w:r>
        <w:t>(A)(B)</w:t>
      </w:r>
    </w:p>
    <w:p w:rsidR="008171CB" w:rsidRDefault="008171CB" w:rsidP="008171CB">
      <w:pPr>
        <w:rPr>
          <w:rFonts w:hint="eastAsia"/>
        </w:rPr>
      </w:pPr>
      <w:r>
        <w:rPr>
          <w:rFonts w:ascii="PMingLiU" w:hAnsi="PMingLiU" w:hint="eastAsia"/>
        </w:rPr>
        <w:t>解析：</w:t>
      </w:r>
      <w:r>
        <w:rPr>
          <w:rFonts w:hint="eastAsia"/>
        </w:rPr>
        <w:t>香港、奈比多</w:t>
      </w:r>
      <w:r w:rsidRPr="00A1682B">
        <w:rPr>
          <w:rFonts w:hint="eastAsia"/>
        </w:rPr>
        <w:t>均為英國殖民地，所以會有錫克人警察。</w:t>
      </w:r>
    </w:p>
    <w:p w:rsidR="008171CB" w:rsidRDefault="008171CB" w:rsidP="008171CB">
      <w:pPr>
        <w:rPr>
          <w:rFonts w:hint="eastAsia"/>
        </w:rPr>
      </w:pPr>
    </w:p>
    <w:p w:rsidR="008171CB" w:rsidRDefault="00DB6FED" w:rsidP="008171CB">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3–1　西方文化衝擊與殖民地文化形成</w:t>
      </w:r>
    </w:p>
    <w:bookmarkStart w:id="5" w:name="ch3–1_題組"/>
    <w:bookmarkStart w:id="6" w:name="_MON_1303648229"/>
    <w:bookmarkStart w:id="7" w:name="_MON_1303651120"/>
    <w:bookmarkStart w:id="8" w:name="_MON_1303651137"/>
    <w:bookmarkStart w:id="9" w:name="_MON_1303906782"/>
    <w:bookmarkEnd w:id="6"/>
    <w:bookmarkEnd w:id="7"/>
    <w:bookmarkEnd w:id="8"/>
    <w:bookmarkEnd w:id="9"/>
    <w:p w:rsidR="008171CB" w:rsidRDefault="008171CB" w:rsidP="008171CB">
      <w:r>
        <w:object w:dxaOrig="1246" w:dyaOrig="397">
          <v:shape id="_x0000_i1029" type="#_x0000_t75" style="width:62.25pt;height:20.25pt" o:ole="">
            <v:imagedata r:id="rId13" o:title=""/>
          </v:shape>
          <o:OLEObject Type="Embed" ProgID="Word.Picture.8" ShapeID="_x0000_i1029" DrawAspect="Content" ObjectID="_1763847706" r:id="rId14"/>
        </w:object>
      </w:r>
      <w:r>
        <w:t xml:space="preserve"> </w:t>
      </w:r>
      <w:bookmarkEnd w:id="5"/>
    </w:p>
    <w:p w:rsidR="008171CB" w:rsidRDefault="008171CB" w:rsidP="008171CB">
      <w:pPr>
        <w:pBdr>
          <w:bottom w:val="single" w:sz="4" w:space="1" w:color="auto"/>
        </w:pBdr>
        <w:rPr>
          <w:rFonts w:ascii="PMingLiU" w:hAnsi="PMingLiU"/>
        </w:rPr>
      </w:pPr>
      <w:r>
        <w:rPr>
          <w:rFonts w:ascii="PMingLiU" w:hAnsi="PMingLiU"/>
        </w:rPr>
        <w:t xml:space="preserve">題號：0301-00073　　　</w:t>
      </w:r>
      <w:r>
        <w:rPr>
          <w:rFonts w:ascii="SMbarcode" w:eastAsia="SMbarcode" w:hAnsi="PMingLiU"/>
        </w:rPr>
        <w:t>*085306-0301-00073*</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自1498年達伽馬抵達</w:t>
      </w:r>
      <w:r w:rsidRPr="008171CB">
        <w:rPr>
          <w:rFonts w:ascii="PMingLiU" w:hAnsi="PMingLiU" w:cs="Arial"/>
          <w:shd w:val="clear" w:color="auto" w:fill="FFFFFF"/>
        </w:rPr>
        <w:t>喀拉拉邦</w:t>
      </w:r>
      <w:r w:rsidRPr="008171CB">
        <w:rPr>
          <w:rFonts w:ascii="PMingLiU" w:hAnsi="PMingLiU" w:hint="eastAsia"/>
        </w:rPr>
        <w:t>與果亞後，十六世紀歐人勢力逐漸深入此區，將其建立為東方殖民帝國的首府，作為採買香料和傳教據點。在這段時期，此區成為整個印度洋海上貿易的樞紐，也因這段歷史的影響，目前此區的宗教信仰雖仍以印度教徒為主，占65％，但基督教比例居全國之冠。請問：</w:t>
      </w:r>
      <w:r w:rsidRPr="008171CB">
        <w:rPr>
          <w:rFonts w:ascii="PMingLiU" w:hAnsi="PMingLiU"/>
        </w:rPr>
        <w:br/>
      </w:r>
      <w:r w:rsidRPr="008171CB">
        <w:rPr>
          <w:rFonts w:ascii="PMingLiU" w:hAnsi="PMingLiU" w:hint="eastAsia"/>
        </w:rPr>
        <w:t>(　　)(１)題中「歐人勢力逐漸深入此區」的歐人，最主要是指何國？</w:t>
      </w:r>
      <w:r w:rsidRPr="008171CB">
        <w:rPr>
          <w:rFonts w:ascii="PMingLiU" w:hAnsi="PMingLiU"/>
        </w:rPr>
        <w:t xml:space="preserve">　</w:t>
      </w:r>
      <w:r w:rsidRPr="008171CB">
        <w:rPr>
          <w:rFonts w:ascii="PMingLiU" w:hAnsi="PMingLiU" w:hint="eastAsia"/>
        </w:rPr>
        <w:t>(A)西班牙</w:t>
      </w:r>
      <w:r w:rsidRPr="008171CB">
        <w:rPr>
          <w:rFonts w:ascii="PMingLiU" w:hAnsi="PMingLiU"/>
        </w:rPr>
        <w:t xml:space="preserve">　</w:t>
      </w:r>
      <w:r w:rsidRPr="008171CB">
        <w:rPr>
          <w:rFonts w:ascii="PMingLiU" w:hAnsi="PMingLiU" w:hint="eastAsia"/>
        </w:rPr>
        <w:t>(B)英國</w:t>
      </w:r>
      <w:r w:rsidRPr="008171CB">
        <w:rPr>
          <w:rFonts w:ascii="PMingLiU" w:hAnsi="PMingLiU"/>
        </w:rPr>
        <w:t xml:space="preserve">　</w:t>
      </w:r>
      <w:r w:rsidRPr="008171CB">
        <w:rPr>
          <w:rFonts w:ascii="PMingLiU" w:hAnsi="PMingLiU" w:hint="eastAsia"/>
        </w:rPr>
        <w:t>(C)葡萄牙</w:t>
      </w:r>
      <w:r w:rsidRPr="008171CB">
        <w:rPr>
          <w:rFonts w:ascii="PMingLiU" w:hAnsi="PMingLiU"/>
        </w:rPr>
        <w:t xml:space="preserve">　</w:t>
      </w:r>
      <w:r w:rsidRPr="008171CB">
        <w:rPr>
          <w:rFonts w:ascii="PMingLiU" w:hAnsi="PMingLiU" w:hint="eastAsia"/>
        </w:rPr>
        <w:t>(D)法國</w:t>
      </w:r>
      <w:r w:rsidRPr="008171CB">
        <w:rPr>
          <w:rFonts w:ascii="PMingLiU" w:hAnsi="PMingLiU"/>
        </w:rPr>
        <w:br/>
      </w:r>
      <w:r w:rsidRPr="008171CB">
        <w:rPr>
          <w:rFonts w:ascii="PMingLiU" w:hAnsi="PMingLiU" w:hint="eastAsia"/>
        </w:rPr>
        <w:t>(　　)(２)基督教的比例居全國之冠，如以基督宗教而言，這是指哪一宗教？</w:t>
      </w:r>
      <w:r w:rsidRPr="008171CB">
        <w:rPr>
          <w:rFonts w:ascii="PMingLiU" w:hAnsi="PMingLiU"/>
        </w:rPr>
        <w:t xml:space="preserve">　</w:t>
      </w:r>
      <w:r w:rsidRPr="008171CB">
        <w:rPr>
          <w:rFonts w:ascii="PMingLiU" w:hAnsi="PMingLiU" w:hint="eastAsia"/>
        </w:rPr>
        <w:t>(A)猶太教</w:t>
      </w:r>
      <w:r w:rsidRPr="008171CB">
        <w:rPr>
          <w:rFonts w:ascii="PMingLiU" w:hAnsi="PMingLiU"/>
        </w:rPr>
        <w:t xml:space="preserve">　</w:t>
      </w:r>
      <w:r w:rsidRPr="008171CB">
        <w:rPr>
          <w:rFonts w:ascii="PMingLiU" w:hAnsi="PMingLiU" w:hint="eastAsia"/>
        </w:rPr>
        <w:t>(B)新教</w:t>
      </w:r>
      <w:r w:rsidRPr="008171CB">
        <w:rPr>
          <w:rFonts w:ascii="PMingLiU" w:hAnsi="PMingLiU"/>
        </w:rPr>
        <w:t xml:space="preserve">　</w:t>
      </w:r>
      <w:r w:rsidRPr="008171CB">
        <w:rPr>
          <w:rFonts w:ascii="PMingLiU" w:hAnsi="PMingLiU" w:hint="eastAsia"/>
        </w:rPr>
        <w:t>(C)天主教</w:t>
      </w:r>
      <w:r w:rsidRPr="008171CB">
        <w:rPr>
          <w:rFonts w:ascii="PMingLiU" w:hAnsi="PMingLiU"/>
        </w:rPr>
        <w:t xml:space="preserve">　</w:t>
      </w:r>
      <w:r w:rsidRPr="008171CB">
        <w:rPr>
          <w:rFonts w:ascii="PMingLiU" w:hAnsi="PMingLiU" w:hint="eastAsia"/>
        </w:rPr>
        <w:t>(D)摩門教</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2A2570">
        <w:rPr>
          <w:rFonts w:hint="eastAsia"/>
        </w:rPr>
        <w:t>果亞至二十世紀中葡人才撤退，故此區充滿葡人風情</w:t>
      </w:r>
      <w:r>
        <w:rPr>
          <w:rFonts w:hint="eastAsia"/>
        </w:rPr>
        <w:t>。</w:t>
      </w:r>
      <w:r>
        <w:rPr>
          <w:rFonts w:hint="eastAsia"/>
        </w:rPr>
        <w:br/>
        <w:t>(</w:t>
      </w:r>
      <w:r>
        <w:rPr>
          <w:rFonts w:hint="eastAsia"/>
        </w:rPr>
        <w:t>２</w:t>
      </w:r>
      <w:r>
        <w:rPr>
          <w:rFonts w:hint="eastAsia"/>
        </w:rPr>
        <w:t>)</w:t>
      </w:r>
      <w:r w:rsidRPr="002A2570">
        <w:rPr>
          <w:rFonts w:hint="eastAsia"/>
        </w:rPr>
        <w:t>既受葡人影響，故為天主教</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0301-00074　　　</w:t>
      </w:r>
      <w:r>
        <w:rPr>
          <w:rFonts w:ascii="SMbarcode" w:eastAsia="SMbarcode" w:hAnsi="PMingLiU"/>
        </w:rPr>
        <w:t>*085306-0301-00074*</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color w:val="000000"/>
        </w:rPr>
        <w:t>以下代號分別為地理大發現以後曾在印度發展的歐洲海權國家：</w:t>
      </w:r>
      <w:r w:rsidRPr="008171CB">
        <w:rPr>
          <w:rFonts w:ascii="PMingLiU" w:hAnsi="PMingLiU"/>
          <w:color w:val="000000"/>
        </w:rPr>
        <w:br/>
      </w:r>
      <w:r w:rsidRPr="008171CB">
        <w:rPr>
          <w:rFonts w:ascii="PMingLiU" w:hAnsi="PMingLiU" w:hint="eastAsia"/>
        </w:rPr>
        <w:t>甲國：「在十六世紀曾獨占東方海上貿易，在印度設東印度總督，取得少數戰略據點，保護航路安全，並確保珍貴商品的壟斷。」</w:t>
      </w:r>
      <w:r w:rsidRPr="008171CB">
        <w:rPr>
          <w:rFonts w:ascii="PMingLiU" w:hAnsi="PMingLiU"/>
        </w:rPr>
        <w:br/>
      </w:r>
      <w:r w:rsidRPr="008171CB">
        <w:rPr>
          <w:rFonts w:ascii="PMingLiU" w:hAnsi="PMingLiU" w:hint="eastAsia"/>
        </w:rPr>
        <w:t>乙國：「十七世紀初曾投入東南亞的香料貿易，受阻後轉往印度發展，蒙兀兒帝國曾允其在印度設置商館，授予貿易權利，使其獲得優勢。」</w:t>
      </w:r>
      <w:r w:rsidRPr="008171CB">
        <w:rPr>
          <w:rFonts w:ascii="PMingLiU" w:hAnsi="PMingLiU"/>
        </w:rPr>
        <w:br/>
      </w:r>
      <w:r w:rsidRPr="008171CB">
        <w:rPr>
          <w:rFonts w:ascii="PMingLiU" w:hAnsi="PMingLiU" w:hint="eastAsia"/>
        </w:rPr>
        <w:t>丙國：「有『海上馬車夫』之稱。十七世紀時，商船隊已遍及亞洲與美洲海域，並占領印度沿岸、麻</w:t>
      </w:r>
      <w:smartTag w:uri="urn:schemas-microsoft-com:office:smarttags" w:element="chmetcnv">
        <w:smartTagPr>
          <w:attr w:name="TCSC" w:val="1"/>
          <w:attr w:name="NumberType" w:val="3"/>
          <w:attr w:name="Negative" w:val="False"/>
          <w:attr w:name="HasSpace" w:val="False"/>
          <w:attr w:name="SourceValue" w:val="6"/>
          <w:attr w:name="UnitName" w:val="甲"/>
        </w:smartTagPr>
        <w:r w:rsidRPr="008171CB">
          <w:rPr>
            <w:rFonts w:ascii="PMingLiU" w:hAnsi="PMingLiU" w:hint="eastAsia"/>
          </w:rPr>
          <w:t>六甲</w:t>
        </w:r>
      </w:smartTag>
      <w:r w:rsidRPr="008171CB">
        <w:rPr>
          <w:rFonts w:ascii="PMingLiU" w:hAnsi="PMingLiU" w:hint="eastAsia"/>
        </w:rPr>
        <w:t>與爪哇等地，開始獨占東方香料貿易。」</w:t>
      </w:r>
      <w:r w:rsidRPr="008171CB">
        <w:rPr>
          <w:rFonts w:ascii="PMingLiU" w:hAnsi="PMingLiU"/>
        </w:rPr>
        <w:br/>
      </w:r>
      <w:r w:rsidRPr="008171CB">
        <w:rPr>
          <w:rFonts w:ascii="PMingLiU" w:hAnsi="PMingLiU" w:hint="eastAsia"/>
        </w:rPr>
        <w:t>丁國：「十七世紀開始加入在印度洋地區的爭霸，但在1763年的爭霸戰結束後，在印度的勢力沒落，僅能維持部分商務活動。」</w:t>
      </w:r>
      <w:r w:rsidRPr="008171CB">
        <w:rPr>
          <w:rFonts w:ascii="PMingLiU" w:hAnsi="PMingLiU"/>
        </w:rPr>
        <w:br/>
      </w:r>
      <w:r w:rsidRPr="008171CB">
        <w:rPr>
          <w:rFonts w:ascii="PMingLiU" w:hAnsi="PMingLiU" w:hint="eastAsia"/>
          <w:lang w:val="zh-TW"/>
        </w:rPr>
        <w:t>請根據上述資料回答問題：</w:t>
      </w:r>
      <w:r w:rsidRPr="008171CB">
        <w:rPr>
          <w:rFonts w:ascii="PMingLiU" w:hAnsi="PMingLiU"/>
          <w:lang w:val="zh-TW"/>
        </w:rPr>
        <w:br/>
      </w:r>
      <w:r w:rsidRPr="008171CB">
        <w:rPr>
          <w:rFonts w:ascii="PMingLiU" w:hAnsi="PMingLiU" w:hint="eastAsia"/>
          <w:lang w:val="zh-TW"/>
        </w:rPr>
        <w:t>(　　)(１)哪些國家曾設立東印度公司經營東方貿易？　(A)甲乙丙　(B)乙丙丁　(C)甲丙丁　(D)甲乙丙丁</w:t>
      </w:r>
      <w:r w:rsidRPr="008171CB">
        <w:rPr>
          <w:rFonts w:ascii="PMingLiU" w:hAnsi="PMingLiU"/>
          <w:lang w:val="zh-TW"/>
        </w:rPr>
        <w:br/>
      </w:r>
      <w:r w:rsidRPr="008171CB">
        <w:rPr>
          <w:rFonts w:ascii="PMingLiU" w:hAnsi="PMingLiU" w:hint="eastAsia"/>
          <w:lang w:val="zh-TW"/>
        </w:rPr>
        <w:t>(　　)(２)哪一國家僅藉談判在印度取得貿易據點，其海上武力未曾對印度政權造成威脅？　(A)甲　(B)乙　(C)丙　(D)丁</w:t>
      </w:r>
      <w:r w:rsidRPr="008171CB">
        <w:rPr>
          <w:rFonts w:ascii="PMingLiU" w:hAnsi="PMingLiU"/>
          <w:lang w:val="zh-TW"/>
        </w:rPr>
        <w:br/>
      </w:r>
      <w:r w:rsidRPr="008171CB">
        <w:rPr>
          <w:rFonts w:ascii="PMingLiU" w:hAnsi="PMingLiU" w:hint="eastAsia"/>
          <w:lang w:val="zh-TW"/>
        </w:rPr>
        <w:t>(　　)(３)哪一國家曾將文官制度與議會體制等現代文化帶入印度？　(A)甲　(B)乙　(C)丙　(D)丁</w:t>
      </w:r>
    </w:p>
    <w:p w:rsidR="008171CB" w:rsidRDefault="008171CB" w:rsidP="008171CB">
      <w:pPr>
        <w:rPr>
          <w:rFonts w:hint="eastAsia"/>
          <w:sz w:val="23"/>
          <w:szCs w:val="23"/>
        </w:rPr>
      </w:pPr>
      <w:r>
        <w:rPr>
          <w:rFonts w:ascii="PMingLiU" w:hAnsi="PMingLiU" w:hint="eastAsia"/>
          <w:szCs w:val="23"/>
        </w:rPr>
        <w:t>答案：</w:t>
      </w:r>
      <w:r w:rsidRPr="00295F8E">
        <w:rPr>
          <w:rFonts w:hint="eastAsia"/>
          <w:sz w:val="23"/>
          <w:szCs w:val="23"/>
        </w:rPr>
        <w:t>(</w:t>
      </w:r>
      <w:r w:rsidRPr="00295F8E">
        <w:rPr>
          <w:rFonts w:hint="eastAsia"/>
          <w:sz w:val="23"/>
          <w:szCs w:val="23"/>
        </w:rPr>
        <w:t>１</w:t>
      </w:r>
      <w:r w:rsidRPr="00295F8E">
        <w:rPr>
          <w:rFonts w:hint="eastAsia"/>
          <w:sz w:val="23"/>
          <w:szCs w:val="23"/>
        </w:rPr>
        <w:t>)(B)</w:t>
      </w:r>
      <w:r w:rsidRPr="00295F8E">
        <w:rPr>
          <w:rFonts w:hint="eastAsia"/>
          <w:sz w:val="23"/>
          <w:szCs w:val="23"/>
        </w:rPr>
        <w:t>；</w:t>
      </w:r>
      <w:r w:rsidRPr="00295F8E">
        <w:rPr>
          <w:rFonts w:hint="eastAsia"/>
          <w:sz w:val="23"/>
          <w:szCs w:val="23"/>
        </w:rPr>
        <w:t>(</w:t>
      </w:r>
      <w:r w:rsidRPr="00295F8E">
        <w:rPr>
          <w:rFonts w:hint="eastAsia"/>
          <w:sz w:val="23"/>
          <w:szCs w:val="23"/>
        </w:rPr>
        <w:t>２</w:t>
      </w:r>
      <w:r w:rsidRPr="00295F8E">
        <w:rPr>
          <w:rFonts w:hint="eastAsia"/>
          <w:sz w:val="23"/>
          <w:szCs w:val="23"/>
        </w:rPr>
        <w:t>)(A)</w:t>
      </w:r>
      <w:r w:rsidRPr="00295F8E">
        <w:rPr>
          <w:rFonts w:hint="eastAsia"/>
          <w:sz w:val="23"/>
          <w:szCs w:val="23"/>
        </w:rPr>
        <w:t>；</w:t>
      </w:r>
      <w:r w:rsidRPr="00295F8E">
        <w:rPr>
          <w:rFonts w:hint="eastAsia"/>
          <w:sz w:val="23"/>
          <w:szCs w:val="23"/>
        </w:rPr>
        <w:t>(</w:t>
      </w:r>
      <w:r w:rsidRPr="00295F8E">
        <w:rPr>
          <w:rFonts w:hint="eastAsia"/>
          <w:sz w:val="23"/>
          <w:szCs w:val="23"/>
        </w:rPr>
        <w:t>３</w:t>
      </w:r>
      <w:r w:rsidRPr="00295F8E">
        <w:rPr>
          <w:rFonts w:hint="eastAsia"/>
          <w:sz w:val="23"/>
          <w:szCs w:val="23"/>
        </w:rPr>
        <w:t>)(B)</w:t>
      </w:r>
      <w:r w:rsidRPr="00295F8E">
        <w:rPr>
          <w:rFonts w:hint="eastAsia"/>
          <w:sz w:val="23"/>
          <w:szCs w:val="23"/>
        </w:rPr>
        <w:t>。</w:t>
      </w:r>
    </w:p>
    <w:p w:rsidR="008171CB" w:rsidRDefault="008171CB" w:rsidP="008171CB">
      <w:pPr>
        <w:rPr>
          <w:rFonts w:hint="eastAsia"/>
          <w:lang w:val="zh-TW"/>
        </w:rPr>
      </w:pPr>
      <w:r>
        <w:rPr>
          <w:rFonts w:ascii="PMingLiU" w:hAnsi="PMingLiU" w:hint="eastAsia"/>
          <w:lang w:val="zh-TW"/>
        </w:rPr>
        <w:t>解析：</w:t>
      </w:r>
      <w:r w:rsidRPr="00295F8E">
        <w:rPr>
          <w:rFonts w:hint="eastAsia"/>
          <w:lang w:val="zh-TW"/>
        </w:rPr>
        <w:t>甲：葡萄牙；乙：英國；丙：荷蘭；丁：法國。</w:t>
      </w:r>
    </w:p>
    <w:p w:rsidR="008171CB" w:rsidRDefault="008171CB" w:rsidP="008171CB">
      <w:pPr>
        <w:rPr>
          <w:rFonts w:hint="eastAsia"/>
          <w:lang w:val="zh-TW"/>
        </w:rPr>
      </w:pPr>
    </w:p>
    <w:p w:rsidR="008171CB" w:rsidRDefault="008171CB" w:rsidP="008171CB">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0301-00075　　　</w:t>
      </w:r>
      <w:r>
        <w:rPr>
          <w:rFonts w:ascii="SMbarcode" w:eastAsia="SMbarcode" w:hAnsi="PMingLiU"/>
          <w:lang w:val="zh-TW"/>
        </w:rPr>
        <w:t>*085306-0301-00075*</w:t>
      </w:r>
      <w:r>
        <w:rPr>
          <w:rFonts w:ascii="PMingLiU" w:hAnsi="PMingLiU"/>
          <w:lang w:val="zh-TW"/>
        </w:rPr>
        <w:t xml:space="preserve">　　　難易度：中　　　出處：精選試題</w:t>
      </w:r>
    </w:p>
    <w:p w:rsidR="008171CB" w:rsidRDefault="008171CB" w:rsidP="008171CB">
      <w:pPr>
        <w:rPr>
          <w:rFonts w:ascii="PMingLiU" w:hAnsi="PMingLiU" w:hint="eastAsia"/>
        </w:rPr>
      </w:pPr>
      <w:r w:rsidRPr="008171CB">
        <w:rPr>
          <w:rFonts w:ascii="PMingLiU" w:hAnsi="PMingLiU" w:hint="eastAsia"/>
        </w:rPr>
        <w:t>表面上看來，印度是一個統一的龐大帝國，實際上，印度從未實現過統一。不僅各封建割據王國互相爭鬥，連中央內部也矛盾重重，同時，又不斷受到外來勢力的入侵，尤在奧朗則布統治後，帝國的勢力漸趨衰弱。英國殖民者就運用「分而治之」策略，讓「印度人打印度人」，從而坐收漁利。請問：</w:t>
      </w:r>
      <w:r w:rsidRPr="008171CB">
        <w:rPr>
          <w:rFonts w:ascii="PMingLiU" w:hAnsi="PMingLiU" w:hint="eastAsia"/>
        </w:rPr>
        <w:br/>
        <w:t>(　　)(１)奧朗則布所統治的是印度哪一王朝或帝國？</w:t>
      </w:r>
      <w:r w:rsidRPr="008171CB">
        <w:rPr>
          <w:rFonts w:ascii="PMingLiU" w:hAnsi="PMingLiU"/>
        </w:rPr>
        <w:t xml:space="preserve">　(A)</w:t>
      </w:r>
      <w:r w:rsidRPr="008171CB">
        <w:rPr>
          <w:rFonts w:ascii="PMingLiU" w:hAnsi="PMingLiU" w:hint="eastAsia"/>
        </w:rPr>
        <w:t>伽色尼王朝</w:t>
      </w:r>
      <w:r w:rsidRPr="008171CB">
        <w:rPr>
          <w:rFonts w:ascii="PMingLiU" w:hAnsi="PMingLiU"/>
        </w:rPr>
        <w:t xml:space="preserve">　(B)</w:t>
      </w:r>
      <w:r w:rsidRPr="008171CB">
        <w:rPr>
          <w:rFonts w:ascii="PMingLiU" w:hAnsi="PMingLiU" w:hint="eastAsia"/>
        </w:rPr>
        <w:t>古爾王朝</w:t>
      </w:r>
      <w:r w:rsidRPr="008171CB">
        <w:rPr>
          <w:rFonts w:ascii="PMingLiU" w:hAnsi="PMingLiU"/>
        </w:rPr>
        <w:t xml:space="preserve">　(C)</w:t>
      </w:r>
      <w:r w:rsidRPr="008171CB">
        <w:rPr>
          <w:rFonts w:ascii="PMingLiU" w:hAnsi="PMingLiU" w:hint="eastAsia"/>
        </w:rPr>
        <w:t>德里蘇丹國</w:t>
      </w:r>
      <w:r w:rsidRPr="008171CB">
        <w:rPr>
          <w:rFonts w:ascii="PMingLiU" w:hAnsi="PMingLiU"/>
        </w:rPr>
        <w:t xml:space="preserve">　(</w:t>
      </w:r>
      <w:r w:rsidRPr="008171CB">
        <w:rPr>
          <w:rFonts w:ascii="PMingLiU" w:hAnsi="PMingLiU" w:hint="eastAsia"/>
        </w:rPr>
        <w:t>D</w:t>
      </w:r>
      <w:r w:rsidRPr="008171CB">
        <w:rPr>
          <w:rFonts w:ascii="PMingLiU" w:hAnsi="PMingLiU"/>
        </w:rPr>
        <w:t>)</w:t>
      </w:r>
      <w:r w:rsidRPr="008171CB">
        <w:rPr>
          <w:rFonts w:ascii="PMingLiU" w:hAnsi="PMingLiU" w:hint="eastAsia"/>
        </w:rPr>
        <w:t>蒙兀兒帝國</w:t>
      </w:r>
      <w:r w:rsidRPr="008171CB">
        <w:rPr>
          <w:rFonts w:ascii="PMingLiU" w:hAnsi="PMingLiU"/>
        </w:rPr>
        <w:br/>
        <w:t>(　　)(２)</w:t>
      </w:r>
      <w:r w:rsidRPr="008171CB">
        <w:rPr>
          <w:rFonts w:ascii="PMingLiU" w:hAnsi="PMingLiU" w:hint="eastAsia"/>
        </w:rPr>
        <w:t>文中提到：「英國殖民者就運用『分而治之』策略，讓『印度人打印度人』，從而坐收漁利。」錫克人可能就是一個最佳例證。請問：你可能在十九世紀末的何地看到錫克警察？</w:t>
      </w:r>
      <w:r w:rsidRPr="008171CB">
        <w:rPr>
          <w:rFonts w:ascii="PMingLiU" w:hAnsi="PMingLiU"/>
        </w:rPr>
        <w:t>〔</w:t>
      </w:r>
      <w:r w:rsidRPr="008171CB">
        <w:rPr>
          <w:rFonts w:ascii="PMingLiU" w:hAnsi="PMingLiU" w:hint="eastAsia"/>
        </w:rPr>
        <w:t>地名已改今名〕</w:t>
      </w:r>
      <w:r w:rsidRPr="008171CB">
        <w:rPr>
          <w:rFonts w:ascii="PMingLiU" w:hAnsi="PMingLiU"/>
        </w:rPr>
        <w:t xml:space="preserve">　(A)</w:t>
      </w:r>
      <w:r w:rsidRPr="008171CB">
        <w:rPr>
          <w:rFonts w:ascii="PMingLiU" w:hAnsi="PMingLiU" w:hint="eastAsia"/>
        </w:rPr>
        <w:t>加爾各答</w:t>
      </w:r>
      <w:r w:rsidRPr="008171CB">
        <w:rPr>
          <w:rFonts w:ascii="PMingLiU" w:hAnsi="PMingLiU"/>
        </w:rPr>
        <w:t xml:space="preserve">　(B)</w:t>
      </w:r>
      <w:r w:rsidRPr="008171CB">
        <w:rPr>
          <w:rFonts w:ascii="PMingLiU" w:hAnsi="PMingLiU" w:hint="eastAsia"/>
        </w:rPr>
        <w:t>新加坡</w:t>
      </w:r>
      <w:r w:rsidRPr="008171CB">
        <w:rPr>
          <w:rFonts w:ascii="PMingLiU" w:hAnsi="PMingLiU"/>
        </w:rPr>
        <w:t xml:space="preserve">　(C)</w:t>
      </w:r>
      <w:r w:rsidRPr="008171CB">
        <w:rPr>
          <w:rFonts w:ascii="PMingLiU" w:hAnsi="PMingLiU" w:hint="eastAsia"/>
        </w:rPr>
        <w:t>香港</w:t>
      </w:r>
      <w:r w:rsidRPr="008171CB">
        <w:rPr>
          <w:rFonts w:ascii="PMingLiU" w:hAnsi="PMingLiU"/>
        </w:rPr>
        <w:t xml:space="preserve">　(D)</w:t>
      </w:r>
      <w:r w:rsidRPr="008171CB">
        <w:rPr>
          <w:rFonts w:ascii="PMingLiU" w:hAnsi="PMingLiU" w:hint="eastAsia"/>
        </w:rPr>
        <w:t>馬尼拉</w:t>
      </w:r>
      <w:r w:rsidRPr="008171CB">
        <w:rPr>
          <w:rFonts w:ascii="PMingLiU" w:hAnsi="PMingLiU"/>
        </w:rPr>
        <w:t xml:space="preserve">　(E)</w:t>
      </w:r>
      <w:r w:rsidRPr="008171CB">
        <w:rPr>
          <w:rFonts w:ascii="PMingLiU" w:hAnsi="PMingLiU" w:hint="eastAsia"/>
        </w:rPr>
        <w:t>雅加達（多選）</w:t>
      </w:r>
    </w:p>
    <w:p w:rsidR="008171CB" w:rsidRDefault="008171CB" w:rsidP="008171CB">
      <w:r>
        <w:rPr>
          <w:rFonts w:ascii="PMingLiU" w:hAnsi="PMingLiU"/>
        </w:rPr>
        <w:t>答案：</w:t>
      </w:r>
      <w:r>
        <w:t>(</w:t>
      </w:r>
      <w:r>
        <w:t>１</w:t>
      </w:r>
      <w:r>
        <w:t>)(D)</w:t>
      </w:r>
      <w:r>
        <w:t>；</w:t>
      </w:r>
      <w:r>
        <w:t>(</w:t>
      </w:r>
      <w:r>
        <w:t>２</w:t>
      </w:r>
      <w:r>
        <w:t>)(A)(B)(C)</w:t>
      </w:r>
      <w:r>
        <w:t>。</w:t>
      </w:r>
    </w:p>
    <w:p w:rsidR="008171CB" w:rsidRDefault="008171CB" w:rsidP="008171CB">
      <w:pPr>
        <w:rPr>
          <w:rFonts w:hint="eastAsia"/>
        </w:rPr>
      </w:pPr>
      <w:r>
        <w:rPr>
          <w:rFonts w:ascii="PMingLiU" w:hAnsi="PMingLiU"/>
        </w:rPr>
        <w:t>解析：</w:t>
      </w:r>
      <w:r>
        <w:t>(</w:t>
      </w:r>
      <w:r>
        <w:t>１</w:t>
      </w:r>
      <w:r>
        <w:t>)</w:t>
      </w:r>
      <w:r w:rsidRPr="002A2570">
        <w:rPr>
          <w:rFonts w:hint="eastAsia"/>
        </w:rPr>
        <w:t>奧朗則布是蒙兀兒帝國的君主</w:t>
      </w:r>
      <w:r>
        <w:rPr>
          <w:rFonts w:hint="eastAsia"/>
        </w:rPr>
        <w:t>。</w:t>
      </w:r>
      <w:r>
        <w:rPr>
          <w:rFonts w:hint="eastAsia"/>
        </w:rPr>
        <w:br/>
      </w:r>
      <w:r>
        <w:t>(</w:t>
      </w:r>
      <w:r>
        <w:t>２</w:t>
      </w:r>
      <w:r>
        <w:t>)</w:t>
      </w:r>
      <w:r w:rsidRPr="002A2570">
        <w:rPr>
          <w:rFonts w:hint="eastAsia"/>
        </w:rPr>
        <w:t>這題是考英國的殖民地，馬尼拉在菲律賓，屬西班牙；雅加達在印尼，屬荷蘭。</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0301-00076　　　</w:t>
      </w:r>
      <w:r>
        <w:rPr>
          <w:rFonts w:ascii="SMbarcode" w:eastAsia="SMbarcode" w:hAnsi="PMingLiU"/>
        </w:rPr>
        <w:t>*085306-0301-00076*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歐洲人在印度的長期殖民，也為當地帶來不同的風貌，或是將當地文化輸出到別的殖民地。請問：</w:t>
      </w:r>
      <w:r w:rsidRPr="008171CB">
        <w:rPr>
          <w:rFonts w:ascii="PMingLiU" w:hAnsi="PMingLiU"/>
        </w:rPr>
        <w:br/>
      </w:r>
      <w:r w:rsidRPr="008171CB">
        <w:rPr>
          <w:rFonts w:ascii="PMingLiU" w:hAnsi="PMingLiU" w:hint="eastAsia"/>
        </w:rPr>
        <w:t>(　　)(１)英國雖然在印度殖民的時間最久，但印度某些地區仍保有其他歐洲列強的特色。請問：下列敘述何者正確？　(A)果亞仍有法人建立的大教堂　(B)旁地治利仍保有葡人風格　(C)荷人以經商為主，故無任何遺迹留存　(D)至今印度的官方語言仍是英語</w:t>
      </w:r>
      <w:r w:rsidRPr="008171CB">
        <w:rPr>
          <w:rFonts w:ascii="PMingLiU" w:hAnsi="PMingLiU"/>
        </w:rPr>
        <w:br/>
      </w:r>
      <w:r w:rsidRPr="008171CB">
        <w:rPr>
          <w:rFonts w:ascii="PMingLiU" w:hAnsi="PMingLiU" w:hint="eastAsia"/>
        </w:rPr>
        <w:t>(　　)(２)某本介紹上海文化的小冊子中提到：「清末在上海英租界的公務人員（尤其是員警）長久以來都習慣被稱呼為</w:t>
      </w:r>
      <w:r w:rsidRPr="008171CB">
        <w:rPr>
          <w:rFonts w:ascii="PMingLiU" w:hAnsi="PMingLiU"/>
        </w:rPr>
        <w:t>SIR</w:t>
      </w:r>
      <w:r w:rsidRPr="008171CB">
        <w:rPr>
          <w:rFonts w:ascii="PMingLiU" w:hAnsi="PMingLiU" w:hint="eastAsia"/>
        </w:rPr>
        <w:t>，而上海人一向習慣在單音節的單字前面添加一個『阿』字。所以上海人叫著叫著就把『阿</w:t>
      </w:r>
      <w:r w:rsidRPr="008171CB">
        <w:rPr>
          <w:rFonts w:ascii="PMingLiU" w:hAnsi="PMingLiU"/>
        </w:rPr>
        <w:t>Sir</w:t>
      </w:r>
      <w:r w:rsidRPr="008171CB">
        <w:rPr>
          <w:rFonts w:ascii="PMingLiU" w:hAnsi="PMingLiU" w:hint="eastAsia"/>
        </w:rPr>
        <w:t>』叫成了『阿三』。而當時這些調派來的印度員警都戴著紅色頭巾，私下裡又被叫做『紅頭阿三』。」請問：這些「紅頭阿三」多屬於印度何地人士？　(A)旁地治利　(B)果亞　(C)阿姆利則　(D)加爾各答</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341AAB">
        <w:rPr>
          <w:rFonts w:hint="eastAsia"/>
        </w:rPr>
        <w:t>(A)(B)</w:t>
      </w:r>
      <w:r w:rsidRPr="00341AAB">
        <w:rPr>
          <w:rFonts w:hint="eastAsia"/>
        </w:rPr>
        <w:t>正好相反；</w:t>
      </w:r>
      <w:r w:rsidRPr="00341AAB">
        <w:rPr>
          <w:rFonts w:hint="eastAsia"/>
        </w:rPr>
        <w:t>(C)</w:t>
      </w:r>
      <w:r w:rsidRPr="00341AAB">
        <w:rPr>
          <w:rFonts w:hint="eastAsia"/>
        </w:rPr>
        <w:t>荷人仍有少許遺址</w:t>
      </w:r>
      <w:r>
        <w:rPr>
          <w:rFonts w:hint="eastAsia"/>
        </w:rPr>
        <w:t>。</w:t>
      </w:r>
      <w:r>
        <w:br/>
      </w:r>
      <w:r>
        <w:rPr>
          <w:rFonts w:hint="eastAsia"/>
        </w:rPr>
        <w:t>(</w:t>
      </w:r>
      <w:r>
        <w:rPr>
          <w:rFonts w:hint="eastAsia"/>
        </w:rPr>
        <w:t>２</w:t>
      </w:r>
      <w:r>
        <w:rPr>
          <w:rFonts w:hint="eastAsia"/>
        </w:rPr>
        <w:t>)</w:t>
      </w:r>
      <w:r>
        <w:rPr>
          <w:rFonts w:hint="eastAsia"/>
        </w:rPr>
        <w:t>「</w:t>
      </w:r>
      <w:r w:rsidRPr="00341AAB">
        <w:rPr>
          <w:rFonts w:hint="eastAsia"/>
        </w:rPr>
        <w:t>紅頭阿三</w:t>
      </w:r>
      <w:r>
        <w:rPr>
          <w:rFonts w:hint="eastAsia"/>
        </w:rPr>
        <w:t>」</w:t>
      </w:r>
      <w:r w:rsidRPr="00341AAB">
        <w:rPr>
          <w:rFonts w:hint="eastAsia"/>
        </w:rPr>
        <w:t>多為錫克教徒，故來自阿姆利則</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0301-00077　　　</w:t>
      </w:r>
      <w:r>
        <w:rPr>
          <w:rFonts w:ascii="SMbarcode" w:eastAsia="SMbarcode" w:hAnsi="PMingLiU"/>
        </w:rPr>
        <w:t>*085306-0301-00077*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日治時期為臺灣近代教育制度之發軔期，並開啟臺灣教育史的新紀元。臺灣總督府本乎漸進的同化主義、差別待遇之原則，以初等教育為重點。然而，為了殖民統治所需，偏重語言教育、初等教育及初級職業教育，中等以上教育設施明顯不足，臺灣人始終欠缺充分且公平的升學機會。」上述是吳文星教授對於日治時期臺灣教育發展的簡述，請根據上文回答下列問題：</w:t>
      </w:r>
      <w:r w:rsidRPr="008171CB">
        <w:rPr>
          <w:rFonts w:ascii="PMingLiU" w:hAnsi="PMingLiU" w:hint="eastAsia"/>
        </w:rPr>
        <w:br/>
        <w:t>(　　)(１)如果用上述吳教授所提到的概念來看英國在印度殖民統治時的政策。請問：下列哪一政策與當時日本治臺政策有相符合之處？　(A)傳教士進入印度傳教　(B)英國東印度公司在印度推動東方式教育　(C)禁止寡婦殉夫　(D)推廣英語使用</w:t>
      </w:r>
      <w:r w:rsidRPr="008171CB">
        <w:rPr>
          <w:rFonts w:ascii="PMingLiU" w:hAnsi="PMingLiU" w:hint="eastAsia"/>
        </w:rPr>
        <w:br/>
        <w:t>(　　)(２)如同日本日後在臺灣設立帝國大學，英國也在下列何地設立印度最早的現代大學？　(A)加爾各答　(B)孟買　(C)普加西　(D)果亞</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)(D)</w:t>
      </w:r>
      <w:r w:rsidRPr="001E44EF">
        <w:rPr>
          <w:rFonts w:hint="eastAsia"/>
        </w:rPr>
        <w:t>；</w:t>
      </w:r>
      <w:r>
        <w:rPr>
          <w:rFonts w:hint="eastAsia"/>
        </w:rPr>
        <w:t>(</w:t>
      </w:r>
      <w:r>
        <w:rPr>
          <w:rFonts w:hint="eastAsia"/>
        </w:rPr>
        <w:t>２</w:t>
      </w:r>
      <w:r>
        <w:rPr>
          <w:rFonts w:hint="eastAsia"/>
        </w:rPr>
        <w:t>)(A)</w:t>
      </w:r>
      <w:r w:rsidRPr="001E44EF">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0301-00078　　　</w:t>
      </w:r>
      <w:r>
        <w:rPr>
          <w:rFonts w:ascii="SMbarcode" w:eastAsia="SMbarcode" w:hAnsi="PMingLiU"/>
        </w:rPr>
        <w:t>*085306-0301-00078*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從我們的國度到印度的航線可以說是一條財富的道路，那些珍珠、香料與棉布，運回歐洲以後可以賺取達到六十倍的利潤。我們打破了威尼斯的壟斷，將香料貿易掌控在我們的船隊之下。能夠有這樣斐然的成就，都必須歸功於我國的那些優秀航海家等人的努力，以及亨利王子時開始的航海教育訓練</w:t>
      </w:r>
      <w:r w:rsidRPr="008171CB">
        <w:rPr>
          <w:rFonts w:ascii="PMingLiU" w:hAnsi="PMingLiU"/>
        </w:rPr>
        <w:t>……</w:t>
      </w:r>
      <w:r w:rsidRPr="008171CB">
        <w:rPr>
          <w:rFonts w:ascii="PMingLiU" w:hAnsi="PMingLiU" w:hint="eastAsia"/>
        </w:rPr>
        <w:t>」請回答下列問題：</w:t>
      </w:r>
      <w:r w:rsidRPr="008171CB">
        <w:rPr>
          <w:rFonts w:ascii="PMingLiU" w:hAnsi="PMingLiU" w:hint="eastAsia"/>
        </w:rPr>
        <w:br/>
        <w:t>(　　)(１)題幹所述「我們的國度」應該是指下列哪一國家？　(A)英國　(B)葡萄牙　(C)荷蘭　(D)西班牙</w:t>
      </w:r>
      <w:r w:rsidRPr="008171CB">
        <w:rPr>
          <w:rFonts w:ascii="PMingLiU" w:hAnsi="PMingLiU" w:hint="eastAsia"/>
        </w:rPr>
        <w:br/>
        <w:t>(　　)(２)承上題，當這個國家前來貿易的時候，在當地最主要的貿易競爭者是下列何者？　(A)葡萄牙人　(B)英國人　(C)阿拉伯人　(D)土耳其人</w:t>
      </w:r>
      <w:r w:rsidRPr="008171CB">
        <w:rPr>
          <w:rFonts w:ascii="PMingLiU" w:hAnsi="PMingLiU" w:hint="eastAsia"/>
        </w:rPr>
        <w:br/>
        <w:t>(　　)(３)這個國家最早剛來印度的時候，印度的政治局勢應該呈現何種局面？　(A)蒙兀兒帝國統治印度大部分地區　(B)德里蘇丹國統治北印度，南印度地區小邦林立　(C)威尼斯人殖民南印度地區　(D)土耳其的古爾王朝統治北印度</w:t>
      </w:r>
      <w:r w:rsidRPr="008171CB">
        <w:rPr>
          <w:rFonts w:ascii="PMingLiU" w:hAnsi="PMingLiU" w:hint="eastAsia"/>
        </w:rPr>
        <w:br/>
        <w:t>(　　)(４)當時印度的統治者對於題幹所述的這個前來貿易的國家態度是？　(A)實施鎖國政策，拒絕貿易　(B)由於反對貿易，遭受該國武力攻擊，整個南印度淪為殖民地　(C)引中國與日本的貿易商制衡該國貿易　(D)並無太多對該國的干涉，反而樂於給予一些貿易特權</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)(B)</w:t>
      </w:r>
      <w:r w:rsidRPr="001E44EF">
        <w:rPr>
          <w:rFonts w:hint="eastAsia"/>
        </w:rPr>
        <w:t>；</w:t>
      </w:r>
      <w:r>
        <w:rPr>
          <w:rFonts w:hint="eastAsia"/>
        </w:rPr>
        <w:t>(</w:t>
      </w:r>
      <w:r>
        <w:rPr>
          <w:rFonts w:hint="eastAsia"/>
        </w:rPr>
        <w:t>２</w:t>
      </w:r>
      <w:r>
        <w:rPr>
          <w:rFonts w:hint="eastAsia"/>
        </w:rPr>
        <w:t>)(C)</w:t>
      </w:r>
      <w:r w:rsidRPr="001E44EF">
        <w:rPr>
          <w:rFonts w:hint="eastAsia"/>
        </w:rPr>
        <w:t>；</w:t>
      </w:r>
      <w:r>
        <w:rPr>
          <w:rFonts w:hint="eastAsia"/>
        </w:rPr>
        <w:t>(</w:t>
      </w:r>
      <w:r>
        <w:rPr>
          <w:rFonts w:hint="eastAsia"/>
        </w:rPr>
        <w:t>３</w:t>
      </w:r>
      <w:r>
        <w:rPr>
          <w:rFonts w:hint="eastAsia"/>
        </w:rPr>
        <w:t>)(B)</w:t>
      </w:r>
      <w:r w:rsidRPr="001E44EF">
        <w:rPr>
          <w:rFonts w:hint="eastAsia"/>
        </w:rPr>
        <w:t>；</w:t>
      </w:r>
      <w:r>
        <w:rPr>
          <w:rFonts w:hint="eastAsia"/>
        </w:rPr>
        <w:t>(</w:t>
      </w:r>
      <w:r>
        <w:rPr>
          <w:rFonts w:hint="eastAsia"/>
        </w:rPr>
        <w:t>４</w:t>
      </w:r>
      <w:r>
        <w:rPr>
          <w:rFonts w:hint="eastAsia"/>
        </w:rPr>
        <w:t>)(D)</w:t>
      </w:r>
      <w:r w:rsidRPr="001E44EF">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1E44EF">
        <w:rPr>
          <w:rFonts w:hint="eastAsia"/>
        </w:rPr>
        <w:t>從題幹所提到的「打破威尼斯壟斷」，以及「亨利王子的航海教育訓練」，可判斷出應為葡萄牙。</w:t>
      </w:r>
      <w:r w:rsidRPr="001E44EF">
        <w:br/>
      </w:r>
      <w:r>
        <w:rPr>
          <w:rFonts w:hint="eastAsia"/>
        </w:rPr>
        <w:t>(</w:t>
      </w:r>
      <w:r>
        <w:rPr>
          <w:rFonts w:hint="eastAsia"/>
        </w:rPr>
        <w:t>２</w:t>
      </w:r>
      <w:r>
        <w:rPr>
          <w:rFonts w:hint="eastAsia"/>
        </w:rPr>
        <w:t>)</w:t>
      </w:r>
      <w:r w:rsidRPr="001E44EF">
        <w:rPr>
          <w:rFonts w:hint="eastAsia"/>
        </w:rPr>
        <w:t>葡萄牙人於</w:t>
      </w:r>
      <w:r w:rsidRPr="001E44EF">
        <w:rPr>
          <w:rFonts w:hint="eastAsia"/>
        </w:rPr>
        <w:t>1498</w:t>
      </w:r>
      <w:r w:rsidRPr="001E44EF">
        <w:rPr>
          <w:rFonts w:hint="eastAsia"/>
        </w:rPr>
        <w:t>年首次抵達印度，蒙兀兒帝國則建立於</w:t>
      </w:r>
      <w:r w:rsidRPr="001E44EF">
        <w:rPr>
          <w:rFonts w:hint="eastAsia"/>
        </w:rPr>
        <w:t>1526</w:t>
      </w:r>
      <w:r w:rsidRPr="001E44EF">
        <w:rPr>
          <w:rFonts w:hint="eastAsia"/>
        </w:rPr>
        <w:t>年。</w:t>
      </w:r>
    </w:p>
    <w:p w:rsidR="008171CB" w:rsidRDefault="008171CB" w:rsidP="008171CB">
      <w:pPr>
        <w:rPr>
          <w:rFonts w:hint="eastAsia"/>
        </w:rPr>
      </w:pPr>
    </w:p>
    <w:p w:rsidR="008171CB" w:rsidRDefault="00DB6FED" w:rsidP="008171CB">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3–1　西方文化衝擊與殖民地文化形成</w:t>
      </w:r>
    </w:p>
    <w:bookmarkStart w:id="10" w:name="ch3–1_非選題"/>
    <w:bookmarkStart w:id="11" w:name="_MON_1303651202"/>
    <w:bookmarkStart w:id="12" w:name="_MON_1303893137"/>
    <w:bookmarkStart w:id="13" w:name="_MON_1303904848"/>
    <w:bookmarkStart w:id="14" w:name="_MON_1303904868"/>
    <w:bookmarkEnd w:id="11"/>
    <w:bookmarkEnd w:id="12"/>
    <w:bookmarkEnd w:id="13"/>
    <w:bookmarkEnd w:id="14"/>
    <w:p w:rsidR="008171CB" w:rsidRDefault="008171CB" w:rsidP="008171CB">
      <w:r>
        <w:object w:dxaOrig="1246" w:dyaOrig="397">
          <v:shape id="_x0000_i1030" type="#_x0000_t75" style="width:62.25pt;height:20.25pt" o:ole="">
            <v:imagedata r:id="rId15" o:title=""/>
          </v:shape>
          <o:OLEObject Type="Embed" ProgID="Word.Picture.8" ShapeID="_x0000_i1030" DrawAspect="Content" ObjectID="_1763847707" r:id="rId16"/>
        </w:object>
      </w:r>
      <w:r>
        <w:t xml:space="preserve"> </w:t>
      </w:r>
      <w:bookmarkEnd w:id="10"/>
    </w:p>
    <w:p w:rsidR="008171CB" w:rsidRDefault="008171CB" w:rsidP="008171CB">
      <w:pPr>
        <w:pBdr>
          <w:bottom w:val="single" w:sz="4" w:space="1" w:color="auto"/>
        </w:pBdr>
        <w:rPr>
          <w:rFonts w:ascii="PMingLiU" w:hAnsi="PMingLiU"/>
        </w:rPr>
      </w:pPr>
      <w:r>
        <w:rPr>
          <w:rFonts w:ascii="PMingLiU" w:hAnsi="PMingLiU"/>
        </w:rPr>
        <w:t xml:space="preserve">題號：0301-00001　　　</w:t>
      </w:r>
      <w:r>
        <w:rPr>
          <w:rFonts w:ascii="SMbarcode" w:eastAsia="SMbarcode" w:hAnsi="PMingLiU"/>
        </w:rPr>
        <w:t>*085306-0301-00001*</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英國人自十七世紀初獲得蒙兀兒帝國沙賈汗信任，允許通商後，逐漸強化自身在印度的影響力，雖然也屢遭挫折，但仍在十九世紀獲得全面勝利。請問：英國殖民統治下的文化政策為何？</w:t>
      </w:r>
    </w:p>
    <w:p w:rsidR="008171CB" w:rsidRDefault="008171CB" w:rsidP="008171CB">
      <w:pPr>
        <w:rPr>
          <w:rFonts w:hint="eastAsia"/>
        </w:rPr>
      </w:pPr>
      <w:r>
        <w:rPr>
          <w:rFonts w:ascii="PMingLiU" w:hAnsi="PMingLiU" w:hint="eastAsia"/>
        </w:rPr>
        <w:t>答案：</w:t>
      </w:r>
      <w:r w:rsidRPr="002A2570">
        <w:rPr>
          <w:rFonts w:hint="eastAsia"/>
        </w:rPr>
        <w:t>基督教化政策</w:t>
      </w:r>
      <w:r>
        <w:rPr>
          <w:rFonts w:hint="eastAsia"/>
        </w:rPr>
        <w:t>、</w:t>
      </w:r>
      <w:r w:rsidRPr="002A2570">
        <w:rPr>
          <w:rFonts w:hint="eastAsia"/>
        </w:rPr>
        <w:t>推行英語教育</w:t>
      </w:r>
      <w:r>
        <w:rPr>
          <w:rFonts w:hint="eastAsia"/>
        </w:rPr>
        <w:t>、</w:t>
      </w:r>
      <w:r w:rsidRPr="002A2570">
        <w:rPr>
          <w:rFonts w:hint="eastAsia"/>
        </w:rPr>
        <w:t>建立現代教育體制</w:t>
      </w:r>
      <w:r>
        <w:rPr>
          <w:rFonts w:hint="eastAsia"/>
        </w:rPr>
        <w:t>、</w:t>
      </w:r>
      <w:r w:rsidRPr="002A2570">
        <w:rPr>
          <w:rFonts w:hint="eastAsia"/>
        </w:rPr>
        <w:t>禁止社會惡俗。</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0301-00002　　　</w:t>
      </w:r>
      <w:r>
        <w:rPr>
          <w:rFonts w:ascii="SMbarcode" w:eastAsia="SMbarcode" w:hAnsi="PMingLiU"/>
        </w:rPr>
        <w:t>*085306-0301-00002*</w:t>
      </w:r>
      <w:r>
        <w:rPr>
          <w:rFonts w:ascii="PMingLiU" w:hAnsi="PMingLiU"/>
        </w:rPr>
        <w:t xml:space="preserve">　　　難易度：中　　　出處：精選試題</w:t>
      </w:r>
    </w:p>
    <w:p w:rsidR="008171CB" w:rsidRPr="008171CB" w:rsidRDefault="008171CB" w:rsidP="008171CB">
      <w:pPr>
        <w:rPr>
          <w:rFonts w:ascii="PMingLiU" w:hAnsi="PMingLiU"/>
        </w:rPr>
      </w:pPr>
      <w:r w:rsidRPr="008171CB">
        <w:rPr>
          <w:rFonts w:ascii="PMingLiU" w:hAnsi="PMingLiU" w:hint="eastAsia"/>
        </w:rPr>
        <w:t>資料一：「在數百年的擴張歷程中，他們先掌握海上控制權，並占領一些戰略要地，再藉著印度各政治勢力的紛爭，朝內陸地區擴展，進而在政治與軍事上獲得優勢，亦獲得殖民經濟利益。」</w:t>
      </w:r>
      <w:r w:rsidRPr="008171CB">
        <w:rPr>
          <w:rFonts w:ascii="PMingLiU" w:hAnsi="PMingLiU"/>
        </w:rPr>
        <w:br/>
      </w:r>
      <w:r w:rsidRPr="008171CB">
        <w:rPr>
          <w:rFonts w:ascii="PMingLiU" w:hAnsi="PMingLiU" w:hint="eastAsia"/>
        </w:rPr>
        <w:t>資料二：「他們前來亞洲海域的主要目的在於控制印度洋的海上貿易航線，以壟斷從東南亞輸送香料至歐洲的貿易利益。此外，該國的傳教士也以高度的熱忱，在總督的轄區內積極傳播天主教。」</w:t>
      </w:r>
    </w:p>
    <w:p w:rsidR="008171CB" w:rsidRDefault="008171CB" w:rsidP="008171CB">
      <w:pPr>
        <w:rPr>
          <w:rFonts w:ascii="PMingLiU" w:hAnsi="PMingLiU" w:hint="eastAsia"/>
        </w:rPr>
      </w:pPr>
      <w:r w:rsidRPr="008171CB">
        <w:rPr>
          <w:rFonts w:ascii="PMingLiU" w:hAnsi="PMingLiU" w:hint="eastAsia"/>
        </w:rPr>
        <w:t>請閱讀以上資料後回答問題：</w:t>
      </w:r>
      <w:r w:rsidRPr="008171CB">
        <w:rPr>
          <w:rFonts w:ascii="PMingLiU" w:hAnsi="PMingLiU"/>
        </w:rPr>
        <w:br/>
      </w:r>
      <w:r w:rsidRPr="008171CB">
        <w:rPr>
          <w:rFonts w:ascii="PMingLiU" w:hAnsi="PMingLiU" w:hint="eastAsia"/>
        </w:rPr>
        <w:t>(1)資料一論及的內容應為哪一國家在印度的發展歷程？</w:t>
      </w:r>
      <w:r w:rsidRPr="008171CB">
        <w:rPr>
          <w:rFonts w:ascii="PMingLiU" w:hAnsi="PMingLiU"/>
        </w:rPr>
        <w:br/>
      </w:r>
      <w:r w:rsidRPr="008171CB">
        <w:rPr>
          <w:rFonts w:ascii="PMingLiU" w:hAnsi="PMingLiU" w:hint="eastAsia"/>
        </w:rPr>
        <w:t>(2)承上題，此國在十八世紀曾與哪兩國在印度發生戰爭？</w:t>
      </w:r>
      <w:r w:rsidRPr="008171CB">
        <w:rPr>
          <w:rFonts w:ascii="PMingLiU" w:hAnsi="PMingLiU"/>
        </w:rPr>
        <w:br/>
      </w:r>
      <w:r w:rsidRPr="008171CB">
        <w:rPr>
          <w:rFonts w:ascii="PMingLiU" w:hAnsi="PMingLiU" w:hint="eastAsia"/>
        </w:rPr>
        <w:t>(3)資料二提及的國家應為何國？他們在哪一世紀占有東方貿易的優勢？</w:t>
      </w:r>
    </w:p>
    <w:p w:rsidR="008171CB" w:rsidRDefault="008171CB" w:rsidP="008171CB">
      <w:pPr>
        <w:rPr>
          <w:rFonts w:hint="eastAsia"/>
        </w:rPr>
      </w:pPr>
      <w:r>
        <w:rPr>
          <w:rFonts w:ascii="PMingLiU" w:hAnsi="PMingLiU" w:hint="eastAsia"/>
        </w:rPr>
        <w:t>答案：</w:t>
      </w:r>
      <w:r>
        <w:rPr>
          <w:rFonts w:hint="eastAsia"/>
        </w:rPr>
        <w:t>(</w:t>
      </w:r>
      <w:r>
        <w:t>1</w:t>
      </w:r>
      <w:r>
        <w:rPr>
          <w:rFonts w:hint="eastAsia"/>
        </w:rPr>
        <w:t>)</w:t>
      </w:r>
      <w:r>
        <w:rPr>
          <w:rFonts w:hint="eastAsia"/>
        </w:rPr>
        <w:t>英國；</w:t>
      </w:r>
      <w:r>
        <w:rPr>
          <w:rFonts w:hint="eastAsia"/>
        </w:rPr>
        <w:t>(</w:t>
      </w:r>
      <w:r>
        <w:t>2)</w:t>
      </w:r>
      <w:r>
        <w:rPr>
          <w:rFonts w:hint="eastAsia"/>
        </w:rPr>
        <w:t>法國、荷蘭；</w:t>
      </w:r>
      <w:r>
        <w:rPr>
          <w:rFonts w:hint="eastAsia"/>
        </w:rPr>
        <w:t>(</w:t>
      </w:r>
      <w:r>
        <w:t>3</w:t>
      </w:r>
      <w:r>
        <w:rPr>
          <w:rFonts w:hint="eastAsia"/>
        </w:rPr>
        <w:t>)</w:t>
      </w:r>
      <w:r>
        <w:rPr>
          <w:rFonts w:hint="eastAsia"/>
        </w:rPr>
        <w:t>葡萄牙，十六世紀。</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0301-00003　　　</w:t>
      </w:r>
      <w:r>
        <w:rPr>
          <w:rFonts w:ascii="SMbarcode" w:eastAsia="SMbarcode" w:hAnsi="PMingLiU"/>
        </w:rPr>
        <w:t>*085306-0301-00003*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帝國主義國家在殖民地從事建設時，往往優先考量母國利益，而非照顧殖民地。請問：</w:t>
      </w:r>
      <w:r w:rsidRPr="008171CB">
        <w:rPr>
          <w:rFonts w:ascii="PMingLiU" w:hAnsi="PMingLiU"/>
        </w:rPr>
        <w:br/>
      </w:r>
      <w:r w:rsidRPr="008171CB">
        <w:rPr>
          <w:rFonts w:ascii="PMingLiU" w:hAnsi="PMingLiU" w:hint="eastAsia"/>
        </w:rPr>
        <w:t>(1)英國殖民印度時最先開始的可能是下列哪一項建設？</w:t>
      </w:r>
      <w:r w:rsidRPr="008171CB">
        <w:rPr>
          <w:rFonts w:ascii="PMingLiU" w:hAnsi="PMingLiU"/>
        </w:rPr>
        <w:t xml:space="preserve">　</w:t>
      </w:r>
      <w:r w:rsidRPr="008171CB">
        <w:rPr>
          <w:rFonts w:ascii="PMingLiU" w:hAnsi="PMingLiU" w:hint="eastAsia"/>
        </w:rPr>
        <w:t>(A)交通設施</w:t>
      </w:r>
      <w:r w:rsidRPr="008171CB">
        <w:rPr>
          <w:rFonts w:ascii="PMingLiU" w:hAnsi="PMingLiU"/>
        </w:rPr>
        <w:t xml:space="preserve">　</w:t>
      </w:r>
      <w:r w:rsidRPr="008171CB">
        <w:rPr>
          <w:rFonts w:ascii="PMingLiU" w:hAnsi="PMingLiU" w:hint="eastAsia"/>
        </w:rPr>
        <w:t>(B)水利設施</w:t>
      </w:r>
      <w:r w:rsidRPr="008171CB">
        <w:rPr>
          <w:rFonts w:ascii="PMingLiU" w:hAnsi="PMingLiU"/>
        </w:rPr>
        <w:t xml:space="preserve">　</w:t>
      </w:r>
      <w:r w:rsidRPr="008171CB">
        <w:rPr>
          <w:rFonts w:ascii="PMingLiU" w:hAnsi="PMingLiU" w:hint="eastAsia"/>
        </w:rPr>
        <w:t>(C)教育制度</w:t>
      </w:r>
      <w:r w:rsidRPr="008171CB">
        <w:rPr>
          <w:rFonts w:ascii="PMingLiU" w:hAnsi="PMingLiU"/>
        </w:rPr>
        <w:t xml:space="preserve">　</w:t>
      </w:r>
      <w:r w:rsidRPr="008171CB">
        <w:rPr>
          <w:rFonts w:ascii="PMingLiU" w:hAnsi="PMingLiU" w:hint="eastAsia"/>
        </w:rPr>
        <w:t>(D)議會制度</w:t>
      </w:r>
      <w:r w:rsidRPr="008171CB">
        <w:rPr>
          <w:rFonts w:ascii="PMingLiU" w:hAnsi="PMingLiU"/>
        </w:rPr>
        <w:br/>
      </w:r>
      <w:r w:rsidRPr="008171CB">
        <w:rPr>
          <w:rFonts w:ascii="PMingLiU" w:hAnsi="PMingLiU" w:hint="eastAsia"/>
        </w:rPr>
        <w:t>(2)這項建設所考量的「母國利益」為何？</w:t>
      </w:r>
      <w:r w:rsidRPr="008171CB">
        <w:rPr>
          <w:rFonts w:ascii="PMingLiU" w:hAnsi="PMingLiU"/>
        </w:rPr>
        <w:br/>
      </w:r>
      <w:r w:rsidRPr="008171CB">
        <w:rPr>
          <w:rFonts w:ascii="PMingLiU" w:hAnsi="PMingLiU" w:hint="eastAsia"/>
        </w:rPr>
        <w:t>(3)這項建設至二十世紀初，有何可誇耀的成果？</w:t>
      </w:r>
    </w:p>
    <w:p w:rsidR="008171CB" w:rsidRDefault="008171CB" w:rsidP="008171CB">
      <w:pPr>
        <w:rPr>
          <w:rFonts w:hint="eastAsia"/>
        </w:rPr>
      </w:pPr>
      <w:r>
        <w:rPr>
          <w:rFonts w:ascii="PMingLiU" w:hAnsi="PMingLiU" w:hint="eastAsia"/>
        </w:rPr>
        <w:t>答案：</w:t>
      </w:r>
      <w:r w:rsidRPr="002A2570">
        <w:rPr>
          <w:rFonts w:hint="eastAsia"/>
        </w:rPr>
        <w:t>(1)A</w:t>
      </w:r>
      <w:r w:rsidRPr="002A2570">
        <w:rPr>
          <w:rFonts w:hint="eastAsia"/>
        </w:rPr>
        <w:t>。</w:t>
      </w:r>
      <w:r>
        <w:br/>
      </w:r>
      <w:r w:rsidRPr="002A2570">
        <w:rPr>
          <w:rFonts w:hint="eastAsia"/>
        </w:rPr>
        <w:t>(2)</w:t>
      </w:r>
      <w:r w:rsidRPr="002A2570">
        <w:rPr>
          <w:rFonts w:hint="eastAsia"/>
        </w:rPr>
        <w:t>帝國主義在殖民地從事侵略以交通設施（建設）為首要，開闢或修建鐵路或公路，可以深入內陸；以此交通網路擴大殖民帝國的影響力。</w:t>
      </w:r>
      <w:r>
        <w:br/>
      </w:r>
      <w:r w:rsidRPr="002A2570">
        <w:rPr>
          <w:rFonts w:hint="eastAsia"/>
        </w:rPr>
        <w:t>(3)1914</w:t>
      </w:r>
      <w:r w:rsidRPr="002A2570">
        <w:rPr>
          <w:rFonts w:hint="eastAsia"/>
        </w:rPr>
        <w:t>年印度鐵路網已通貫全印，為當時亞洲之最。</w:t>
      </w:r>
    </w:p>
    <w:p w:rsidR="008171CB" w:rsidRDefault="008171CB" w:rsidP="008171CB">
      <w:pPr>
        <w:rPr>
          <w:rFonts w:hint="eastAsia"/>
        </w:rPr>
      </w:pPr>
      <w:r>
        <w:rPr>
          <w:rFonts w:ascii="PMingLiU" w:hAnsi="PMingLiU" w:hint="eastAsia"/>
        </w:rPr>
        <w:t>解析：</w:t>
      </w:r>
      <w:r w:rsidRPr="002A2570">
        <w:rPr>
          <w:rFonts w:hint="eastAsia"/>
        </w:rPr>
        <w:t>本題為</w:t>
      </w:r>
      <w:r w:rsidRPr="002A2570">
        <w:rPr>
          <w:rFonts w:hint="eastAsia"/>
        </w:rPr>
        <w:t>92</w:t>
      </w:r>
      <w:r w:rsidRPr="002A2570">
        <w:rPr>
          <w:rFonts w:hint="eastAsia"/>
        </w:rPr>
        <w:t>年指考試題改寫，主要希望學生了解殖民統治的最終目的，是要維持大英帝國在印度的經濟霸權</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0301-00004　　　</w:t>
      </w:r>
      <w:r>
        <w:rPr>
          <w:rFonts w:ascii="SMbarcode" w:eastAsia="SMbarcode" w:hAnsi="PMingLiU"/>
        </w:rPr>
        <w:t>*085306-0301-00004*</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在蒙兀兒帝國尚未衰弱前，歐洲海權國家便競相於印度沿海設置貿易據點。在□□戰爭期間，英國東印度公司與孟加拉之將領聯合擊敗法軍及孟加拉太守之聯軍，使英國取得在印度半島最大外國勢力之地位。十九世紀初期，拿破崙戰爭期間英國海軍屢敗歐洲大陸海軍勢力，使英國迅速發展在亞洲的勢力，加上蒙兀兒帝國國勢逐漸衰弱，英國東印度公司便逐漸掌握印度全境。十九世紀末，英國政府解散東印度公司，透過印度部直接統治印度，並由英國國王兼任印度皇帝。請問：</w:t>
      </w:r>
      <w:r w:rsidRPr="008171CB">
        <w:rPr>
          <w:rFonts w:ascii="PMingLiU" w:hAnsi="PMingLiU"/>
        </w:rPr>
        <w:br/>
      </w:r>
      <w:r w:rsidRPr="008171CB">
        <w:rPr>
          <w:rFonts w:ascii="PMingLiU" w:hAnsi="PMingLiU" w:hint="eastAsia"/>
        </w:rPr>
        <w:t>(1)文中的□□應是指哪場戰爭？</w:t>
      </w:r>
      <w:r w:rsidRPr="008171CB">
        <w:rPr>
          <w:rFonts w:ascii="PMingLiU" w:hAnsi="PMingLiU"/>
        </w:rPr>
        <w:br/>
      </w:r>
      <w:r w:rsidRPr="008171CB">
        <w:rPr>
          <w:rFonts w:ascii="PMingLiU" w:hAnsi="PMingLiU" w:hint="eastAsia"/>
        </w:rPr>
        <w:t>(2)十九世紀末「英國政府解散東印度公司」的關鍵是因為何事件？</w:t>
      </w:r>
    </w:p>
    <w:p w:rsidR="008171CB" w:rsidRDefault="008171CB" w:rsidP="008171CB">
      <w:pPr>
        <w:rPr>
          <w:rFonts w:hint="eastAsia"/>
        </w:rPr>
      </w:pPr>
      <w:r>
        <w:rPr>
          <w:rFonts w:ascii="PMingLiU" w:hAnsi="PMingLiU" w:hint="eastAsia"/>
        </w:rPr>
        <w:t>答案：</w:t>
      </w:r>
      <w:r w:rsidRPr="001538A0">
        <w:rPr>
          <w:rFonts w:hint="eastAsia"/>
        </w:rPr>
        <w:t>(1)</w:t>
      </w:r>
      <w:r w:rsidRPr="001538A0">
        <w:rPr>
          <w:rFonts w:hint="eastAsia"/>
        </w:rPr>
        <w:t>七年戰爭；</w:t>
      </w:r>
      <w:r w:rsidRPr="001538A0">
        <w:rPr>
          <w:rFonts w:hint="eastAsia"/>
        </w:rPr>
        <w:t>(2)</w:t>
      </w:r>
      <w:r>
        <w:rPr>
          <w:rFonts w:hint="eastAsia"/>
        </w:rPr>
        <w:t>1857-1859</w:t>
      </w:r>
      <w:r>
        <w:rPr>
          <w:rFonts w:hint="eastAsia"/>
        </w:rPr>
        <w:t>年的印度人民大抗爭（</w:t>
      </w:r>
      <w:r w:rsidRPr="001538A0">
        <w:rPr>
          <w:rFonts w:hint="eastAsia"/>
        </w:rPr>
        <w:t>印度兵變</w:t>
      </w:r>
      <w:r>
        <w:rPr>
          <w:rFonts w:hint="eastAsia"/>
        </w:rPr>
        <w:t>、</w:t>
      </w:r>
      <w:r w:rsidRPr="001538A0">
        <w:rPr>
          <w:rFonts w:hint="eastAsia"/>
        </w:rPr>
        <w:t>反英兵變</w:t>
      </w:r>
      <w:r>
        <w:rPr>
          <w:rFonts w:hint="eastAsia"/>
        </w:rPr>
        <w:t>、</w:t>
      </w:r>
      <w:r w:rsidRPr="001538A0">
        <w:rPr>
          <w:rFonts w:hint="eastAsia"/>
        </w:rPr>
        <w:t>印度大起義）。</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0301-00005　　　</w:t>
      </w:r>
      <w:r>
        <w:rPr>
          <w:rFonts w:ascii="SMbarcode" w:eastAsia="SMbarcode" w:hAnsi="PMingLiU"/>
        </w:rPr>
        <w:t>*085306-0301-00005*</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昕玥對印度非常有興趣，以下是她列出自己所認識的印度：(甲)常見弦樂器「西塔琴」的使用；(乙</w:t>
      </w:r>
      <w:r w:rsidRPr="008171CB">
        <w:rPr>
          <w:rFonts w:ascii="PMingLiU" w:hAnsi="PMingLiU"/>
        </w:rPr>
        <w:t>)</w:t>
      </w:r>
      <w:r w:rsidRPr="008171CB">
        <w:rPr>
          <w:rFonts w:ascii="PMingLiU" w:hAnsi="PMingLiU" w:hint="eastAsia"/>
        </w:rPr>
        <w:t>印度人喜歡喝茶；(丙</w:t>
      </w:r>
      <w:r w:rsidRPr="008171CB">
        <w:rPr>
          <w:rFonts w:ascii="PMingLiU" w:hAnsi="PMingLiU"/>
        </w:rPr>
        <w:t>)</w:t>
      </w:r>
      <w:r w:rsidRPr="008171CB">
        <w:rPr>
          <w:rFonts w:ascii="PMingLiU" w:hAnsi="PMingLiU" w:hint="eastAsia"/>
        </w:rPr>
        <w:t>旁地治利的警察與其他地方不同，帶著紅色帽子。請問：上述哪些認識來自外來文化對印度的影響？請分別寫出受到何種文化的影響。</w:t>
      </w:r>
    </w:p>
    <w:p w:rsidR="008171CB" w:rsidRDefault="008171CB" w:rsidP="008171CB">
      <w:pPr>
        <w:rPr>
          <w:rFonts w:hint="eastAsia"/>
        </w:rPr>
      </w:pPr>
      <w:r>
        <w:rPr>
          <w:rFonts w:ascii="PMingLiU" w:hAnsi="PMingLiU" w:hint="eastAsia"/>
        </w:rPr>
        <w:t>答案：</w:t>
      </w:r>
      <w:r w:rsidRPr="001538A0">
        <w:rPr>
          <w:rFonts w:hint="eastAsia"/>
        </w:rPr>
        <w:t>甲：受伊斯蘭文化影響（西塔琴從伊斯蘭樂器演變而來）</w:t>
      </w:r>
      <w:r>
        <w:rPr>
          <w:rFonts w:hint="eastAsia"/>
        </w:rPr>
        <w:t>；</w:t>
      </w:r>
      <w:r w:rsidRPr="001538A0">
        <w:rPr>
          <w:rFonts w:hint="eastAsia"/>
        </w:rPr>
        <w:t>乙：受英國文化影響</w:t>
      </w:r>
      <w:r>
        <w:rPr>
          <w:rFonts w:hint="eastAsia"/>
        </w:rPr>
        <w:t>；</w:t>
      </w:r>
      <w:r w:rsidRPr="001538A0">
        <w:rPr>
          <w:rFonts w:hint="eastAsia"/>
        </w:rPr>
        <w:t>丙：受法國文化影響</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0301-00006　　　</w:t>
      </w:r>
      <w:r>
        <w:rPr>
          <w:rFonts w:ascii="SMbarcode" w:eastAsia="SMbarcode" w:hAnsi="PMingLiU"/>
        </w:rPr>
        <w:t>*085306-0301-00006*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殖民統治者常會將自己的本國宗教引進殖民地，進而打擊殖民地原本的宗教信仰。例如：日本在統治臺灣時推廣神道教，要大家尊敬天照大神及其子孫天皇，並且在臺灣推動「眾神升天」，壓抑臺灣的民間信仰</w:t>
      </w:r>
      <w:r w:rsidRPr="008171CB">
        <w:rPr>
          <w:rFonts w:ascii="PMingLiU" w:hAnsi="PMingLiU"/>
        </w:rPr>
        <w:t>……</w:t>
      </w:r>
      <w:r w:rsidRPr="008171CB">
        <w:rPr>
          <w:rFonts w:ascii="PMingLiU" w:hAnsi="PMingLiU" w:hint="eastAsia"/>
        </w:rPr>
        <w:t>。請問：</w:t>
      </w:r>
      <w:r w:rsidRPr="008171CB">
        <w:rPr>
          <w:rFonts w:ascii="PMingLiU" w:hAnsi="PMingLiU" w:hint="eastAsia"/>
        </w:rPr>
        <w:br/>
        <w:t>(1)對比當時的日本殖民臺灣，英國當時殖民印度時主要是傳布下列哪一宗教為主？</w:t>
      </w:r>
      <w:r w:rsidRPr="008171CB">
        <w:rPr>
          <w:rFonts w:ascii="PMingLiU" w:hAnsi="PMingLiU" w:hint="eastAsia"/>
        </w:rPr>
        <w:br/>
        <w:t>(2)印度本土哪一宗教成為殖民政府的主要打擊對象？</w:t>
      </w:r>
    </w:p>
    <w:p w:rsidR="008171CB" w:rsidRDefault="008171CB" w:rsidP="008171CB">
      <w:pPr>
        <w:rPr>
          <w:rFonts w:hint="eastAsia"/>
        </w:rPr>
      </w:pPr>
      <w:r>
        <w:rPr>
          <w:rFonts w:ascii="PMingLiU" w:hAnsi="PMingLiU" w:hint="eastAsia"/>
        </w:rPr>
        <w:t>答案：</w:t>
      </w:r>
      <w:r w:rsidRPr="0092435D">
        <w:rPr>
          <w:rFonts w:hint="eastAsia"/>
        </w:rPr>
        <w:t>(1)</w:t>
      </w:r>
      <w:r w:rsidRPr="0092435D">
        <w:rPr>
          <w:rFonts w:hint="eastAsia"/>
        </w:rPr>
        <w:t>基督教；</w:t>
      </w:r>
      <w:r w:rsidRPr="0092435D">
        <w:rPr>
          <w:rFonts w:hint="eastAsia"/>
        </w:rPr>
        <w:t>(2)</w:t>
      </w:r>
      <w:r w:rsidRPr="0092435D">
        <w:rPr>
          <w:rFonts w:hint="eastAsia"/>
        </w:rPr>
        <w:t>印度教。</w:t>
      </w:r>
    </w:p>
    <w:p w:rsidR="008171CB" w:rsidRDefault="008171CB" w:rsidP="008171CB">
      <w:pPr>
        <w:rPr>
          <w:rFonts w:hint="eastAsia"/>
        </w:rPr>
      </w:pPr>
      <w:r>
        <w:rPr>
          <w:rFonts w:ascii="PMingLiU" w:hAnsi="PMingLiU" w:hint="eastAsia"/>
        </w:rPr>
        <w:t>解析：</w:t>
      </w:r>
      <w:r w:rsidRPr="0092435D">
        <w:rPr>
          <w:rFonts w:hint="eastAsia"/>
        </w:rPr>
        <w:t>印度教的信仰群體在印度最為廣泛，因此成為主要打擊對象。</w:t>
      </w:r>
    </w:p>
    <w:p w:rsidR="008171CB" w:rsidRDefault="008171CB" w:rsidP="008171CB">
      <w:pPr>
        <w:rPr>
          <w:rFonts w:hint="eastAsia"/>
        </w:rPr>
      </w:pPr>
    </w:p>
    <w:p w:rsidR="008171CB" w:rsidRDefault="00DB6FED" w:rsidP="008171CB">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3–2　印度本土文化</w:t>
      </w:r>
    </w:p>
    <w:bookmarkStart w:id="15" w:name="ch3–2_單選題"/>
    <w:p w:rsidR="008171CB" w:rsidRDefault="008171CB" w:rsidP="008171CB">
      <w:r>
        <w:object w:dxaOrig="1246" w:dyaOrig="397">
          <v:shape id="_x0000_i1031" type="#_x0000_t75" style="width:62.25pt;height:20.25pt" o:ole="">
            <v:imagedata r:id="rId8" o:title=""/>
          </v:shape>
          <o:OLEObject Type="Embed" ProgID="Word.Picture.8" ShapeID="_x0000_i1031" DrawAspect="Content" ObjectID="_1763847708" r:id="rId17"/>
        </w:object>
      </w:r>
      <w:r>
        <w:t xml:space="preserve"> </w:t>
      </w:r>
      <w:bookmarkEnd w:id="15"/>
    </w:p>
    <w:p w:rsidR="008171CB" w:rsidRDefault="008171CB" w:rsidP="008171CB">
      <w:pPr>
        <w:pBdr>
          <w:bottom w:val="single" w:sz="4" w:space="1" w:color="auto"/>
        </w:pBdr>
        <w:rPr>
          <w:rFonts w:ascii="PMingLiU" w:hAnsi="PMingLiU"/>
        </w:rPr>
      </w:pPr>
      <w:r>
        <w:rPr>
          <w:rFonts w:ascii="PMingLiU" w:hAnsi="PMingLiU"/>
        </w:rPr>
        <w:t xml:space="preserve">題號：0302-00007　　　</w:t>
      </w:r>
      <w:r>
        <w:rPr>
          <w:rFonts w:ascii="SMbarcode" w:eastAsia="SMbarcode" w:hAnsi="PMingLiU"/>
        </w:rPr>
        <w:t>*085306-0302-00007*</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怡君和同學前往印度餐館品嘗美食，她們最有可能品味到具有何種特色的風味餐？　</w:t>
      </w:r>
      <w:r w:rsidRPr="008171CB">
        <w:rPr>
          <w:rFonts w:ascii="PMingLiU" w:hAnsi="PMingLiU"/>
        </w:rPr>
        <w:br/>
        <w:t>(A)</w:t>
      </w:r>
      <w:r w:rsidRPr="008171CB">
        <w:rPr>
          <w:rFonts w:ascii="PMingLiU" w:hAnsi="PMingLiU" w:hint="eastAsia"/>
        </w:rPr>
        <w:t xml:space="preserve">食材複雜、作工簡單與口味清淡的餐點　</w:t>
      </w:r>
      <w:r w:rsidRPr="008171CB">
        <w:rPr>
          <w:rFonts w:ascii="PMingLiU" w:hAnsi="PMingLiU"/>
        </w:rPr>
        <w:t>(B)</w:t>
      </w:r>
      <w:r w:rsidRPr="008171CB">
        <w:rPr>
          <w:rFonts w:ascii="PMingLiU" w:hAnsi="PMingLiU" w:hint="eastAsia"/>
        </w:rPr>
        <w:t xml:space="preserve">口味多元的咖哩套餐與烤餅　</w:t>
      </w:r>
      <w:r w:rsidRPr="008171CB">
        <w:rPr>
          <w:rFonts w:ascii="PMingLiU" w:hAnsi="PMingLiU"/>
        </w:rPr>
        <w:t>(C)</w:t>
      </w:r>
      <w:r w:rsidRPr="008171CB">
        <w:rPr>
          <w:rFonts w:ascii="PMingLiU" w:hAnsi="PMingLiU" w:hint="eastAsia"/>
        </w:rPr>
        <w:t xml:space="preserve">偏向麻辣與食材豐富的火鍋料理　</w:t>
      </w:r>
      <w:r w:rsidRPr="008171CB">
        <w:rPr>
          <w:rFonts w:ascii="PMingLiU" w:hAnsi="PMingLiU"/>
        </w:rPr>
        <w:t>(D)</w:t>
      </w:r>
      <w:r w:rsidRPr="008171CB">
        <w:rPr>
          <w:rFonts w:ascii="PMingLiU" w:hAnsi="PMingLiU" w:hint="eastAsia"/>
        </w:rPr>
        <w:t>以清蒸烹調與素食為主的美食</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題號：0302-00008　　　</w:t>
      </w:r>
      <w:r>
        <w:rPr>
          <w:rFonts w:ascii="SMbarcode" w:eastAsia="SMbarcode" w:hAnsi="PMingLiU"/>
        </w:rPr>
        <w:t>*085306-0302-00008*</w:t>
      </w:r>
      <w:r>
        <w:rPr>
          <w:rFonts w:ascii="PMingLiU" w:hAnsi="PMingLiU"/>
        </w:rPr>
        <w:t xml:space="preserve">　　　難易度：易　　　出處：精選試題</w:t>
      </w:r>
    </w:p>
    <w:p w:rsidR="008171CB" w:rsidRDefault="008171CB" w:rsidP="008171CB">
      <w:pPr>
        <w:rPr>
          <w:rFonts w:ascii="PMingLiU" w:hAnsi="PMingLiU" w:cs="Damascus" w:hint="eastAsia"/>
        </w:rPr>
      </w:pPr>
      <w:r w:rsidRPr="008171CB">
        <w:rPr>
          <w:rFonts w:ascii="PMingLiU" w:hAnsi="PMingLiU" w:hint="eastAsia"/>
        </w:rPr>
        <w:t>○位於印度孟買，是印度語的電影業基地</w:t>
      </w:r>
      <w:r w:rsidRPr="008171CB">
        <w:rPr>
          <w:rFonts w:ascii="PMingLiU" w:hAnsi="PMingLiU" w:cs="Damascus" w:hint="eastAsia"/>
        </w:rPr>
        <w:t>，每年的電影產量遠遠超過美國。請問：</w:t>
      </w:r>
      <w:r w:rsidRPr="008171CB">
        <w:rPr>
          <w:rFonts w:ascii="PMingLiU" w:hAnsi="PMingLiU" w:hint="eastAsia"/>
        </w:rPr>
        <w:t>○指的是何地</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br/>
        <w:t>(A)</w:t>
      </w:r>
      <w:r w:rsidRPr="008171CB">
        <w:rPr>
          <w:rFonts w:ascii="PMingLiU" w:hAnsi="PMingLiU" w:cs="Damascus" w:hint="eastAsia"/>
        </w:rPr>
        <w:t>好萊塢</w:t>
      </w:r>
      <w:r w:rsidRPr="008171CB">
        <w:rPr>
          <w:rFonts w:ascii="PMingLiU" w:hAnsi="PMingLiU" w:hint="eastAsia"/>
        </w:rPr>
        <w:t xml:space="preserve">　</w:t>
      </w:r>
      <w:r w:rsidRPr="008171CB">
        <w:rPr>
          <w:rFonts w:ascii="PMingLiU" w:hAnsi="PMingLiU"/>
        </w:rPr>
        <w:t>(B)</w:t>
      </w:r>
      <w:r w:rsidRPr="008171CB">
        <w:rPr>
          <w:rFonts w:ascii="PMingLiU" w:hAnsi="PMingLiU" w:cs="Damascus" w:hint="eastAsia"/>
        </w:rPr>
        <w:t>寶萊塢</w:t>
      </w:r>
      <w:r w:rsidRPr="008171CB">
        <w:rPr>
          <w:rFonts w:ascii="PMingLiU" w:hAnsi="PMingLiU" w:hint="eastAsia"/>
        </w:rPr>
        <w:t xml:space="preserve">　</w:t>
      </w:r>
      <w:r w:rsidRPr="008171CB">
        <w:rPr>
          <w:rFonts w:ascii="PMingLiU" w:hAnsi="PMingLiU"/>
        </w:rPr>
        <w:t>(C)</w:t>
      </w:r>
      <w:r w:rsidRPr="008171CB">
        <w:rPr>
          <w:rFonts w:ascii="PMingLiU" w:hAnsi="PMingLiU" w:cs="Damascus" w:hint="eastAsia"/>
        </w:rPr>
        <w:t>檳城</w:t>
      </w:r>
      <w:r w:rsidRPr="008171CB">
        <w:rPr>
          <w:rFonts w:ascii="PMingLiU" w:hAnsi="PMingLiU" w:hint="eastAsia"/>
        </w:rPr>
        <w:t xml:space="preserve">　</w:t>
      </w:r>
      <w:r w:rsidRPr="008171CB">
        <w:rPr>
          <w:rFonts w:ascii="PMingLiU" w:hAnsi="PMingLiU"/>
        </w:rPr>
        <w:t>(D)</w:t>
      </w:r>
      <w:r w:rsidRPr="008171CB">
        <w:rPr>
          <w:rFonts w:ascii="PMingLiU" w:hAnsi="PMingLiU" w:cs="Damascus" w:hint="eastAsia"/>
        </w:rPr>
        <w:t>曼谷</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題號：0302-00009　　　</w:t>
      </w:r>
      <w:r>
        <w:rPr>
          <w:rFonts w:ascii="SMbarcode" w:eastAsia="SMbarcode" w:hAnsi="PMingLiU"/>
        </w:rPr>
        <w:t>*085306-0302-00009*</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小南在整理筆記時，看到了一個文獻中的部分內容：「廢止祕密外交、海洋自由航行、廢除關稅壁壘、裁減軍備、設立國際和平機構、民族自決原則……。」請問：關於這個文獻的相關訊息為何？　</w:t>
      </w:r>
      <w:r w:rsidRPr="008171CB">
        <w:rPr>
          <w:rFonts w:ascii="PMingLiU" w:hAnsi="PMingLiU"/>
        </w:rPr>
        <w:br/>
        <w:t>(A)</w:t>
      </w:r>
      <w:r w:rsidRPr="008171CB">
        <w:rPr>
          <w:rFonts w:ascii="PMingLiU" w:hAnsi="PMingLiU" w:hint="eastAsia"/>
        </w:rPr>
        <w:t xml:space="preserve">這份文件可能由美國總統克里蒙梭正式提出　</w:t>
      </w:r>
      <w:r w:rsidRPr="008171CB">
        <w:rPr>
          <w:rFonts w:ascii="PMingLiU" w:hAnsi="PMingLiU"/>
        </w:rPr>
        <w:t>(B)</w:t>
      </w:r>
      <w:r w:rsidRPr="008171CB">
        <w:rPr>
          <w:rFonts w:ascii="PMingLiU" w:hAnsi="PMingLiU" w:hint="eastAsia"/>
        </w:rPr>
        <w:t xml:space="preserve">此文獻影響了中國、印度、朝鮮等地的民族自決運動　</w:t>
      </w:r>
      <w:r w:rsidRPr="008171CB">
        <w:rPr>
          <w:rFonts w:ascii="PMingLiU" w:hAnsi="PMingLiU"/>
        </w:rPr>
        <w:t>(C)</w:t>
      </w:r>
      <w:r w:rsidRPr="008171CB">
        <w:rPr>
          <w:rFonts w:ascii="PMingLiU" w:hAnsi="PMingLiU" w:hint="eastAsia"/>
        </w:rPr>
        <w:t xml:space="preserve">中國因此引發了「三一運動」　</w:t>
      </w:r>
      <w:r w:rsidRPr="008171CB">
        <w:rPr>
          <w:rFonts w:ascii="PMingLiU" w:hAnsi="PMingLiU"/>
        </w:rPr>
        <w:t>(D)</w:t>
      </w:r>
      <w:r w:rsidRPr="008171CB">
        <w:rPr>
          <w:rFonts w:ascii="PMingLiU" w:hAnsi="PMingLiU" w:hint="eastAsia"/>
        </w:rPr>
        <w:t>印度的領導人物是篤信真主阿拉的甘地</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(A)</w:t>
      </w:r>
      <w:r w:rsidRPr="001627C1">
        <w:rPr>
          <w:rFonts w:hint="eastAsia"/>
        </w:rPr>
        <w:t>美國總統威爾遜</w:t>
      </w:r>
      <w:r>
        <w:rPr>
          <w:rFonts w:hint="eastAsia"/>
        </w:rPr>
        <w:t>。</w:t>
      </w:r>
      <w:r>
        <w:br/>
        <w:t>(C)</w:t>
      </w:r>
      <w:r w:rsidRPr="001627C1">
        <w:rPr>
          <w:rFonts w:hint="eastAsia"/>
        </w:rPr>
        <w:t>引發了「五四風潮」</w:t>
      </w:r>
      <w:r>
        <w:rPr>
          <w:rFonts w:hint="eastAsia"/>
        </w:rPr>
        <w:t>。</w:t>
      </w:r>
      <w:r>
        <w:br/>
        <w:t>(D)</w:t>
      </w:r>
      <w:r w:rsidRPr="001627C1">
        <w:rPr>
          <w:rFonts w:hint="eastAsia"/>
        </w:rPr>
        <w:t>提倡「不合作運動」的甘地，曾與伊斯蘭信仰者真納合作，但他不屬於伊斯蘭教</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0302-00010　　　</w:t>
      </w:r>
      <w:r>
        <w:rPr>
          <w:rFonts w:ascii="SMbarcode" w:eastAsia="SMbarcode" w:hAnsi="PMingLiU"/>
        </w:rPr>
        <w:t>*085306-0302-00010*</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印度的傳統文化中，哪一種對當今世界各地的身體文化有重大的影響？　</w:t>
      </w:r>
      <w:r w:rsidRPr="008171CB">
        <w:rPr>
          <w:rFonts w:ascii="PMingLiU" w:hAnsi="PMingLiU"/>
        </w:rPr>
        <w:br/>
        <w:t>(A)</w:t>
      </w:r>
      <w:r w:rsidRPr="008171CB">
        <w:rPr>
          <w:rFonts w:ascii="PMingLiU" w:hAnsi="PMingLiU" w:hint="eastAsia"/>
        </w:rPr>
        <w:t xml:space="preserve">冥想　</w:t>
      </w:r>
      <w:r w:rsidRPr="008171CB">
        <w:rPr>
          <w:rFonts w:ascii="PMingLiU" w:hAnsi="PMingLiU"/>
        </w:rPr>
        <w:t>(B)</w:t>
      </w:r>
      <w:r w:rsidRPr="008171CB">
        <w:rPr>
          <w:rFonts w:ascii="PMingLiU" w:hAnsi="PMingLiU" w:hint="eastAsia"/>
        </w:rPr>
        <w:t xml:space="preserve">涅槃　</w:t>
      </w:r>
      <w:r w:rsidRPr="008171CB">
        <w:rPr>
          <w:rFonts w:ascii="PMingLiU" w:hAnsi="PMingLiU"/>
        </w:rPr>
        <w:t>(C)</w:t>
      </w:r>
      <w:r w:rsidRPr="008171CB">
        <w:rPr>
          <w:rFonts w:ascii="PMingLiU" w:hAnsi="PMingLiU" w:hint="eastAsia"/>
        </w:rPr>
        <w:t xml:space="preserve">瑜珈　</w:t>
      </w:r>
      <w:r w:rsidRPr="008171CB">
        <w:rPr>
          <w:rFonts w:ascii="PMingLiU" w:hAnsi="PMingLiU"/>
        </w:rPr>
        <w:t>(D)</w:t>
      </w:r>
      <w:r w:rsidRPr="008171CB">
        <w:rPr>
          <w:rFonts w:ascii="PMingLiU" w:hAnsi="PMingLiU" w:hint="eastAsia"/>
        </w:rPr>
        <w:t>沐浴淨身</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C046BC">
        <w:rPr>
          <w:rFonts w:hint="eastAsia"/>
        </w:rPr>
        <w:t>對當今世界身體文化有重大影響的是瑜珈</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0302-00011　　　</w:t>
      </w:r>
      <w:r>
        <w:rPr>
          <w:rFonts w:ascii="SMbarcode" w:eastAsia="SMbarcode" w:hAnsi="PMingLiU"/>
        </w:rPr>
        <w:t>*085306-0302-00011*</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近年來某些印度電影受到臺灣影迷的喜愛，甚至創造了非常好的票房紀錄，如：《貧民百萬富翁》（2008）、《三個傻瓜》（2009）、《救救菜英文》（2012）等都在臺灣得到非常多的迴響。請問：關於這些影片的共同特色為何？　</w:t>
      </w:r>
      <w:r w:rsidRPr="008171CB">
        <w:rPr>
          <w:rFonts w:ascii="PMingLiU" w:hAnsi="PMingLiU"/>
        </w:rPr>
        <w:br/>
        <w:t>(A)</w:t>
      </w:r>
      <w:r w:rsidRPr="008171CB">
        <w:rPr>
          <w:rFonts w:ascii="PMingLiU" w:hAnsi="PMingLiU" w:hint="eastAsia"/>
        </w:rPr>
        <w:t xml:space="preserve">均出自於印度新德里的電影基地中　</w:t>
      </w:r>
      <w:r w:rsidRPr="008171CB">
        <w:rPr>
          <w:rFonts w:ascii="PMingLiU" w:hAnsi="PMingLiU"/>
        </w:rPr>
        <w:t>(B)</w:t>
      </w:r>
      <w:r w:rsidRPr="008171CB">
        <w:rPr>
          <w:rFonts w:ascii="PMingLiU" w:hAnsi="PMingLiU" w:hint="eastAsia"/>
        </w:rPr>
        <w:t xml:space="preserve">均使用大量歌舞橋段　</w:t>
      </w:r>
      <w:r w:rsidRPr="008171CB">
        <w:rPr>
          <w:rFonts w:ascii="PMingLiU" w:hAnsi="PMingLiU"/>
        </w:rPr>
        <w:t>(C)</w:t>
      </w:r>
      <w:r w:rsidRPr="008171CB">
        <w:rPr>
          <w:rFonts w:ascii="PMingLiU" w:hAnsi="PMingLiU" w:hint="eastAsia"/>
        </w:rPr>
        <w:t xml:space="preserve">近年隨著移民增多，影響力擴及全世界　</w:t>
      </w:r>
      <w:r w:rsidRPr="008171CB">
        <w:rPr>
          <w:rFonts w:ascii="PMingLiU" w:hAnsi="PMingLiU"/>
        </w:rPr>
        <w:t>(D)</w:t>
      </w:r>
      <w:r w:rsidRPr="008171CB">
        <w:rPr>
          <w:rFonts w:ascii="PMingLiU" w:hAnsi="PMingLiU" w:hint="eastAsia"/>
        </w:rPr>
        <w:t>僅次於線上遊戲，都是印度人熱愛的娛樂活動</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rPr>
        <w:t>解析：</w:t>
      </w:r>
      <w:r>
        <w:t>(A)</w:t>
      </w:r>
      <w:r w:rsidRPr="001627C1">
        <w:rPr>
          <w:rFonts w:hint="eastAsia"/>
        </w:rPr>
        <w:t>印度的電影基地寶來塢在孟買</w:t>
      </w:r>
      <w:r>
        <w:rPr>
          <w:rFonts w:hint="eastAsia"/>
        </w:rPr>
        <w:t>。</w:t>
      </w:r>
      <w:r>
        <w:br/>
        <w:t>(B)</w:t>
      </w:r>
      <w:r w:rsidRPr="001627C1">
        <w:rPr>
          <w:rFonts w:hint="eastAsia"/>
        </w:rPr>
        <w:t>這幾部印度電影都較無使用</w:t>
      </w:r>
      <w:r w:rsidRPr="001627C1">
        <w:rPr>
          <w:rFonts w:hint="eastAsia"/>
        </w:rPr>
        <w:t>masala</w:t>
      </w:r>
      <w:r w:rsidRPr="001627C1">
        <w:rPr>
          <w:rFonts w:hint="eastAsia"/>
        </w:rPr>
        <w:t>橋段</w:t>
      </w:r>
      <w:r>
        <w:rPr>
          <w:rFonts w:hint="eastAsia"/>
        </w:rPr>
        <w:t>。</w:t>
      </w:r>
      <w:r>
        <w:br/>
        <w:t>(D)</w:t>
      </w:r>
      <w:r w:rsidRPr="001627C1">
        <w:rPr>
          <w:rFonts w:hint="eastAsia"/>
        </w:rPr>
        <w:t>電影才是印度人的最愛</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0302-00012　　　</w:t>
      </w:r>
      <w:r>
        <w:rPr>
          <w:rFonts w:ascii="SMbarcode" w:eastAsia="SMbarcode" w:hAnsi="PMingLiU"/>
        </w:rPr>
        <w:t>*085306-0302-00012*</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印度人在第一次世界大戰後受到美國總統威爾遜提倡的哪種思想影響，而激發了印度人在戰後尋求獨立建國的意志？　</w:t>
      </w:r>
      <w:r w:rsidRPr="008171CB">
        <w:rPr>
          <w:rFonts w:ascii="PMingLiU" w:hAnsi="PMingLiU"/>
        </w:rPr>
        <w:br/>
        <w:t>(A)</w:t>
      </w:r>
      <w:r w:rsidRPr="008171CB">
        <w:rPr>
          <w:rFonts w:ascii="PMingLiU" w:hAnsi="PMingLiU" w:hint="eastAsia"/>
        </w:rPr>
        <w:t xml:space="preserve">自由主義　</w:t>
      </w:r>
      <w:r w:rsidRPr="008171CB">
        <w:rPr>
          <w:rFonts w:ascii="PMingLiU" w:hAnsi="PMingLiU"/>
        </w:rPr>
        <w:t>(B)</w:t>
      </w:r>
      <w:r w:rsidRPr="008171CB">
        <w:rPr>
          <w:rFonts w:ascii="PMingLiU" w:hAnsi="PMingLiU" w:hint="eastAsia"/>
        </w:rPr>
        <w:t xml:space="preserve">浪漫主義　</w:t>
      </w:r>
      <w:r w:rsidRPr="008171CB">
        <w:rPr>
          <w:rFonts w:ascii="PMingLiU" w:hAnsi="PMingLiU"/>
        </w:rPr>
        <w:t>(C)</w:t>
      </w:r>
      <w:r w:rsidRPr="008171CB">
        <w:rPr>
          <w:rFonts w:ascii="PMingLiU" w:hAnsi="PMingLiU" w:hint="eastAsia"/>
        </w:rPr>
        <w:t xml:space="preserve">世界和平　</w:t>
      </w:r>
      <w:r w:rsidRPr="008171CB">
        <w:rPr>
          <w:rFonts w:ascii="PMingLiU" w:hAnsi="PMingLiU"/>
        </w:rPr>
        <w:t>(D)</w:t>
      </w:r>
      <w:r w:rsidRPr="008171CB">
        <w:rPr>
          <w:rFonts w:ascii="PMingLiU" w:hAnsi="PMingLiU" w:hint="eastAsia"/>
        </w:rPr>
        <w:t>民族自決</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sidRPr="003524A8">
        <w:rPr>
          <w:rFonts w:hint="eastAsia"/>
        </w:rPr>
        <w:t>美國總統威爾遜提倡民族自決原則，引發亞洲一連串的民族主義獨立運動</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0302-00013　　　</w:t>
      </w:r>
      <w:r>
        <w:rPr>
          <w:rFonts w:ascii="SMbarcode" w:eastAsia="SMbarcode" w:hAnsi="PMingLiU"/>
        </w:rPr>
        <w:t>*085306-0302-00013*</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近年來某項源自印度的運動主張：「透過身體的修行，學習控制心中的妄念，以進入一種深沉專注、愉悅而忘形地與至真合一的境界。」這項運動不僅傳到世界各地，更發展出許多不同的宗派。請問：上述指的運動可能是下列何者？　</w:t>
      </w:r>
      <w:r w:rsidRPr="008171CB">
        <w:rPr>
          <w:rFonts w:ascii="PMingLiU" w:hAnsi="PMingLiU"/>
        </w:rPr>
        <w:br/>
        <w:t>(A)</w:t>
      </w:r>
      <w:r w:rsidRPr="008171CB">
        <w:rPr>
          <w:rFonts w:ascii="PMingLiU" w:hAnsi="PMingLiU" w:hint="eastAsia"/>
        </w:rPr>
        <w:t xml:space="preserve">瑜伽　</w:t>
      </w:r>
      <w:r w:rsidRPr="008171CB">
        <w:rPr>
          <w:rFonts w:ascii="PMingLiU" w:hAnsi="PMingLiU"/>
        </w:rPr>
        <w:t>(B)</w:t>
      </w:r>
      <w:r w:rsidRPr="008171CB">
        <w:rPr>
          <w:rFonts w:ascii="PMingLiU" w:hAnsi="PMingLiU" w:hint="eastAsia"/>
        </w:rPr>
        <w:t xml:space="preserve">慢跑　</w:t>
      </w:r>
      <w:r w:rsidRPr="008171CB">
        <w:rPr>
          <w:rFonts w:ascii="PMingLiU" w:hAnsi="PMingLiU"/>
        </w:rPr>
        <w:t>(C)</w:t>
      </w:r>
      <w:r w:rsidRPr="008171CB">
        <w:rPr>
          <w:rFonts w:ascii="PMingLiU" w:hAnsi="PMingLiU" w:hint="eastAsia"/>
        </w:rPr>
        <w:t xml:space="preserve">游泳　</w:t>
      </w:r>
      <w:r w:rsidRPr="008171CB">
        <w:rPr>
          <w:rFonts w:ascii="PMingLiU" w:hAnsi="PMingLiU"/>
        </w:rPr>
        <w:t>(D)</w:t>
      </w:r>
      <w:r w:rsidRPr="008171CB">
        <w:rPr>
          <w:rFonts w:ascii="PMingLiU" w:hAnsi="PMingLiU" w:hint="eastAsia"/>
        </w:rPr>
        <w:t>跳舞</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題號：0302-00014　　　</w:t>
      </w:r>
      <w:r>
        <w:rPr>
          <w:rFonts w:ascii="SMbarcode" w:eastAsia="SMbarcode" w:hAnsi="PMingLiU"/>
        </w:rPr>
        <w:t>*085306-0302-00014*</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有一位英國的開明派人士支持印度改革，同時此人也崇信自由主義，並支持印度成立全國性印度人的政治組織。請問：此人為下列何者？　</w:t>
      </w:r>
      <w:r w:rsidRPr="008171CB">
        <w:rPr>
          <w:rFonts w:ascii="PMingLiU" w:hAnsi="PMingLiU"/>
        </w:rPr>
        <w:br/>
        <w:t>(A)</w:t>
      </w:r>
      <w:r w:rsidRPr="008171CB">
        <w:rPr>
          <w:rFonts w:ascii="PMingLiU" w:hAnsi="PMingLiU" w:hint="eastAsia"/>
        </w:rPr>
        <w:t xml:space="preserve">休姆　</w:t>
      </w:r>
      <w:r w:rsidRPr="008171CB">
        <w:rPr>
          <w:rFonts w:ascii="PMingLiU" w:hAnsi="PMingLiU"/>
        </w:rPr>
        <w:t>(B)</w:t>
      </w:r>
      <w:r w:rsidRPr="008171CB">
        <w:rPr>
          <w:rFonts w:ascii="PMingLiU" w:hAnsi="PMingLiU" w:hint="eastAsia"/>
        </w:rPr>
        <w:t xml:space="preserve">羅伊　</w:t>
      </w:r>
      <w:r w:rsidRPr="008171CB">
        <w:rPr>
          <w:rFonts w:ascii="PMingLiU" w:hAnsi="PMingLiU"/>
        </w:rPr>
        <w:t>(C)</w:t>
      </w:r>
      <w:r w:rsidRPr="008171CB">
        <w:rPr>
          <w:rFonts w:ascii="PMingLiU" w:hAnsi="PMingLiU" w:hint="eastAsia"/>
        </w:rPr>
        <w:t xml:space="preserve">甘地　</w:t>
      </w:r>
      <w:r w:rsidRPr="008171CB">
        <w:rPr>
          <w:rFonts w:ascii="PMingLiU" w:hAnsi="PMingLiU"/>
        </w:rPr>
        <w:t>(D)</w:t>
      </w:r>
      <w:r w:rsidRPr="008171CB">
        <w:rPr>
          <w:rFonts w:ascii="PMingLiU" w:hAnsi="PMingLiU" w:hint="eastAsia"/>
        </w:rPr>
        <w:t>洛克</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6A0575">
        <w:rPr>
          <w:rFonts w:hint="eastAsia"/>
        </w:rPr>
        <w:t>印度近代化並獨立</w:t>
      </w:r>
      <w:r>
        <w:rPr>
          <w:rFonts w:hint="eastAsia"/>
        </w:rPr>
        <w:t>，</w:t>
      </w:r>
      <w:r w:rsidRPr="006A0575">
        <w:rPr>
          <w:rFonts w:hint="eastAsia"/>
        </w:rPr>
        <w:t>始於貴族（婆羅門種姓）羅伊之號召（有「印度現代化之父」之稱）；再由英人休姆倡建議會組織，成為印度國大黨之前身，印度政黨政治之起點；甘地結合印度文化及民族主義精神之「不合作運動」終於獨立成功。</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0302-00015　　　</w:t>
      </w:r>
      <w:r>
        <w:rPr>
          <w:rFonts w:ascii="SMbarcode" w:eastAsia="SMbarcode" w:hAnsi="PMingLiU"/>
        </w:rPr>
        <w:t>*085306-0302-00015*</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二十世紀初期的二十年間，印度民族主義思潮開始興起，其中受到某場國際間的戰爭影響下，強化了許多印度知識分子獨立自主的信心，認為印度也可以成為獨立自主的強國。請問：上述是指哪場戰爭？　</w:t>
      </w:r>
      <w:r w:rsidRPr="008171CB">
        <w:rPr>
          <w:rFonts w:ascii="PMingLiU" w:hAnsi="PMingLiU"/>
        </w:rPr>
        <w:br/>
        <w:t>(A)</w:t>
      </w:r>
      <w:r w:rsidRPr="008171CB">
        <w:rPr>
          <w:rFonts w:ascii="PMingLiU" w:hAnsi="PMingLiU" w:hint="eastAsia"/>
        </w:rPr>
        <w:t xml:space="preserve">甲午戰爭　</w:t>
      </w:r>
      <w:r w:rsidRPr="008171CB">
        <w:rPr>
          <w:rFonts w:ascii="PMingLiU" w:hAnsi="PMingLiU"/>
        </w:rPr>
        <w:t>(B)</w:t>
      </w:r>
      <w:r w:rsidRPr="008171CB">
        <w:rPr>
          <w:rFonts w:ascii="PMingLiU" w:hAnsi="PMingLiU" w:hint="eastAsia"/>
        </w:rPr>
        <w:t xml:space="preserve">日俄戰爭　</w:t>
      </w:r>
      <w:r w:rsidRPr="008171CB">
        <w:rPr>
          <w:rFonts w:ascii="PMingLiU" w:hAnsi="PMingLiU"/>
        </w:rPr>
        <w:t>(C)</w:t>
      </w:r>
      <w:r w:rsidRPr="008171CB">
        <w:rPr>
          <w:rFonts w:ascii="PMingLiU" w:hAnsi="PMingLiU" w:hint="eastAsia"/>
        </w:rPr>
        <w:t xml:space="preserve">中法戰爭　</w:t>
      </w:r>
      <w:r w:rsidRPr="008171CB">
        <w:rPr>
          <w:rFonts w:ascii="PMingLiU" w:hAnsi="PMingLiU"/>
        </w:rPr>
        <w:t>(D)</w:t>
      </w:r>
      <w:r w:rsidRPr="008171CB">
        <w:rPr>
          <w:rFonts w:ascii="PMingLiU" w:hAnsi="PMingLiU" w:hint="eastAsia"/>
        </w:rPr>
        <w:t>第二次世界大戰</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Pr>
          <w:rFonts w:hint="eastAsia"/>
        </w:rPr>
        <w:t>日俄戰爭結果，日本打敗俄國，使得印度知識分子認為亞洲也有能力打敗歐洲強權，成為獨立自主國家。</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0302-00016　　　</w:t>
      </w:r>
      <w:r>
        <w:rPr>
          <w:rFonts w:ascii="SMbarcode" w:eastAsia="SMbarcode" w:hAnsi="PMingLiU"/>
        </w:rPr>
        <w:t>*085306-0302-00016*</w:t>
      </w:r>
      <w:r>
        <w:rPr>
          <w:rFonts w:ascii="PMingLiU" w:hAnsi="PMingLiU"/>
        </w:rPr>
        <w:t xml:space="preserve">　　　難易度：易　　　出處：補充試題</w:t>
      </w:r>
    </w:p>
    <w:p w:rsidR="008171CB" w:rsidRDefault="008171CB" w:rsidP="008171CB">
      <w:pPr>
        <w:rPr>
          <w:rFonts w:ascii="PMingLiU" w:hAnsi="PMingLiU" w:hint="eastAsia"/>
        </w:rPr>
      </w:pPr>
      <w:r w:rsidRPr="008171CB">
        <w:rPr>
          <w:rFonts w:ascii="PMingLiU" w:hAnsi="PMingLiU" w:hint="eastAsia"/>
        </w:rPr>
        <w:t xml:space="preserve">印度的現代化之父，出身婆羅門種姓之家，但極為痛恨印度教的陋習，尤其是「寡婦自焚殉夫制」。主張印度人要學習英語，學習西方文明成就。但未主張印度要脫離英國獨立，不過須實行憲政，使印度人都享有基本的自由權力。請問：上述指的是何人？　</w:t>
      </w:r>
      <w:r w:rsidRPr="008171CB">
        <w:rPr>
          <w:rFonts w:ascii="PMingLiU" w:hAnsi="PMingLiU"/>
        </w:rPr>
        <w:br/>
        <w:t>(A)</w:t>
      </w:r>
      <w:r w:rsidRPr="008171CB">
        <w:rPr>
          <w:rFonts w:ascii="PMingLiU" w:hAnsi="PMingLiU" w:hint="eastAsia"/>
        </w:rPr>
        <w:t xml:space="preserve">甘地　</w:t>
      </w:r>
      <w:r w:rsidRPr="008171CB">
        <w:rPr>
          <w:rFonts w:ascii="PMingLiU" w:hAnsi="PMingLiU"/>
        </w:rPr>
        <w:t>(B)</w:t>
      </w:r>
      <w:r w:rsidRPr="008171CB">
        <w:rPr>
          <w:rFonts w:ascii="PMingLiU" w:hAnsi="PMingLiU" w:hint="eastAsia"/>
        </w:rPr>
        <w:t xml:space="preserve">羅伊　</w:t>
      </w:r>
      <w:r w:rsidRPr="008171CB">
        <w:rPr>
          <w:rFonts w:ascii="PMingLiU" w:hAnsi="PMingLiU"/>
        </w:rPr>
        <w:t>(C)</w:t>
      </w:r>
      <w:r w:rsidRPr="008171CB">
        <w:rPr>
          <w:rFonts w:ascii="PMingLiU" w:hAnsi="PMingLiU" w:hint="eastAsia"/>
        </w:rPr>
        <w:t xml:space="preserve">羅斯福　</w:t>
      </w:r>
      <w:r w:rsidRPr="008171CB">
        <w:rPr>
          <w:rFonts w:ascii="PMingLiU" w:hAnsi="PMingLiU"/>
        </w:rPr>
        <w:t>(D)</w:t>
      </w:r>
      <w:r w:rsidRPr="008171CB">
        <w:rPr>
          <w:rFonts w:ascii="PMingLiU" w:hAnsi="PMingLiU" w:hint="eastAsia"/>
        </w:rPr>
        <w:t>凱末爾</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C32BBA">
        <w:rPr>
          <w:rFonts w:hint="eastAsia"/>
        </w:rPr>
        <w:t>羅伊為印度的現代化之父</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0302-00017　　　</w:t>
      </w:r>
      <w:r>
        <w:rPr>
          <w:rFonts w:ascii="SMbarcode" w:eastAsia="SMbarcode" w:hAnsi="PMingLiU"/>
        </w:rPr>
        <w:t>*085306-0302-00017*</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 xml:space="preserve">「人必須要放棄物質欲望才能獲得精神的解放，而達到此目標最好的方法就是透過身體的修行，包含冥想、呼吸的調適等等，使人可重新回到純淨而自覺的境界，進而脫離輪迴達到解脫。」請問：建立上述此種修行理論體系者應該是下列哪一位？　</w:t>
      </w:r>
      <w:r w:rsidRPr="008171CB">
        <w:rPr>
          <w:rFonts w:ascii="PMingLiU" w:hAnsi="PMingLiU"/>
        </w:rPr>
        <w:br/>
        <w:t>(A)</w:t>
      </w:r>
      <w:r w:rsidRPr="008171CB">
        <w:rPr>
          <w:rFonts w:ascii="PMingLiU" w:hAnsi="PMingLiU" w:hint="eastAsia"/>
        </w:rPr>
        <w:t xml:space="preserve">釋迦牟尼　</w:t>
      </w:r>
      <w:r w:rsidRPr="008171CB">
        <w:rPr>
          <w:rFonts w:ascii="PMingLiU" w:hAnsi="PMingLiU"/>
        </w:rPr>
        <w:t>(B)</w:t>
      </w:r>
      <w:r w:rsidRPr="008171CB">
        <w:rPr>
          <w:rFonts w:ascii="PMingLiU" w:hAnsi="PMingLiU" w:hint="eastAsia"/>
        </w:rPr>
        <w:t xml:space="preserve">馬哈維拉　</w:t>
      </w:r>
      <w:r w:rsidRPr="008171CB">
        <w:rPr>
          <w:rFonts w:ascii="PMingLiU" w:hAnsi="PMingLiU"/>
        </w:rPr>
        <w:t>(C)</w:t>
      </w:r>
      <w:r w:rsidRPr="008171CB">
        <w:rPr>
          <w:rFonts w:ascii="PMingLiU" w:hAnsi="PMingLiU" w:hint="eastAsia"/>
        </w:rPr>
        <w:t xml:space="preserve">闍利　</w:t>
      </w:r>
      <w:r w:rsidRPr="008171CB">
        <w:rPr>
          <w:rFonts w:ascii="PMingLiU" w:hAnsi="PMingLiU"/>
        </w:rPr>
        <w:t>(D)</w:t>
      </w:r>
      <w:r w:rsidRPr="008171CB">
        <w:rPr>
          <w:rFonts w:ascii="PMingLiU" w:hAnsi="PMingLiU" w:hint="eastAsia"/>
        </w:rPr>
        <w:t>那納克</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3F3B26">
        <w:rPr>
          <w:rFonts w:hint="eastAsia"/>
        </w:rPr>
        <w:t>題幹所敘述為印度的瑜伽，而建立瑜伽體系者為印度的闍利。</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0302-00018　　　</w:t>
      </w:r>
      <w:r>
        <w:rPr>
          <w:rFonts w:ascii="SMbarcode" w:eastAsia="SMbarcode" w:hAnsi="PMingLiU"/>
        </w:rPr>
        <w:t>*085306-0302-00018*</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由甘地領導的非暴力不合作抵抗運動，終於迫使英國殖民統治者屈服，讓印度邁向自由解放。請問：甘地的反抗理念，並</w:t>
      </w:r>
      <w:r w:rsidRPr="008171CB">
        <w:rPr>
          <w:rFonts w:ascii="PMingLiU" w:hAnsi="PMingLiU" w:hint="eastAsia"/>
          <w:u w:val="single"/>
          <w:lang w:val="zh-TW"/>
        </w:rPr>
        <w:t>未受</w:t>
      </w:r>
      <w:r w:rsidRPr="008171CB">
        <w:rPr>
          <w:rFonts w:ascii="PMingLiU" w:hAnsi="PMingLiU" w:hint="eastAsia"/>
          <w:lang w:val="zh-TW"/>
        </w:rPr>
        <w:t>下列何種思想的影響？</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歐洲的民族主義與平等觀念</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佛教與印度教的智慧</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伊斯蘭教的聖戰理念</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基督教愛人如己的思想</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題號：0302-00019　　　</w:t>
      </w:r>
      <w:r>
        <w:rPr>
          <w:rFonts w:ascii="SMbarcode" w:eastAsia="SMbarcode" w:hAnsi="PMingLiU"/>
        </w:rPr>
        <w:t>*085306-0302-00019*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lang w:val="zh-TW"/>
        </w:rPr>
        <w:t>耀明參加為期十二天的印度古文明之旅，下列哪些情境或見聞是他有可能體驗到的？(甲)參觀泰姬瑪哈陵；(乙)品嘗美味的咖哩料理；(丙)前往戲院觀賞寶萊塢電影；(丁)在果亞參觀葡萄牙天主堂遺跡；(戊)參觀德里的錫克教金廟</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甲乙丁戊　</w:t>
      </w:r>
      <w:r w:rsidRPr="008171CB">
        <w:rPr>
          <w:rFonts w:ascii="PMingLiU" w:hAnsi="PMingLiU"/>
        </w:rPr>
        <w:t>(B)</w:t>
      </w:r>
      <w:r w:rsidRPr="008171CB">
        <w:rPr>
          <w:rFonts w:ascii="PMingLiU" w:hAnsi="PMingLiU" w:hint="eastAsia"/>
        </w:rPr>
        <w:t xml:space="preserve">乙丙丁戊　</w:t>
      </w:r>
      <w:r w:rsidRPr="008171CB">
        <w:rPr>
          <w:rFonts w:ascii="PMingLiU" w:hAnsi="PMingLiU"/>
        </w:rPr>
        <w:t>(C)</w:t>
      </w:r>
      <w:r w:rsidRPr="008171CB">
        <w:rPr>
          <w:rFonts w:ascii="PMingLiU" w:hAnsi="PMingLiU" w:hint="eastAsia"/>
        </w:rPr>
        <w:t xml:space="preserve">甲乙丁戊　</w:t>
      </w:r>
      <w:r w:rsidRPr="008171CB">
        <w:rPr>
          <w:rFonts w:ascii="PMingLiU" w:hAnsi="PMingLiU"/>
        </w:rPr>
        <w:t>(D)</w:t>
      </w:r>
      <w:r w:rsidRPr="008171CB">
        <w:rPr>
          <w:rFonts w:ascii="PMingLiU" w:hAnsi="PMingLiU" w:hint="eastAsia"/>
        </w:rPr>
        <w:t>甲乙丙丁</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Pr>
          <w:rFonts w:hint="eastAsia"/>
        </w:rPr>
        <w:t>(</w:t>
      </w:r>
      <w:r>
        <w:rPr>
          <w:rFonts w:hint="eastAsia"/>
        </w:rPr>
        <w:t>戊</w:t>
      </w:r>
      <w:r>
        <w:rPr>
          <w:rFonts w:hint="eastAsia"/>
        </w:rPr>
        <w:t>)</w:t>
      </w:r>
      <w:r>
        <w:rPr>
          <w:rFonts w:hint="eastAsia"/>
        </w:rPr>
        <w:t>位於阿姆利則。</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0302-00020　　　</w:t>
      </w:r>
      <w:r>
        <w:rPr>
          <w:rFonts w:ascii="SMbarcode" w:eastAsia="SMbarcode" w:hAnsi="PMingLiU"/>
        </w:rPr>
        <w:t>*085306-0302-00020*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十九世紀後期，印度籍的文官曾領導抗議運動，促使英國殖民當局放寬對印度本地人參與文官考試的限制條件。請問：此項爭取權益的行動是受到下列何者的影響或啟發？　</w:t>
      </w:r>
      <w:r w:rsidRPr="008171CB">
        <w:rPr>
          <w:rFonts w:ascii="PMingLiU" w:hAnsi="PMingLiU"/>
        </w:rPr>
        <w:br/>
        <w:t>(A)</w:t>
      </w:r>
      <w:r w:rsidRPr="008171CB">
        <w:rPr>
          <w:rFonts w:ascii="PMingLiU" w:hAnsi="PMingLiU" w:hint="eastAsia"/>
        </w:rPr>
        <w:t xml:space="preserve">休姆的自由主義思想　</w:t>
      </w:r>
      <w:r w:rsidRPr="008171CB">
        <w:rPr>
          <w:rFonts w:ascii="PMingLiU" w:hAnsi="PMingLiU"/>
        </w:rPr>
        <w:t>(B)</w:t>
      </w:r>
      <w:r w:rsidRPr="008171CB">
        <w:rPr>
          <w:rFonts w:ascii="PMingLiU" w:hAnsi="PMingLiU" w:hint="eastAsia"/>
        </w:rPr>
        <w:t xml:space="preserve">甘地的不合作抵抗思想　</w:t>
      </w:r>
      <w:r w:rsidRPr="008171CB">
        <w:rPr>
          <w:rFonts w:ascii="PMingLiU" w:hAnsi="PMingLiU"/>
        </w:rPr>
        <w:t>(C)</w:t>
      </w:r>
      <w:r w:rsidRPr="008171CB">
        <w:rPr>
          <w:rFonts w:ascii="PMingLiU" w:hAnsi="PMingLiU" w:hint="eastAsia"/>
        </w:rPr>
        <w:t xml:space="preserve">威爾遜的民族自決宣言　</w:t>
      </w:r>
      <w:r w:rsidRPr="008171CB">
        <w:rPr>
          <w:rFonts w:ascii="PMingLiU" w:hAnsi="PMingLiU"/>
        </w:rPr>
        <w:t>(D)</w:t>
      </w:r>
      <w:r w:rsidRPr="008171CB">
        <w:rPr>
          <w:rFonts w:ascii="PMingLiU" w:hAnsi="PMingLiU" w:hint="eastAsia"/>
        </w:rPr>
        <w:t>羅伊的改革理念</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Pr>
          <w:rFonts w:hint="eastAsia"/>
        </w:rPr>
        <w:t>1870</w:t>
      </w:r>
      <w:r>
        <w:rPr>
          <w:rFonts w:hint="eastAsia"/>
        </w:rPr>
        <w:t>年代，由印度籍文官領導的抗議運動，成功迫使殖民政府放寬印度人參與文官考試的資格限制。</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0302-00021　　　</w:t>
      </w:r>
      <w:r>
        <w:rPr>
          <w:rFonts w:ascii="SMbarcode" w:eastAsia="SMbarcode" w:hAnsi="PMingLiU"/>
        </w:rPr>
        <w:t>*085306-0302-00021*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lang w:val="zh-TW"/>
        </w:rPr>
        <w:t>資料一：「他年輕時即閱讀了印度教的經典著作與新約聖經，深受感動。……在印度，他期望藉著真理的力量與『情願忍受痛苦的榜樣』，來贏過敵對者。」資料二：「他曾明確表示，基督耶穌受苦的榜樣，是構成他堅持非暴力信念的重要因素之一，正是此種信念影響了他所有的行動。」根據上述資料，下列說明何者正確</w:t>
      </w:r>
      <w:r w:rsidRPr="008171CB">
        <w:rPr>
          <w:rFonts w:ascii="PMingLiU" w:hAnsi="PMingLiU" w:hint="eastAsia"/>
          <w:color w:val="000000"/>
        </w:rPr>
        <w:t>？</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兩段資料所述及的人物皆為支持印度改革的英人休姆　</w:t>
      </w:r>
      <w:r w:rsidRPr="008171CB">
        <w:rPr>
          <w:rFonts w:ascii="PMingLiU" w:hAnsi="PMingLiU"/>
        </w:rPr>
        <w:t>(B)</w:t>
      </w:r>
      <w:r w:rsidRPr="008171CB">
        <w:rPr>
          <w:rFonts w:ascii="PMingLiU" w:hAnsi="PMingLiU" w:hint="eastAsia"/>
        </w:rPr>
        <w:t xml:space="preserve">資料所述內容為柔性抵制殖民統治的理念，此方式促成印度在戰間期即獲得獨立　</w:t>
      </w:r>
      <w:r w:rsidRPr="008171CB">
        <w:rPr>
          <w:rFonts w:ascii="PMingLiU" w:hAnsi="PMingLiU"/>
        </w:rPr>
        <w:t>(C)</w:t>
      </w:r>
      <w:r w:rsidRPr="008171CB">
        <w:rPr>
          <w:rFonts w:ascii="PMingLiU" w:hAnsi="PMingLiU" w:hint="eastAsia"/>
        </w:rPr>
        <w:t xml:space="preserve">由兩段資料的內容判斷應為羅伊的改革思想，旨在爭取體制內的改革與自治　</w:t>
      </w:r>
      <w:r w:rsidRPr="008171CB">
        <w:rPr>
          <w:rFonts w:ascii="PMingLiU" w:hAnsi="PMingLiU"/>
        </w:rPr>
        <w:t>(D)</w:t>
      </w:r>
      <w:r w:rsidRPr="008171CB">
        <w:rPr>
          <w:rFonts w:ascii="PMingLiU" w:hAnsi="PMingLiU" w:hint="eastAsia"/>
        </w:rPr>
        <w:t>由非暴力信念與忍受痛苦的情操可知，資料所述應為甘地的反抗理念</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題號：0302-00022　　　</w:t>
      </w:r>
      <w:r>
        <w:rPr>
          <w:rFonts w:ascii="SMbarcode" w:eastAsia="SMbarcode" w:hAnsi="PMingLiU"/>
        </w:rPr>
        <w:t>*085306-0302-00022*</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甘地等現代印度知識分子，在文化理念上最有可能會提出下列何種觀點？</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汲取西方文化優點，從印度傳統中，發展出新的精神價值</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放棄印度傳統舊文化，建立以西方文化為主體的新文化</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復興印度的傳統文化精神，抵禦西方思想價值的入侵</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以西方文化改造印度傳統社會，並透過溫和漸進的改革實現自治理想</w:t>
      </w:r>
    </w:p>
    <w:p w:rsidR="008171CB" w:rsidRDefault="008171CB" w:rsidP="008171CB">
      <w:r>
        <w:rPr>
          <w:rFonts w:ascii="PMingLiU" w:hAnsi="PMingLiU"/>
        </w:rPr>
        <w:t>答案：</w:t>
      </w:r>
      <w:r>
        <w:t>(A)</w:t>
      </w:r>
    </w:p>
    <w:p w:rsidR="008171CB" w:rsidRDefault="008171CB" w:rsidP="008171CB">
      <w:pPr>
        <w:rPr>
          <w:rFonts w:hint="eastAsia"/>
          <w:color w:val="000000"/>
          <w:lang w:val="zh-TW"/>
        </w:rPr>
      </w:pPr>
      <w:r>
        <w:rPr>
          <w:rFonts w:ascii="PMingLiU" w:hAnsi="PMingLiU"/>
        </w:rPr>
        <w:t>解析：</w:t>
      </w:r>
      <w:r>
        <w:t>(D)</w:t>
      </w:r>
      <w:r w:rsidRPr="00593671">
        <w:rPr>
          <w:rFonts w:hint="eastAsia"/>
          <w:color w:val="000000"/>
          <w:lang w:val="zh-TW"/>
        </w:rPr>
        <w:t>印度的反殖民思想者，並不滿意殖民政府的有限讓步與緩慢改革，反殖民民族主義崛起。甘地即為後來最具代表的人物。</w:t>
      </w:r>
    </w:p>
    <w:p w:rsidR="008171CB" w:rsidRDefault="008171CB" w:rsidP="008171CB">
      <w:pPr>
        <w:rPr>
          <w:rFonts w:hint="eastAsia"/>
          <w:color w:val="000000"/>
          <w:lang w:val="zh-TW"/>
        </w:rPr>
      </w:pPr>
    </w:p>
    <w:p w:rsidR="008171CB" w:rsidRDefault="008171CB" w:rsidP="008171CB">
      <w:pPr>
        <w:pBdr>
          <w:bottom w:val="single" w:sz="4" w:space="1" w:color="auto"/>
        </w:pBdr>
        <w:rPr>
          <w:rFonts w:ascii="PMingLiU" w:hAnsi="PMingLiU"/>
          <w:color w:val="000000"/>
          <w:lang w:val="zh-TW"/>
        </w:rPr>
      </w:pPr>
      <w:r>
        <w:rPr>
          <w:rFonts w:ascii="PMingLiU" w:hAnsi="PMingLiU" w:hint="eastAsia"/>
          <w:color w:val="000000"/>
          <w:lang w:val="zh-TW"/>
        </w:rPr>
        <w:t>題號：</w:t>
      </w:r>
      <w:r>
        <w:rPr>
          <w:rFonts w:ascii="PMingLiU" w:hAnsi="PMingLiU"/>
          <w:color w:val="000000"/>
          <w:lang w:val="zh-TW"/>
        </w:rPr>
        <w:t xml:space="preserve">0302-00023　　　</w:t>
      </w:r>
      <w:r>
        <w:rPr>
          <w:rFonts w:ascii="SMbarcode" w:eastAsia="SMbarcode" w:hAnsi="PMingLiU"/>
          <w:color w:val="000000"/>
          <w:lang w:val="zh-TW"/>
        </w:rPr>
        <w:t>*085306-0302-00023*</w:t>
      </w:r>
      <w:r>
        <w:rPr>
          <w:rFonts w:ascii="PMingLiU" w:hAnsi="PMingLiU"/>
          <w:color w:val="000000"/>
          <w:lang w:val="zh-TW"/>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身為開明派人士的英國退休高級官員休姆，對印度的政治變遷曾發揮重要影響。關於他的理念與事蹟，下列說明何者正確？　</w:t>
      </w:r>
      <w:r w:rsidRPr="008171CB">
        <w:rPr>
          <w:rFonts w:ascii="PMingLiU" w:hAnsi="PMingLiU"/>
        </w:rPr>
        <w:br/>
        <w:t>(A)</w:t>
      </w:r>
      <w:r w:rsidRPr="008171CB">
        <w:rPr>
          <w:rFonts w:ascii="PMingLiU" w:hAnsi="PMingLiU" w:hint="eastAsia"/>
        </w:rPr>
        <w:t xml:space="preserve">創立「梵社」，期望以理性主義改革印度教　</w:t>
      </w:r>
      <w:r w:rsidRPr="008171CB">
        <w:rPr>
          <w:rFonts w:ascii="PMingLiU" w:hAnsi="PMingLiU"/>
        </w:rPr>
        <w:t>(B)</w:t>
      </w:r>
      <w:r w:rsidRPr="008171CB">
        <w:rPr>
          <w:rFonts w:ascii="PMingLiU" w:hAnsi="PMingLiU" w:hint="eastAsia"/>
        </w:rPr>
        <w:t xml:space="preserve">提倡民族自決，鼓勵印度人成立自治政府與議會　</w:t>
      </w:r>
      <w:r w:rsidRPr="008171CB">
        <w:rPr>
          <w:rFonts w:ascii="PMingLiU" w:hAnsi="PMingLiU"/>
        </w:rPr>
        <w:t>(C)</w:t>
      </w:r>
      <w:r w:rsidRPr="008171CB">
        <w:rPr>
          <w:rFonts w:ascii="PMingLiU" w:hAnsi="PMingLiU" w:hint="eastAsia"/>
        </w:rPr>
        <w:t xml:space="preserve">懷抱社會主義理想，協助印度中下層階級爭取平等權益　</w:t>
      </w:r>
      <w:r w:rsidRPr="008171CB">
        <w:rPr>
          <w:rFonts w:ascii="PMingLiU" w:hAnsi="PMingLiU"/>
        </w:rPr>
        <w:t>(D)</w:t>
      </w:r>
      <w:r w:rsidRPr="008171CB">
        <w:rPr>
          <w:rFonts w:ascii="PMingLiU" w:hAnsi="PMingLiU" w:hint="eastAsia"/>
        </w:rPr>
        <w:t>傾向自由主義，協助印度人成立全國性的政治組織</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Pr>
          <w:rFonts w:hint="eastAsia"/>
        </w:rPr>
        <w:t>羅伊的事蹟。</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0302-00024　　　</w:t>
      </w:r>
      <w:r>
        <w:rPr>
          <w:rFonts w:ascii="SMbarcode" w:eastAsia="SMbarcode" w:hAnsi="PMingLiU"/>
        </w:rPr>
        <w:t>*085306-0302-00024*</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「若要達到精神解脫，應以神明為典範，捨棄物質欲望，透過修行，去除蒙蔽真心的妄念，脫離對物質世界的依附，邁入一種深沉專注而與至真合一的境界。」根據上述資料，下列說明何者正確？</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此為佛經提及的「八正道」修行方法，教人如何進入涅槃妙境</w:t>
      </w:r>
      <w:r w:rsidRPr="008171CB">
        <w:rPr>
          <w:rFonts w:ascii="PMingLiU" w:hAnsi="PMingLiU" w:hint="eastAsia"/>
        </w:rPr>
        <w:t xml:space="preserve">　</w:t>
      </w:r>
      <w:r w:rsidRPr="008171CB">
        <w:rPr>
          <w:rFonts w:ascii="PMingLiU" w:hAnsi="PMingLiU"/>
        </w:rPr>
        <w:t>(B)</w:t>
      </w:r>
      <w:r w:rsidRPr="008171CB">
        <w:rPr>
          <w:rFonts w:ascii="PMingLiU" w:hAnsi="PMingLiU" w:hint="eastAsia"/>
          <w:lang w:val="zh-TW"/>
        </w:rPr>
        <w:t>此為《瑜伽經》的理論，強調透過身體修行達到精神的解放</w:t>
      </w:r>
      <w:r w:rsidRPr="008171CB">
        <w:rPr>
          <w:rFonts w:ascii="PMingLiU" w:hAnsi="PMingLiU" w:hint="eastAsia"/>
        </w:rPr>
        <w:t xml:space="preserve">　</w:t>
      </w:r>
      <w:r w:rsidRPr="008171CB">
        <w:rPr>
          <w:rFonts w:ascii="PMingLiU" w:hAnsi="PMingLiU"/>
        </w:rPr>
        <w:t>(C)</w:t>
      </w:r>
      <w:r w:rsidRPr="008171CB">
        <w:rPr>
          <w:rFonts w:ascii="PMingLiU" w:hAnsi="PMingLiU" w:hint="eastAsia"/>
          <w:lang w:val="zh-TW"/>
        </w:rPr>
        <w:t>此為錫克教的理念，主張透過苦修邁向永恆境界</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此派的哲學與修習源自伊斯蘭思想，但在印度相當風行</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題號：0302-00025　　　</w:t>
      </w:r>
      <w:r>
        <w:rPr>
          <w:rFonts w:ascii="SMbarcode" w:eastAsia="SMbarcode" w:hAnsi="PMingLiU"/>
        </w:rPr>
        <w:t>*085306-0302-00025*</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lang w:val="zh-TW"/>
        </w:rPr>
        <w:t>就讀大眾傳播系的阿勇在課堂上以印度寶萊塢電影為題進行口頭報告。請問：下列何者是他在報告中最有可能提到的內容？</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電影通常會有大量歌舞橋段，且洋溢華麗風格　</w:t>
      </w:r>
      <w:r w:rsidRPr="008171CB">
        <w:rPr>
          <w:rFonts w:ascii="PMingLiU" w:hAnsi="PMingLiU"/>
        </w:rPr>
        <w:t>(B)</w:t>
      </w:r>
      <w:r w:rsidRPr="008171CB">
        <w:rPr>
          <w:rFonts w:ascii="PMingLiU" w:hAnsi="PMingLiU" w:hint="eastAsia"/>
        </w:rPr>
        <w:t xml:space="preserve">看電影是印度人重要的娛樂，故寶萊塢電影的年產量僅次於美國好萊塢　</w:t>
      </w:r>
      <w:r w:rsidRPr="008171CB">
        <w:rPr>
          <w:rFonts w:ascii="PMingLiU" w:hAnsi="PMingLiU"/>
        </w:rPr>
        <w:t>(C)</w:t>
      </w:r>
      <w:r w:rsidRPr="008171CB">
        <w:rPr>
          <w:rFonts w:ascii="PMingLiU" w:hAnsi="PMingLiU" w:hint="eastAsia"/>
        </w:rPr>
        <w:t xml:space="preserve">電影製作盛行瑪撒拉風格，常以悲劇收場以喚起觀眾情感　</w:t>
      </w:r>
      <w:r w:rsidRPr="008171CB">
        <w:rPr>
          <w:rFonts w:ascii="PMingLiU" w:hAnsi="PMingLiU"/>
        </w:rPr>
        <w:t>(D)</w:t>
      </w:r>
      <w:r w:rsidRPr="008171CB">
        <w:rPr>
          <w:rFonts w:ascii="PMingLiU" w:hAnsi="PMingLiU" w:hint="eastAsia"/>
        </w:rPr>
        <w:t>寶萊塢以加爾各答為基地，其影視作品在英美與亞洲廣受好評</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rPr>
        <w:t>解析：</w:t>
      </w:r>
      <w:r>
        <w:t>(B)</w:t>
      </w:r>
      <w:r>
        <w:rPr>
          <w:rFonts w:hint="eastAsia"/>
        </w:rPr>
        <w:t>是美國的兩倍。</w:t>
      </w:r>
      <w:r>
        <w:br/>
        <w:t>(C)</w:t>
      </w:r>
      <w:r>
        <w:rPr>
          <w:rFonts w:hint="eastAsia"/>
        </w:rPr>
        <w:t>幾乎都是喜劇收場。</w:t>
      </w:r>
      <w:r>
        <w:br/>
        <w:t>(D)</w:t>
      </w:r>
      <w:r>
        <w:rPr>
          <w:rFonts w:hint="eastAsia"/>
        </w:rPr>
        <w:t>以孟買為基地。</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0302-00026　　　</w:t>
      </w:r>
      <w:r>
        <w:rPr>
          <w:rFonts w:ascii="SMbarcode" w:eastAsia="SMbarcode" w:hAnsi="PMingLiU"/>
        </w:rPr>
        <w:t>*085306-0302-00026*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印度的改革思想家羅伊在西方文化影響下，致力提倡宗教與社會改革。請問：下列何者為羅伊的理念？　</w:t>
      </w:r>
      <w:r w:rsidRPr="008171CB">
        <w:rPr>
          <w:rFonts w:ascii="PMingLiU" w:hAnsi="PMingLiU"/>
        </w:rPr>
        <w:br/>
        <w:t>(A)</w:t>
      </w:r>
      <w:r w:rsidRPr="008171CB">
        <w:rPr>
          <w:rFonts w:ascii="PMingLiU" w:hAnsi="PMingLiU" w:hint="eastAsia"/>
        </w:rPr>
        <w:t xml:space="preserve">主張全盤西化，拋棄傳統文化　</w:t>
      </w:r>
      <w:r w:rsidRPr="008171CB">
        <w:rPr>
          <w:rFonts w:ascii="PMingLiU" w:hAnsi="PMingLiU"/>
        </w:rPr>
        <w:t>(B)</w:t>
      </w:r>
      <w:r w:rsidRPr="008171CB">
        <w:rPr>
          <w:rFonts w:ascii="PMingLiU" w:hAnsi="PMingLiU" w:hint="eastAsia"/>
        </w:rPr>
        <w:t xml:space="preserve">發揚印度傳統文化，抵制西方文化價值　</w:t>
      </w:r>
      <w:r w:rsidRPr="008171CB">
        <w:rPr>
          <w:rFonts w:ascii="PMingLiU" w:hAnsi="PMingLiU"/>
        </w:rPr>
        <w:t>(C)</w:t>
      </w:r>
      <w:r w:rsidRPr="008171CB">
        <w:rPr>
          <w:rFonts w:ascii="PMingLiU" w:hAnsi="PMingLiU" w:hint="eastAsia"/>
        </w:rPr>
        <w:t xml:space="preserve">主張實行憲政體制，進而脫離英國獨立　</w:t>
      </w:r>
      <w:r w:rsidRPr="008171CB">
        <w:rPr>
          <w:rFonts w:ascii="PMingLiU" w:hAnsi="PMingLiU"/>
        </w:rPr>
        <w:t>(D)</w:t>
      </w:r>
      <w:r w:rsidRPr="008171CB">
        <w:rPr>
          <w:rFonts w:ascii="PMingLiU" w:hAnsi="PMingLiU" w:hint="eastAsia"/>
        </w:rPr>
        <w:t>重視吸收西方文明成就，並重新詮釋印度教思想</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題號：0302-00027　　　</w:t>
      </w:r>
      <w:r>
        <w:rPr>
          <w:rFonts w:ascii="SMbarcode" w:eastAsia="SMbarcode" w:hAnsi="PMingLiU"/>
        </w:rPr>
        <w:t>*085306-0302-00027*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面對英國的殖民</w:t>
      </w:r>
      <w:r w:rsidRPr="008171CB">
        <w:rPr>
          <w:rFonts w:ascii="PMingLiU" w:hAnsi="PMingLiU" w:cs="Damascus" w:hint="eastAsia"/>
        </w:rPr>
        <w:t>統治政策，印度本土有不同的聲音，有的反對西化，有的則支持西化。請問：在第一波西化運動中，曾有一位致力於改革運動者，被稱為印度現代化之父，這是指何人？</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甘地　</w:t>
      </w:r>
      <w:r w:rsidRPr="008171CB">
        <w:rPr>
          <w:rFonts w:ascii="PMingLiU" w:hAnsi="PMingLiU"/>
        </w:rPr>
        <w:t>(B)</w:t>
      </w:r>
      <w:r w:rsidRPr="008171CB">
        <w:rPr>
          <w:rFonts w:ascii="PMingLiU" w:hAnsi="PMingLiU" w:hint="eastAsia"/>
        </w:rPr>
        <w:t xml:space="preserve">羅丹　</w:t>
      </w:r>
      <w:r w:rsidRPr="008171CB">
        <w:rPr>
          <w:rFonts w:ascii="PMingLiU" w:hAnsi="PMingLiU"/>
        </w:rPr>
        <w:t>(C)</w:t>
      </w:r>
      <w:r w:rsidRPr="008171CB">
        <w:rPr>
          <w:rFonts w:ascii="PMingLiU" w:hAnsi="PMingLiU" w:hint="eastAsia"/>
        </w:rPr>
        <w:t xml:space="preserve">休姆　</w:t>
      </w:r>
      <w:r w:rsidRPr="008171CB">
        <w:rPr>
          <w:rFonts w:ascii="PMingLiU" w:hAnsi="PMingLiU"/>
        </w:rPr>
        <w:t>(D)</w:t>
      </w:r>
      <w:r w:rsidRPr="008171CB">
        <w:rPr>
          <w:rFonts w:ascii="PMingLiU" w:hAnsi="PMingLiU" w:hint="eastAsia"/>
        </w:rPr>
        <w:t>羅伊</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題號：0302-00028　　　</w:t>
      </w:r>
      <w:r>
        <w:rPr>
          <w:rFonts w:ascii="SMbarcode" w:eastAsia="SMbarcode" w:hAnsi="PMingLiU"/>
        </w:rPr>
        <w:t>*085306-0302-00028*</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今日的印度人非常喜歡看電影，因此印度的電影需求量也很大，每年印度的電影產量約為美國的2倍。請問：電影最早於何時進入印度？　</w:t>
      </w:r>
      <w:r w:rsidRPr="008171CB">
        <w:rPr>
          <w:rFonts w:ascii="PMingLiU" w:hAnsi="PMingLiU"/>
        </w:rPr>
        <w:br/>
        <w:t>(A)1798</w:t>
      </w:r>
      <w:r w:rsidRPr="008171CB">
        <w:rPr>
          <w:rFonts w:ascii="PMingLiU" w:hAnsi="PMingLiU" w:hint="eastAsia"/>
        </w:rPr>
        <w:t xml:space="preserve">年　</w:t>
      </w:r>
      <w:r w:rsidRPr="008171CB">
        <w:rPr>
          <w:rFonts w:ascii="PMingLiU" w:hAnsi="PMingLiU"/>
        </w:rPr>
        <w:t>(B)1823</w:t>
      </w:r>
      <w:r w:rsidRPr="008171CB">
        <w:rPr>
          <w:rFonts w:ascii="PMingLiU" w:hAnsi="PMingLiU" w:hint="eastAsia"/>
        </w:rPr>
        <w:t xml:space="preserve">年　</w:t>
      </w:r>
      <w:r w:rsidRPr="008171CB">
        <w:rPr>
          <w:rFonts w:ascii="PMingLiU" w:hAnsi="PMingLiU"/>
        </w:rPr>
        <w:t>(C)1858</w:t>
      </w:r>
      <w:r w:rsidRPr="008171CB">
        <w:rPr>
          <w:rFonts w:ascii="PMingLiU" w:hAnsi="PMingLiU" w:hint="eastAsia"/>
        </w:rPr>
        <w:t xml:space="preserve">年　</w:t>
      </w:r>
      <w:r w:rsidRPr="008171CB">
        <w:rPr>
          <w:rFonts w:ascii="PMingLiU" w:hAnsi="PMingLiU"/>
        </w:rPr>
        <w:t>(D)1896</w:t>
      </w:r>
      <w:r w:rsidRPr="008171CB">
        <w:rPr>
          <w:rFonts w:ascii="PMingLiU" w:hAnsi="PMingLiU" w:hint="eastAsia"/>
        </w:rPr>
        <w:t>年</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題號：0302-00029　　　</w:t>
      </w:r>
      <w:r>
        <w:rPr>
          <w:rFonts w:ascii="SMbarcode" w:eastAsia="SMbarcode" w:hAnsi="PMingLiU"/>
        </w:rPr>
        <w:t>*085306-0302-00029*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花輪</w:t>
      </w:r>
      <w:r w:rsidRPr="008171CB">
        <w:rPr>
          <w:rFonts w:ascii="PMingLiU" w:hAnsi="PMingLiU" w:cs="Damascus" w:hint="eastAsia"/>
        </w:rPr>
        <w:t>家今晚將宴請一位來自印度的客人，花輪的爸爸媽媽將準備一頓豐盛的晚餐。請問：花輪家今晚的晚餐</w:t>
      </w:r>
      <w:r w:rsidRPr="008171CB">
        <w:rPr>
          <w:rFonts w:ascii="PMingLiU" w:hAnsi="PMingLiU" w:cs="Damascus" w:hint="eastAsia"/>
          <w:u w:val="single"/>
        </w:rPr>
        <w:t>不可能</w:t>
      </w:r>
      <w:r w:rsidRPr="008171CB">
        <w:rPr>
          <w:rFonts w:ascii="PMingLiU" w:hAnsi="PMingLiU" w:cs="Damascus" w:hint="eastAsia"/>
        </w:rPr>
        <w:t>出現哪一道菜？</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清蒸鱈魚　</w:t>
      </w:r>
      <w:r w:rsidRPr="008171CB">
        <w:rPr>
          <w:rFonts w:ascii="PMingLiU" w:hAnsi="PMingLiU"/>
        </w:rPr>
        <w:t>(B)</w:t>
      </w:r>
      <w:r w:rsidRPr="008171CB">
        <w:rPr>
          <w:rFonts w:ascii="PMingLiU" w:hAnsi="PMingLiU" w:hint="eastAsia"/>
        </w:rPr>
        <w:t xml:space="preserve">紅燒獅子頭　</w:t>
      </w:r>
      <w:r w:rsidRPr="008171CB">
        <w:rPr>
          <w:rFonts w:ascii="PMingLiU" w:hAnsi="PMingLiU"/>
        </w:rPr>
        <w:t>(C)</w:t>
      </w:r>
      <w:r w:rsidRPr="008171CB">
        <w:rPr>
          <w:rFonts w:ascii="PMingLiU" w:hAnsi="PMingLiU" w:hint="eastAsia"/>
        </w:rPr>
        <w:t xml:space="preserve">阿根廷牛排　</w:t>
      </w:r>
      <w:r w:rsidRPr="008171CB">
        <w:rPr>
          <w:rFonts w:ascii="PMingLiU" w:hAnsi="PMingLiU"/>
        </w:rPr>
        <w:t>(D)</w:t>
      </w:r>
      <w:r w:rsidRPr="008171CB">
        <w:rPr>
          <w:rFonts w:ascii="PMingLiU" w:hAnsi="PMingLiU" w:hint="eastAsia"/>
        </w:rPr>
        <w:t>北極活蝦</w:t>
      </w:r>
    </w:p>
    <w:p w:rsidR="008171CB" w:rsidRDefault="008171CB" w:rsidP="008171CB">
      <w:r>
        <w:rPr>
          <w:rFonts w:ascii="PMingLiU" w:hAnsi="PMingLiU"/>
        </w:rPr>
        <w:t>答案：</w:t>
      </w:r>
      <w:r>
        <w:t>(C)</w:t>
      </w:r>
    </w:p>
    <w:p w:rsidR="008171CB" w:rsidRDefault="008171CB" w:rsidP="008171CB">
      <w:pPr>
        <w:rPr>
          <w:rFonts w:ascii="Damascus" w:hAnsi="Damascus" w:cs="Damascus" w:hint="eastAsia"/>
        </w:rPr>
      </w:pPr>
      <w:r>
        <w:rPr>
          <w:rFonts w:ascii="PMingLiU" w:hAnsi="PMingLiU" w:hint="eastAsia"/>
        </w:rPr>
        <w:t>解析：</w:t>
      </w:r>
      <w:r w:rsidRPr="00120E5F">
        <w:rPr>
          <w:rFonts w:hint="eastAsia"/>
        </w:rPr>
        <w:t>牛在印度是神聖的，因此印度人普遍不吃牛肉。</w:t>
      </w:r>
      <w:r>
        <w:br/>
        <w:t>(B)</w:t>
      </w:r>
      <w:r w:rsidRPr="00120E5F">
        <w:rPr>
          <w:rFonts w:hint="eastAsia"/>
        </w:rPr>
        <w:t>是由豬肉做成</w:t>
      </w:r>
      <w:r w:rsidRPr="00593671">
        <w:rPr>
          <w:rFonts w:ascii="Damascus" w:hAnsi="Damascus" w:cs="Damascus" w:hint="eastAsia"/>
        </w:rPr>
        <w:t>。</w:t>
      </w:r>
    </w:p>
    <w:p w:rsidR="008171CB" w:rsidRDefault="008171CB" w:rsidP="008171CB">
      <w:pPr>
        <w:rPr>
          <w:rFonts w:ascii="Damascus" w:hAnsi="Damascus" w:cs="Damascus" w:hint="eastAsia"/>
        </w:rPr>
      </w:pPr>
    </w:p>
    <w:p w:rsidR="008171CB" w:rsidRDefault="008171CB" w:rsidP="008171CB">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0302-00030　　　</w:t>
      </w:r>
      <w:r>
        <w:rPr>
          <w:rFonts w:ascii="SMbarcode" w:eastAsia="SMbarcode" w:hAnsi="PMingLiU" w:cs="Damascus"/>
        </w:rPr>
        <w:t>*085306-0302-00030*</w:t>
      </w:r>
      <w:r>
        <w:rPr>
          <w:rFonts w:ascii="PMingLiU" w:hAnsi="PMingLiU" w:cs="Damascus"/>
        </w:rPr>
        <w:t xml:space="preserve">　　　難易度：中　　　出處：精選試題</w:t>
      </w:r>
    </w:p>
    <w:p w:rsidR="008171CB" w:rsidRDefault="008171CB" w:rsidP="008171CB">
      <w:pPr>
        <w:rPr>
          <w:rFonts w:ascii="PMingLiU" w:hAnsi="PMingLiU" w:cs="Damascus" w:hint="eastAsia"/>
        </w:rPr>
      </w:pPr>
      <w:r w:rsidRPr="008171CB">
        <w:rPr>
          <w:rFonts w:ascii="PMingLiU" w:hAnsi="PMingLiU" w:hint="eastAsia"/>
        </w:rPr>
        <w:t>因應外商公司的進駐，臺中科博館旁有許多印度料理的餐廳。請問：印度餐廳中會出現</w:t>
      </w:r>
      <w:r w:rsidRPr="008171CB">
        <w:rPr>
          <w:rFonts w:ascii="PMingLiU" w:hAnsi="PMingLiU" w:cs="Damascus" w:hint="eastAsia"/>
        </w:rPr>
        <w:t>何種現象？</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菜單上不會出現海鮮　</w:t>
      </w:r>
      <w:r w:rsidRPr="008171CB">
        <w:rPr>
          <w:rFonts w:ascii="PMingLiU" w:hAnsi="PMingLiU"/>
        </w:rPr>
        <w:t>(B)</w:t>
      </w:r>
      <w:r w:rsidRPr="008171CB">
        <w:rPr>
          <w:rFonts w:ascii="PMingLiU" w:hAnsi="PMingLiU" w:hint="eastAsia"/>
        </w:rPr>
        <w:t xml:space="preserve">北方菜口味偏重　</w:t>
      </w:r>
      <w:r w:rsidRPr="008171CB">
        <w:rPr>
          <w:rFonts w:ascii="PMingLiU" w:hAnsi="PMingLiU"/>
        </w:rPr>
        <w:t>(C)</w:t>
      </w:r>
      <w:r w:rsidRPr="008171CB">
        <w:rPr>
          <w:rFonts w:ascii="PMingLiU" w:hAnsi="PMingLiU" w:hint="eastAsia"/>
        </w:rPr>
        <w:t>南方菜</w:t>
      </w:r>
      <w:r w:rsidRPr="008171CB">
        <w:rPr>
          <w:rFonts w:ascii="PMingLiU" w:hAnsi="PMingLiU" w:cs="Damascus" w:hint="eastAsia"/>
        </w:rPr>
        <w:t>偏向微辣</w:t>
      </w:r>
      <w:r w:rsidRPr="008171CB">
        <w:rPr>
          <w:rFonts w:ascii="PMingLiU" w:hAnsi="PMingLiU" w:hint="eastAsia"/>
        </w:rPr>
        <w:t xml:space="preserve">　</w:t>
      </w:r>
      <w:r w:rsidRPr="008171CB">
        <w:rPr>
          <w:rFonts w:ascii="PMingLiU" w:hAnsi="PMingLiU"/>
        </w:rPr>
        <w:t>(D)餐點大多是</w:t>
      </w:r>
      <w:r w:rsidRPr="008171CB">
        <w:rPr>
          <w:rFonts w:ascii="PMingLiU" w:hAnsi="PMingLiU" w:cs="Damascus" w:hint="eastAsia"/>
        </w:rPr>
        <w:t>北印度的風味</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sidRPr="00345E00">
        <w:rPr>
          <w:rFonts w:hint="eastAsia"/>
        </w:rPr>
        <w:t>印度人對海鮮沒有禁忌</w:t>
      </w:r>
      <w:r>
        <w:rPr>
          <w:rFonts w:hint="eastAsia"/>
        </w:rPr>
        <w:t>。</w:t>
      </w:r>
      <w:r>
        <w:br/>
        <w:t>(B)</w:t>
      </w:r>
      <w:r w:rsidRPr="00593671">
        <w:rPr>
          <w:rFonts w:ascii="Damascus" w:hAnsi="Damascus" w:cs="Damascus" w:hint="eastAsia"/>
        </w:rPr>
        <w:t>偏向微辣。</w:t>
      </w:r>
      <w:r w:rsidRPr="00593671">
        <w:rPr>
          <w:rFonts w:ascii="Damascus" w:hAnsi="Damascus" w:cs="Damascus"/>
        </w:rPr>
        <w:br/>
        <w:t>(C)</w:t>
      </w:r>
      <w:r w:rsidRPr="00120E5F">
        <w:rPr>
          <w:rFonts w:hint="eastAsia"/>
        </w:rPr>
        <w:t>口味偏重</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0302-00031　　　</w:t>
      </w:r>
      <w:r>
        <w:rPr>
          <w:rFonts w:ascii="SMbarcode" w:eastAsia="SMbarcode" w:hAnsi="PMingLiU"/>
        </w:rPr>
        <w:t>*085306-0302-00031*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印度的飲食文化對世人的影響很大，其中哪一項食材</w:t>
      </w:r>
      <w:r w:rsidRPr="008171CB">
        <w:rPr>
          <w:rFonts w:ascii="PMingLiU" w:hAnsi="PMingLiU" w:cs="Damascus" w:hint="eastAsia"/>
        </w:rPr>
        <w:t>或者飲食特色</w:t>
      </w:r>
      <w:r w:rsidRPr="008171CB">
        <w:rPr>
          <w:rFonts w:ascii="PMingLiU" w:hAnsi="PMingLiU" w:hint="eastAsia"/>
        </w:rPr>
        <w:t xml:space="preserve">被視為養生的健康食品？　</w:t>
      </w:r>
      <w:r w:rsidRPr="008171CB">
        <w:rPr>
          <w:rFonts w:ascii="PMingLiU" w:hAnsi="PMingLiU"/>
        </w:rPr>
        <w:br/>
        <w:t>(A)</w:t>
      </w:r>
      <w:r w:rsidRPr="008171CB">
        <w:rPr>
          <w:rFonts w:ascii="PMingLiU" w:hAnsi="PMingLiU" w:hint="eastAsia"/>
        </w:rPr>
        <w:t xml:space="preserve">素食　</w:t>
      </w:r>
      <w:r w:rsidRPr="008171CB">
        <w:rPr>
          <w:rFonts w:ascii="PMingLiU" w:hAnsi="PMingLiU"/>
        </w:rPr>
        <w:t>(B)</w:t>
      </w:r>
      <w:r w:rsidRPr="008171CB">
        <w:rPr>
          <w:rFonts w:ascii="PMingLiU" w:hAnsi="PMingLiU" w:hint="eastAsia"/>
        </w:rPr>
        <w:t xml:space="preserve">義大利麵　</w:t>
      </w:r>
      <w:r w:rsidRPr="008171CB">
        <w:rPr>
          <w:rFonts w:ascii="PMingLiU" w:hAnsi="PMingLiU"/>
        </w:rPr>
        <w:t>(C)</w:t>
      </w:r>
      <w:r w:rsidRPr="008171CB">
        <w:rPr>
          <w:rFonts w:ascii="PMingLiU" w:hAnsi="PMingLiU" w:cs="Damascus" w:hint="eastAsia"/>
        </w:rPr>
        <w:t>涼拌青木瓜絲</w:t>
      </w:r>
      <w:r w:rsidRPr="008171CB">
        <w:rPr>
          <w:rFonts w:ascii="PMingLiU" w:hAnsi="PMingLiU" w:hint="eastAsia"/>
        </w:rPr>
        <w:t xml:space="preserve">　</w:t>
      </w:r>
      <w:r w:rsidRPr="008171CB">
        <w:rPr>
          <w:rFonts w:ascii="PMingLiU" w:hAnsi="PMingLiU"/>
        </w:rPr>
        <w:t>(D)</w:t>
      </w:r>
      <w:r w:rsidRPr="008171CB">
        <w:rPr>
          <w:rFonts w:ascii="PMingLiU" w:hAnsi="PMingLiU" w:hint="eastAsia"/>
        </w:rPr>
        <w:t>咖哩</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題號：0302-00032　　　</w:t>
      </w:r>
      <w:r>
        <w:rPr>
          <w:rFonts w:ascii="SMbarcode" w:eastAsia="SMbarcode" w:hAnsi="PMingLiU"/>
        </w:rPr>
        <w:t>*085306-0302-00032*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印度境內宗教複雜，整體來說，以印度境內的兩大宗教信仰而言，哪兩種食材較具有禁忌</w:t>
      </w:r>
      <w:r w:rsidRPr="008171CB">
        <w:rPr>
          <w:rFonts w:ascii="PMingLiU" w:hAnsi="PMingLiU" w:cs="Damascus" w:hint="eastAsia"/>
        </w:rPr>
        <w:t>性</w:t>
      </w:r>
      <w:r w:rsidRPr="008171CB">
        <w:rPr>
          <w:rFonts w:ascii="PMingLiU" w:hAnsi="PMingLiU" w:hint="eastAsia"/>
        </w:rPr>
        <w:t xml:space="preserve">？　</w:t>
      </w:r>
      <w:r w:rsidRPr="008171CB">
        <w:rPr>
          <w:rFonts w:ascii="PMingLiU" w:hAnsi="PMingLiU"/>
        </w:rPr>
        <w:br/>
        <w:t>(A)</w:t>
      </w:r>
      <w:r w:rsidRPr="008171CB">
        <w:rPr>
          <w:rFonts w:ascii="PMingLiU" w:hAnsi="PMingLiU" w:hint="eastAsia"/>
        </w:rPr>
        <w:t>牛肉、</w:t>
      </w:r>
      <w:r w:rsidRPr="008171CB">
        <w:rPr>
          <w:rFonts w:ascii="PMingLiU" w:hAnsi="PMingLiU" w:cs="Damascus" w:hint="eastAsia"/>
        </w:rPr>
        <w:t>豬肉</w:t>
      </w:r>
      <w:r w:rsidRPr="008171CB">
        <w:rPr>
          <w:rFonts w:ascii="PMingLiU" w:hAnsi="PMingLiU" w:hint="eastAsia"/>
        </w:rPr>
        <w:t xml:space="preserve">　</w:t>
      </w:r>
      <w:r w:rsidRPr="008171CB">
        <w:rPr>
          <w:rFonts w:ascii="PMingLiU" w:hAnsi="PMingLiU"/>
        </w:rPr>
        <w:t>(B)</w:t>
      </w:r>
      <w:r w:rsidRPr="008171CB">
        <w:rPr>
          <w:rFonts w:ascii="PMingLiU" w:hAnsi="PMingLiU" w:hint="eastAsia"/>
        </w:rPr>
        <w:t xml:space="preserve">牛肉、雞肉　</w:t>
      </w:r>
      <w:r w:rsidRPr="008171CB">
        <w:rPr>
          <w:rFonts w:ascii="PMingLiU" w:hAnsi="PMingLiU"/>
        </w:rPr>
        <w:t>(C)</w:t>
      </w:r>
      <w:r w:rsidRPr="008171CB">
        <w:rPr>
          <w:rFonts w:ascii="PMingLiU" w:hAnsi="PMingLiU" w:hint="eastAsia"/>
        </w:rPr>
        <w:t xml:space="preserve">豬肉、羊肉　</w:t>
      </w:r>
      <w:r w:rsidRPr="008171CB">
        <w:rPr>
          <w:rFonts w:ascii="PMingLiU" w:hAnsi="PMingLiU"/>
        </w:rPr>
        <w:t>(D)</w:t>
      </w:r>
      <w:r w:rsidRPr="008171CB">
        <w:rPr>
          <w:rFonts w:ascii="PMingLiU" w:hAnsi="PMingLiU" w:hint="eastAsia"/>
        </w:rPr>
        <w:t>羊肉、牛肉</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題號：0302-00033　　　</w:t>
      </w:r>
      <w:r>
        <w:rPr>
          <w:rFonts w:ascii="SMbarcode" w:eastAsia="SMbarcode" w:hAnsi="PMingLiU"/>
        </w:rPr>
        <w:t>*085306-0302-00033*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他出身於婆羅門家庭，卻眼見親姐姐為了遵從習俗殉夫而在火焰中痛苦掙扎，使他致力於改革印度舊俗。之後又接觸到西方思想，因此創立「梵社」，重新詮釋印度教。請問：關於這位改革者，下列敘述何者正確？　</w:t>
      </w:r>
      <w:r w:rsidRPr="008171CB">
        <w:rPr>
          <w:rFonts w:ascii="PMingLiU" w:hAnsi="PMingLiU"/>
        </w:rPr>
        <w:br/>
        <w:t>(A)</w:t>
      </w:r>
      <w:r w:rsidRPr="008171CB">
        <w:rPr>
          <w:rFonts w:ascii="PMingLiU" w:hAnsi="PMingLiU" w:hint="eastAsia"/>
        </w:rPr>
        <w:t xml:space="preserve">他是甘地，以宗教家的情懷，宣揚「非暴力」運動　</w:t>
      </w:r>
      <w:r w:rsidRPr="008171CB">
        <w:rPr>
          <w:rFonts w:ascii="PMingLiU" w:hAnsi="PMingLiU"/>
        </w:rPr>
        <w:t>(B)</w:t>
      </w:r>
      <w:r w:rsidRPr="008171CB">
        <w:rPr>
          <w:rFonts w:ascii="PMingLiU" w:hAnsi="PMingLiU" w:hint="eastAsia"/>
        </w:rPr>
        <w:t xml:space="preserve">他是羅伊，由宗教而政治，主張印度要脫離英國而獨立　</w:t>
      </w:r>
      <w:r w:rsidRPr="008171CB">
        <w:rPr>
          <w:rFonts w:ascii="PMingLiU" w:hAnsi="PMingLiU"/>
        </w:rPr>
        <w:t>(C)</w:t>
      </w:r>
      <w:r w:rsidRPr="008171CB">
        <w:rPr>
          <w:rFonts w:ascii="PMingLiU" w:hAnsi="PMingLiU" w:hint="eastAsia"/>
        </w:rPr>
        <w:t xml:space="preserve">他主張英國要在印度實行憲政，使印度人都享有基本的自由權利　</w:t>
      </w:r>
      <w:r w:rsidRPr="008171CB">
        <w:rPr>
          <w:rFonts w:ascii="PMingLiU" w:hAnsi="PMingLiU"/>
        </w:rPr>
        <w:t>(D)</w:t>
      </w:r>
      <w:r w:rsidRPr="008171CB">
        <w:rPr>
          <w:rFonts w:ascii="PMingLiU" w:hAnsi="PMingLiU" w:hint="eastAsia"/>
        </w:rPr>
        <w:t>他主張印度當獨立建國，徹底擺脫英國數百年的殖民統治</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1627C1">
        <w:rPr>
          <w:rFonts w:hint="eastAsia"/>
        </w:rPr>
        <w:t>本題題幹是對羅伊的敘述，所以屬於甘地作為的選項不能選</w:t>
      </w:r>
      <w:r>
        <w:rPr>
          <w:rFonts w:hint="eastAsia"/>
        </w:rPr>
        <w:t>。</w:t>
      </w:r>
      <w:r>
        <w:br/>
        <w:t>(B)</w:t>
      </w:r>
      <w:r w:rsidRPr="001627C1">
        <w:rPr>
          <w:rFonts w:hint="eastAsia"/>
        </w:rPr>
        <w:t>他並未主張印度獨立</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0302-00034　　　</w:t>
      </w:r>
      <w:r>
        <w:rPr>
          <w:rFonts w:ascii="SMbarcode" w:eastAsia="SMbarcode" w:hAnsi="PMingLiU"/>
        </w:rPr>
        <w:t>*085306-0302-00034*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印度國大黨成立之初，主張通過憲法的手段在印度實現立憲和代議政治，試圖採用英國議會的辯論與議案模式，推動政府內部的改革。對印度日後政、經發展都有很大的影響力。請問：下列對該黨的敘述何者正確？　</w:t>
      </w:r>
      <w:r w:rsidRPr="008171CB">
        <w:rPr>
          <w:rFonts w:ascii="PMingLiU" w:hAnsi="PMingLiU"/>
        </w:rPr>
        <w:br/>
        <w:t>(A)</w:t>
      </w:r>
      <w:r w:rsidRPr="008171CB">
        <w:rPr>
          <w:rFonts w:ascii="PMingLiU" w:hAnsi="PMingLiU" w:hint="eastAsia"/>
        </w:rPr>
        <w:t xml:space="preserve">成立於二十世紀　</w:t>
      </w:r>
      <w:r w:rsidRPr="008171CB">
        <w:rPr>
          <w:rFonts w:ascii="PMingLiU" w:hAnsi="PMingLiU"/>
        </w:rPr>
        <w:t>(B)</w:t>
      </w:r>
      <w:r w:rsidRPr="008171CB">
        <w:rPr>
          <w:rFonts w:ascii="PMingLiU" w:hAnsi="PMingLiU" w:hint="eastAsia"/>
        </w:rPr>
        <w:t xml:space="preserve">原先的成員即包括了印度各階層人士，故能快速地增進團結力　</w:t>
      </w:r>
      <w:r w:rsidRPr="008171CB">
        <w:rPr>
          <w:rFonts w:ascii="PMingLiU" w:hAnsi="PMingLiU"/>
        </w:rPr>
        <w:t>(C)</w:t>
      </w:r>
      <w:r w:rsidRPr="008171CB">
        <w:rPr>
          <w:rFonts w:ascii="PMingLiU" w:hAnsi="PMingLiU" w:hint="eastAsia"/>
        </w:rPr>
        <w:t xml:space="preserve">發起人之一為英人勞合喬治　</w:t>
      </w:r>
      <w:r w:rsidRPr="008171CB">
        <w:rPr>
          <w:rFonts w:ascii="PMingLiU" w:hAnsi="PMingLiU"/>
        </w:rPr>
        <w:t>(D)</w:t>
      </w:r>
      <w:r w:rsidRPr="008171CB">
        <w:rPr>
          <w:rFonts w:ascii="PMingLiU" w:hAnsi="PMingLiU" w:hint="eastAsia"/>
        </w:rPr>
        <w:t>雖主張體制內的改革，反進一步激發了反殖民的民族主義風潮</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sidRPr="001627C1">
        <w:rPr>
          <w:rFonts w:hint="eastAsia"/>
        </w:rPr>
        <w:t>成立時間為</w:t>
      </w:r>
      <w:r w:rsidRPr="001627C1">
        <w:rPr>
          <w:rFonts w:hint="eastAsia"/>
        </w:rPr>
        <w:t>1885</w:t>
      </w:r>
      <w:r w:rsidRPr="001627C1">
        <w:rPr>
          <w:rFonts w:hint="eastAsia"/>
        </w:rPr>
        <w:t>年，屬十九世紀</w:t>
      </w:r>
      <w:r>
        <w:rPr>
          <w:rFonts w:hint="eastAsia"/>
        </w:rPr>
        <w:t>。</w:t>
      </w:r>
      <w:r>
        <w:br/>
        <w:t>(B)</w:t>
      </w:r>
      <w:r w:rsidRPr="001627C1">
        <w:rPr>
          <w:rFonts w:hint="eastAsia"/>
        </w:rPr>
        <w:t>吸收印度上層的西化知識分子</w:t>
      </w:r>
      <w:r>
        <w:rPr>
          <w:rFonts w:hint="eastAsia"/>
        </w:rPr>
        <w:t>。</w:t>
      </w:r>
      <w:r>
        <w:br/>
        <w:t>(C)</w:t>
      </w:r>
      <w:r w:rsidRPr="001627C1">
        <w:rPr>
          <w:rFonts w:hint="eastAsia"/>
        </w:rPr>
        <w:t>英人休姆</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0302-00035　　　</w:t>
      </w:r>
      <w:r>
        <w:rPr>
          <w:rFonts w:ascii="SMbarcode" w:eastAsia="SMbarcode" w:hAnsi="PMingLiU"/>
        </w:rPr>
        <w:t>*085306-0302-00035*</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大使閣下的料理人》這部漫畫，作者以一位負責在大使館內設宴的廚師為主軸，引領出日本與他國外交關係折衝等艱辛過程。其中有段故事是為處理南亞問題，必須宴請印、巴兩國大使。請問：廚師準備菜色時需要注意什麼部分？　</w:t>
      </w:r>
      <w:r w:rsidRPr="008171CB">
        <w:rPr>
          <w:rFonts w:ascii="PMingLiU" w:hAnsi="PMingLiU"/>
        </w:rPr>
        <w:br/>
        <w:t>(A)</w:t>
      </w:r>
      <w:r w:rsidRPr="008171CB">
        <w:rPr>
          <w:rFonts w:ascii="PMingLiU" w:hAnsi="PMingLiU" w:hint="eastAsia"/>
        </w:rPr>
        <w:t xml:space="preserve">菜色需豪華，才能表達日本地主國的誠意　</w:t>
      </w:r>
      <w:r w:rsidRPr="008171CB">
        <w:rPr>
          <w:rFonts w:ascii="PMingLiU" w:hAnsi="PMingLiU"/>
        </w:rPr>
        <w:t>(B)</w:t>
      </w:r>
      <w:r w:rsidRPr="008171CB">
        <w:rPr>
          <w:rFonts w:ascii="PMingLiU" w:hAnsi="PMingLiU" w:hint="eastAsia"/>
        </w:rPr>
        <w:t xml:space="preserve">要有在地食材，和牛是必備選項　</w:t>
      </w:r>
      <w:r w:rsidRPr="008171CB">
        <w:rPr>
          <w:rFonts w:ascii="PMingLiU" w:hAnsi="PMingLiU"/>
        </w:rPr>
        <w:t>(C)</w:t>
      </w:r>
      <w:r w:rsidRPr="008171CB">
        <w:rPr>
          <w:rFonts w:ascii="PMingLiU" w:hAnsi="PMingLiU" w:hint="eastAsia"/>
        </w:rPr>
        <w:t xml:space="preserve">配合當地特色，松板豬要特別料理　</w:t>
      </w:r>
      <w:r w:rsidRPr="008171CB">
        <w:rPr>
          <w:rFonts w:ascii="PMingLiU" w:hAnsi="PMingLiU"/>
        </w:rPr>
        <w:t>(D)</w:t>
      </w:r>
      <w:r w:rsidRPr="008171CB">
        <w:rPr>
          <w:rFonts w:ascii="PMingLiU" w:hAnsi="PMingLiU" w:hint="eastAsia"/>
        </w:rPr>
        <w:t>配合宗教習慣，牛、豬兩類肉品不可上桌</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sidRPr="001627C1">
        <w:rPr>
          <w:rFonts w:hint="eastAsia"/>
        </w:rPr>
        <w:t>因為印度以印度教徒為大宗，牛為聖物；以伊斯蘭教為主的巴基斯坦，則不食豬肉，設宴時需考量雙方特性，食材不必豪華</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0302-00036　　　</w:t>
      </w:r>
      <w:r>
        <w:rPr>
          <w:rFonts w:ascii="SMbarcode" w:eastAsia="SMbarcode" w:hAnsi="PMingLiU"/>
        </w:rPr>
        <w:t>*085306-0302-00036*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關於印度聖雄甘地生平的介紹，下列何者正確？　</w:t>
      </w:r>
      <w:r w:rsidRPr="008171CB">
        <w:rPr>
          <w:rFonts w:ascii="PMingLiU" w:hAnsi="PMingLiU"/>
        </w:rPr>
        <w:br/>
        <w:t>(A)</w:t>
      </w:r>
      <w:r w:rsidRPr="008171CB">
        <w:rPr>
          <w:rFonts w:ascii="PMingLiU" w:hAnsi="PMingLiU" w:hint="eastAsia"/>
        </w:rPr>
        <w:t xml:space="preserve">他出身於剎帝利家族　</w:t>
      </w:r>
      <w:r w:rsidRPr="008171CB">
        <w:rPr>
          <w:rFonts w:ascii="PMingLiU" w:hAnsi="PMingLiU"/>
        </w:rPr>
        <w:t>(B)</w:t>
      </w:r>
      <w:r w:rsidRPr="008171CB">
        <w:rPr>
          <w:rFonts w:ascii="PMingLiU" w:hAnsi="PMingLiU" w:hint="eastAsia"/>
        </w:rPr>
        <w:t xml:space="preserve">年輕時他曾留學美國，並取得美國的律師資格　</w:t>
      </w:r>
      <w:r w:rsidRPr="008171CB">
        <w:rPr>
          <w:rFonts w:ascii="PMingLiU" w:hAnsi="PMingLiU"/>
        </w:rPr>
        <w:t>(C)</w:t>
      </w:r>
      <w:r w:rsidRPr="008171CB">
        <w:rPr>
          <w:rFonts w:ascii="PMingLiU" w:hAnsi="PMingLiU" w:hint="eastAsia"/>
        </w:rPr>
        <w:t xml:space="preserve">以宗教家的情懷，體會到伊斯蘭與印度教的智慧，並結合民族主義，宣揚「非暴力」觀念　</w:t>
      </w:r>
      <w:r w:rsidRPr="008171CB">
        <w:rPr>
          <w:rFonts w:ascii="PMingLiU" w:hAnsi="PMingLiU"/>
        </w:rPr>
        <w:t>(D)</w:t>
      </w:r>
      <w:r w:rsidRPr="008171CB">
        <w:rPr>
          <w:rFonts w:ascii="PMingLiU" w:hAnsi="PMingLiU" w:hint="eastAsia"/>
        </w:rPr>
        <w:t>甘地的生平及思想其實也代表了印人在西方文化的啟迪下，發展出印度的新價值</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rPr>
        <w:t>解析：</w:t>
      </w:r>
      <w:r>
        <w:t>(A)</w:t>
      </w:r>
      <w:r w:rsidRPr="001627C1">
        <w:rPr>
          <w:rFonts w:hint="eastAsia"/>
        </w:rPr>
        <w:t>屬於吠舍階級</w:t>
      </w:r>
      <w:r>
        <w:rPr>
          <w:rFonts w:hint="eastAsia"/>
        </w:rPr>
        <w:t>。</w:t>
      </w:r>
      <w:r>
        <w:br/>
        <w:t>(B)</w:t>
      </w:r>
      <w:r w:rsidRPr="001627C1">
        <w:rPr>
          <w:rFonts w:hint="eastAsia"/>
        </w:rPr>
        <w:t>印度為英國殖民地，所以甘地不可能到美國留學及取得律師資格</w:t>
      </w:r>
      <w:r>
        <w:rPr>
          <w:rFonts w:hint="eastAsia"/>
        </w:rPr>
        <w:t>。</w:t>
      </w:r>
      <w:r>
        <w:br/>
        <w:t>(C)</w:t>
      </w:r>
      <w:r w:rsidRPr="001627C1">
        <w:rPr>
          <w:rFonts w:hint="eastAsia"/>
        </w:rPr>
        <w:t>應該體會佛教與印度教兩者的智慧</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0302-00037　　　</w:t>
      </w:r>
      <w:r>
        <w:rPr>
          <w:rFonts w:ascii="SMbarcode" w:eastAsia="SMbarcode" w:hAnsi="PMingLiU"/>
        </w:rPr>
        <w:t>*085306-0302-00037*</w:t>
      </w:r>
      <w:r>
        <w:rPr>
          <w:rFonts w:ascii="PMingLiU" w:hAnsi="PMingLiU"/>
        </w:rPr>
        <w:t xml:space="preserve">　　　難易度：中　　　出處：學測試題</w:t>
      </w:r>
    </w:p>
    <w:p w:rsidR="008171CB" w:rsidRDefault="008171CB" w:rsidP="008171CB">
      <w:pPr>
        <w:rPr>
          <w:rFonts w:ascii="PMingLiU" w:hAnsi="PMingLiU" w:hint="eastAsia"/>
        </w:rPr>
      </w:pPr>
      <w:r w:rsidRPr="008171CB">
        <w:rPr>
          <w:rFonts w:ascii="PMingLiU" w:hAnsi="PMingLiU" w:hint="eastAsia"/>
        </w:rPr>
        <w:t xml:space="preserve">一位作家討論二十世紀的某種「主義」時，認為「沒有它，印度可能還受英國統治，印尼也可能還屬於荷蘭，但日本的軍國思想卻也因此而起。印度與巴基斯坦間的不良關係，更與此有密切關聯。」這位作家所說的「主義」最可能是指下列何者？　</w:t>
      </w:r>
      <w:r w:rsidRPr="008171CB">
        <w:rPr>
          <w:rFonts w:ascii="PMingLiU" w:hAnsi="PMingLiU"/>
        </w:rPr>
        <w:br/>
        <w:t>(A)</w:t>
      </w:r>
      <w:r w:rsidRPr="008171CB">
        <w:rPr>
          <w:rFonts w:ascii="PMingLiU" w:hAnsi="PMingLiU" w:hint="eastAsia"/>
        </w:rPr>
        <w:t xml:space="preserve">重商主義　</w:t>
      </w:r>
      <w:r w:rsidRPr="008171CB">
        <w:rPr>
          <w:rFonts w:ascii="PMingLiU" w:hAnsi="PMingLiU"/>
        </w:rPr>
        <w:t>(B)</w:t>
      </w:r>
      <w:r w:rsidRPr="008171CB">
        <w:rPr>
          <w:rFonts w:ascii="PMingLiU" w:hAnsi="PMingLiU" w:hint="eastAsia"/>
        </w:rPr>
        <w:t xml:space="preserve">民族主義　</w:t>
      </w:r>
      <w:r w:rsidRPr="008171CB">
        <w:rPr>
          <w:rFonts w:ascii="PMingLiU" w:hAnsi="PMingLiU"/>
        </w:rPr>
        <w:t>(C)</w:t>
      </w:r>
      <w:r w:rsidRPr="008171CB">
        <w:rPr>
          <w:rFonts w:ascii="PMingLiU" w:hAnsi="PMingLiU" w:hint="eastAsia"/>
        </w:rPr>
        <w:t xml:space="preserve">帝國主義　</w:t>
      </w:r>
      <w:r w:rsidRPr="008171CB">
        <w:rPr>
          <w:rFonts w:ascii="PMingLiU" w:hAnsi="PMingLiU"/>
        </w:rPr>
        <w:t>(D)</w:t>
      </w:r>
      <w:r w:rsidRPr="008171CB">
        <w:rPr>
          <w:rFonts w:ascii="PMingLiU" w:hAnsi="PMingLiU" w:hint="eastAsia"/>
        </w:rPr>
        <w:t>共產主義</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sidRPr="00541DE5">
        <w:rPr>
          <w:rFonts w:hint="eastAsia"/>
        </w:rPr>
        <w:t>二次大戰以後，民族自決的原則受到聯合國及美國的支持，亞非地區群起脫離殖民帝國的控制，民族主義蓬勃發展，印尼脫離荷蘭統治、印度脫離英國獨立，皆發生在此階段。民族意識是脫離帝國控制的重要關鍵，然過分發展民族主義反而容易為野心家所利用，成為發動衝突和戰爭的藉口，像是日本軍國思想便是民族主義過度擴張的惡果。</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0302-00038　　　</w:t>
      </w:r>
      <w:r>
        <w:rPr>
          <w:rFonts w:ascii="SMbarcode" w:eastAsia="SMbarcode" w:hAnsi="PMingLiU"/>
        </w:rPr>
        <w:t>*085306-0302-00038*</w:t>
      </w:r>
      <w:r>
        <w:rPr>
          <w:rFonts w:ascii="PMingLiU" w:hAnsi="PMingLiU"/>
        </w:rPr>
        <w:t xml:space="preserve">　　　難易度：中　　　出處：補充試題</w:t>
      </w:r>
    </w:p>
    <w:p w:rsidR="008171CB" w:rsidRDefault="008171CB" w:rsidP="008171CB">
      <w:pPr>
        <w:rPr>
          <w:rFonts w:ascii="PMingLiU" w:hAnsi="PMingLiU" w:hint="eastAsia"/>
        </w:rPr>
      </w:pPr>
      <w:r w:rsidRPr="008171CB">
        <w:rPr>
          <w:rFonts w:ascii="PMingLiU" w:hAnsi="PMingLiU" w:hint="eastAsia"/>
        </w:rPr>
        <w:t xml:space="preserve">資料一：「他在年輕時曾閱讀《新約聖經》，深受感動。後來更明確表示，基督耶穌受苦的典範，正是促成他強調非暴力理念的重要原因之一。」資料二：「他的思想也反映現代印度知識分子在受到西方文化影響後，重新從印度傳統中，開啟新的精神價值。」請問：上述人物應為何者？　</w:t>
      </w:r>
      <w:r w:rsidRPr="008171CB">
        <w:rPr>
          <w:rFonts w:ascii="PMingLiU" w:hAnsi="PMingLiU"/>
        </w:rPr>
        <w:br/>
        <w:t>(A)</w:t>
      </w:r>
      <w:r w:rsidRPr="008171CB">
        <w:rPr>
          <w:rFonts w:ascii="PMingLiU" w:hAnsi="PMingLiU" w:hint="eastAsia"/>
        </w:rPr>
        <w:t xml:space="preserve">羅伊　</w:t>
      </w:r>
      <w:r w:rsidRPr="008171CB">
        <w:rPr>
          <w:rFonts w:ascii="PMingLiU" w:hAnsi="PMingLiU"/>
        </w:rPr>
        <w:t>(B)</w:t>
      </w:r>
      <w:r w:rsidRPr="008171CB">
        <w:rPr>
          <w:rFonts w:ascii="PMingLiU" w:hAnsi="PMingLiU" w:hint="eastAsia"/>
        </w:rPr>
        <w:t xml:space="preserve">甘地　</w:t>
      </w:r>
      <w:r w:rsidRPr="008171CB">
        <w:rPr>
          <w:rFonts w:ascii="PMingLiU" w:hAnsi="PMingLiU"/>
        </w:rPr>
        <w:t>(C)</w:t>
      </w:r>
      <w:r w:rsidRPr="008171CB">
        <w:rPr>
          <w:rFonts w:ascii="PMingLiU" w:hAnsi="PMingLiU" w:hint="eastAsia"/>
        </w:rPr>
        <w:t xml:space="preserve">休姆　</w:t>
      </w:r>
      <w:r w:rsidRPr="008171CB">
        <w:rPr>
          <w:rFonts w:ascii="PMingLiU" w:hAnsi="PMingLiU"/>
        </w:rPr>
        <w:t>(D)</w:t>
      </w:r>
      <w:r w:rsidRPr="008171CB">
        <w:rPr>
          <w:rFonts w:ascii="PMingLiU" w:hAnsi="PMingLiU" w:hint="eastAsia"/>
        </w:rPr>
        <w:t>哥文德</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題號：0302-00039　　　</w:t>
      </w:r>
      <w:r>
        <w:rPr>
          <w:rFonts w:ascii="SMbarcode" w:eastAsia="SMbarcode" w:hAnsi="PMingLiU"/>
        </w:rPr>
        <w:t>*085306-0302-00039*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提起印度，許多人馬上就會聯想到一位苦行僧式的人，這個人剃著光頭，上身赤裸，皮膚黧黑，總是隨身攜帶著一架木製紡紗機，他一有空就紡起紗來。他走到哪裡，都會引起一陣陣激動的歡呼，會有一群信徒自願跟隨著他。請問：他是誰？　</w:t>
      </w:r>
      <w:r w:rsidRPr="008171CB">
        <w:rPr>
          <w:rFonts w:ascii="PMingLiU" w:hAnsi="PMingLiU"/>
        </w:rPr>
        <w:br/>
        <w:t>(A)</w:t>
      </w:r>
      <w:r w:rsidRPr="008171CB">
        <w:rPr>
          <w:rFonts w:ascii="PMingLiU" w:hAnsi="PMingLiU" w:hint="eastAsia"/>
        </w:rPr>
        <w:t xml:space="preserve">甘地　</w:t>
      </w:r>
      <w:r w:rsidRPr="008171CB">
        <w:rPr>
          <w:rFonts w:ascii="PMingLiU" w:hAnsi="PMingLiU"/>
        </w:rPr>
        <w:t>(B)</w:t>
      </w:r>
      <w:r w:rsidRPr="008171CB">
        <w:rPr>
          <w:rFonts w:ascii="PMingLiU" w:hAnsi="PMingLiU" w:hint="eastAsia"/>
        </w:rPr>
        <w:t xml:space="preserve">闍利　</w:t>
      </w:r>
      <w:r w:rsidRPr="008171CB">
        <w:rPr>
          <w:rFonts w:ascii="PMingLiU" w:hAnsi="PMingLiU"/>
        </w:rPr>
        <w:t>(C)</w:t>
      </w:r>
      <w:r w:rsidRPr="008171CB">
        <w:rPr>
          <w:rFonts w:ascii="PMingLiU" w:hAnsi="PMingLiU" w:hint="eastAsia"/>
        </w:rPr>
        <w:t xml:space="preserve">羅伊　</w:t>
      </w:r>
      <w:r w:rsidRPr="008171CB">
        <w:rPr>
          <w:rFonts w:ascii="PMingLiU" w:hAnsi="PMingLiU"/>
        </w:rPr>
        <w:t>(D)</w:t>
      </w:r>
      <w:r w:rsidRPr="008171CB">
        <w:rPr>
          <w:rFonts w:ascii="PMingLiU" w:hAnsi="PMingLiU" w:hint="eastAsia"/>
        </w:rPr>
        <w:t>休姆</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F62DB4">
        <w:rPr>
          <w:rFonts w:hint="eastAsia"/>
        </w:rPr>
        <w:t>甘地放棄西服，鼓勵印度人民自行生產土布，抵制英國貨，並同時提倡其他柔性的不合作運動。</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0302-00040　　　</w:t>
      </w:r>
      <w:r>
        <w:rPr>
          <w:rFonts w:ascii="SMbarcode" w:eastAsia="SMbarcode" w:hAnsi="PMingLiU"/>
        </w:rPr>
        <w:t>*085306-0302-00040*</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甘地的不合作運動，包括下列幾項要點：「辭去英人委任的官職，不參加英人領導的印度政府；不向英人主持的法院起訴，印人的糾紛由印人自己解決；不接受英國人教育，從公立學校領回自己的子女，轉至印人自辦的學校。」請問：此運動深具下列哪一種主義的精神？　</w:t>
      </w:r>
      <w:r w:rsidRPr="008171CB">
        <w:rPr>
          <w:rFonts w:ascii="PMingLiU" w:hAnsi="PMingLiU"/>
        </w:rPr>
        <w:br/>
        <w:t>(A)</w:t>
      </w:r>
      <w:r w:rsidRPr="008171CB">
        <w:rPr>
          <w:rFonts w:ascii="PMingLiU" w:hAnsi="PMingLiU" w:hint="eastAsia"/>
        </w:rPr>
        <w:t xml:space="preserve">民族主義　</w:t>
      </w:r>
      <w:r w:rsidRPr="008171CB">
        <w:rPr>
          <w:rFonts w:ascii="PMingLiU" w:hAnsi="PMingLiU"/>
        </w:rPr>
        <w:t>(B)</w:t>
      </w:r>
      <w:r w:rsidRPr="008171CB">
        <w:rPr>
          <w:rFonts w:ascii="PMingLiU" w:hAnsi="PMingLiU" w:hint="eastAsia"/>
        </w:rPr>
        <w:t xml:space="preserve">保守主義　</w:t>
      </w:r>
      <w:r w:rsidRPr="008171CB">
        <w:rPr>
          <w:rFonts w:ascii="PMingLiU" w:hAnsi="PMingLiU"/>
        </w:rPr>
        <w:t>(C)</w:t>
      </w:r>
      <w:r w:rsidRPr="008171CB">
        <w:rPr>
          <w:rFonts w:ascii="PMingLiU" w:hAnsi="PMingLiU" w:hint="eastAsia"/>
        </w:rPr>
        <w:t xml:space="preserve">自由主義　</w:t>
      </w:r>
      <w:r w:rsidRPr="008171CB">
        <w:rPr>
          <w:rFonts w:ascii="PMingLiU" w:hAnsi="PMingLiU"/>
        </w:rPr>
        <w:t>(D)</w:t>
      </w:r>
      <w:r w:rsidRPr="008171CB">
        <w:rPr>
          <w:rFonts w:ascii="PMingLiU" w:hAnsi="PMingLiU" w:hint="eastAsia"/>
        </w:rPr>
        <w:t>社會主義</w:t>
      </w:r>
    </w:p>
    <w:p w:rsidR="008171CB" w:rsidRDefault="008171CB" w:rsidP="008171CB">
      <w:r>
        <w:rPr>
          <w:rFonts w:ascii="PMingLiU" w:hAnsi="PMingLiU"/>
        </w:rPr>
        <w:t>答案：</w:t>
      </w:r>
      <w:r>
        <w:t>(A)</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題號：0302-00041　　　</w:t>
      </w:r>
      <w:r>
        <w:rPr>
          <w:rFonts w:ascii="SMbarcode" w:eastAsia="SMbarcode" w:hAnsi="PMingLiU"/>
        </w:rPr>
        <w:t>*085306-0302-00041*</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rPr>
        <w:t>英國的自由主義者彌爾曾在其著作中提到：「印度不適合代議政府，因為其在文明發展上是較為卑下的。」但是也有一位英國人不支持這種族歧視的說法，並且協助印度人建立了印度國民大會黨。請問：這位是下列何者？</w:t>
      </w:r>
      <w:r w:rsidRPr="008171CB">
        <w:rPr>
          <w:rFonts w:ascii="PMingLiU" w:hAnsi="PMingLiU" w:hint="eastAsia"/>
        </w:rPr>
        <w:t xml:space="preserve">　</w:t>
      </w:r>
      <w:r w:rsidRPr="008171CB">
        <w:rPr>
          <w:rFonts w:ascii="PMingLiU" w:hAnsi="PMingLiU"/>
        </w:rPr>
        <w:br/>
        <w:t>(A)羅伊</w:t>
      </w:r>
      <w:r w:rsidRPr="008171CB">
        <w:rPr>
          <w:rFonts w:ascii="PMingLiU" w:hAnsi="PMingLiU" w:hint="eastAsia"/>
        </w:rPr>
        <w:t xml:space="preserve">　</w:t>
      </w:r>
      <w:r w:rsidRPr="008171CB">
        <w:rPr>
          <w:rFonts w:ascii="PMingLiU" w:hAnsi="PMingLiU"/>
        </w:rPr>
        <w:t>(B)休姆</w:t>
      </w:r>
      <w:r w:rsidRPr="008171CB">
        <w:rPr>
          <w:rFonts w:ascii="PMingLiU" w:hAnsi="PMingLiU" w:hint="eastAsia"/>
        </w:rPr>
        <w:t xml:space="preserve">　</w:t>
      </w:r>
      <w:r w:rsidRPr="008171CB">
        <w:rPr>
          <w:rFonts w:ascii="PMingLiU" w:hAnsi="PMingLiU"/>
        </w:rPr>
        <w:t>(C)甘地</w:t>
      </w:r>
      <w:r w:rsidRPr="008171CB">
        <w:rPr>
          <w:rFonts w:ascii="PMingLiU" w:hAnsi="PMingLiU" w:hint="eastAsia"/>
        </w:rPr>
        <w:t xml:space="preserve">　</w:t>
      </w:r>
      <w:r w:rsidRPr="008171CB">
        <w:rPr>
          <w:rFonts w:ascii="PMingLiU" w:hAnsi="PMingLiU"/>
        </w:rPr>
        <w:t>(D)蕭伯納</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題號：0302-00042　　　</w:t>
      </w:r>
      <w:r>
        <w:rPr>
          <w:rFonts w:ascii="SMbarcode" w:eastAsia="SMbarcode" w:hAnsi="PMingLiU"/>
        </w:rPr>
        <w:t>*085306-0302-00042*</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hint="eastAsia"/>
        </w:rPr>
        <w:t>附圖是印度的國旗圖案，國旗上有一個孔雀王朝時期的法輪圖案，除了象徵印度文明的悠久以外</w:t>
      </w:r>
      <w:r w:rsidRPr="008171CB">
        <w:rPr>
          <w:rFonts w:ascii="PMingLiU" w:hAnsi="PMingLiU"/>
        </w:rPr>
        <w:t>，法輪圖案因與紡紗機形狀相似，而又被認為是紀念印度的哪一位偉大人物？</w:t>
      </w:r>
      <w:r w:rsidRPr="008171CB">
        <w:rPr>
          <w:rFonts w:ascii="PMingLiU" w:hAnsi="PMingLiU" w:hint="eastAsia"/>
        </w:rPr>
        <w:br/>
      </w:r>
      <w:r w:rsidR="00DB6FED" w:rsidRPr="008171CB">
        <w:rPr>
          <w:rFonts w:ascii="PMingLiU" w:hAnsi="PMingLiU"/>
          <w:noProof/>
        </w:rPr>
        <w:drawing>
          <wp:inline distT="0" distB="0" distL="0" distR="0">
            <wp:extent cx="2305050" cy="15335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r w:rsidRPr="008171CB">
        <w:rPr>
          <w:rFonts w:ascii="PMingLiU" w:hAnsi="PMingLiU" w:hint="eastAsia"/>
        </w:rPr>
        <w:t xml:space="preserve">　</w:t>
      </w:r>
      <w:r w:rsidRPr="008171CB">
        <w:rPr>
          <w:rFonts w:ascii="PMingLiU" w:hAnsi="PMingLiU"/>
        </w:rPr>
        <w:br/>
        <w:t>(A)羅伊</w:t>
      </w:r>
      <w:r w:rsidRPr="008171CB">
        <w:rPr>
          <w:rFonts w:ascii="PMingLiU" w:hAnsi="PMingLiU" w:hint="eastAsia"/>
        </w:rPr>
        <w:t xml:space="preserve">　</w:t>
      </w:r>
      <w:r w:rsidRPr="008171CB">
        <w:rPr>
          <w:rFonts w:ascii="PMingLiU" w:hAnsi="PMingLiU"/>
        </w:rPr>
        <w:t>(B)阿育王</w:t>
      </w:r>
      <w:r w:rsidRPr="008171CB">
        <w:rPr>
          <w:rFonts w:ascii="PMingLiU" w:hAnsi="PMingLiU" w:hint="eastAsia"/>
        </w:rPr>
        <w:t xml:space="preserve">　</w:t>
      </w:r>
      <w:r w:rsidRPr="008171CB">
        <w:rPr>
          <w:rFonts w:ascii="PMingLiU" w:hAnsi="PMingLiU"/>
        </w:rPr>
        <w:t>(C)尼赫魯</w:t>
      </w:r>
      <w:r w:rsidRPr="008171CB">
        <w:rPr>
          <w:rFonts w:ascii="PMingLiU" w:hAnsi="PMingLiU" w:hint="eastAsia"/>
        </w:rPr>
        <w:t xml:space="preserve">　</w:t>
      </w:r>
      <w:r w:rsidRPr="008171CB">
        <w:rPr>
          <w:rFonts w:ascii="PMingLiU" w:hAnsi="PMingLiU"/>
        </w:rPr>
        <w:t>(D)甘地</w:t>
      </w:r>
    </w:p>
    <w:p w:rsidR="008171CB" w:rsidRDefault="008171CB" w:rsidP="008171CB">
      <w:r>
        <w:rPr>
          <w:rFonts w:ascii="PMingLiU" w:hAnsi="PMingLiU"/>
        </w:rPr>
        <w:t>答案：</w:t>
      </w:r>
      <w:r>
        <w:t>(D)</w:t>
      </w:r>
    </w:p>
    <w:p w:rsidR="008171CB" w:rsidRDefault="008171CB" w:rsidP="008171CB">
      <w:pPr>
        <w:rPr>
          <w:rFonts w:hint="eastAsia"/>
        </w:rPr>
      </w:pPr>
      <w:r>
        <w:rPr>
          <w:rFonts w:ascii="PMingLiU" w:hAnsi="PMingLiU" w:hint="eastAsia"/>
        </w:rPr>
        <w:t>解析：</w:t>
      </w:r>
      <w:r w:rsidRPr="003F3B26">
        <w:rPr>
          <w:rFonts w:hint="eastAsia"/>
        </w:rPr>
        <w:t>法輪因相似紡紗機圖案，也被認為是紀念甘地與其推動的不合作運動。</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0302-00043　　　</w:t>
      </w:r>
      <w:r>
        <w:rPr>
          <w:rFonts w:ascii="SMbarcode" w:eastAsia="SMbarcode" w:hAnsi="PMingLiU"/>
        </w:rPr>
        <w:t>*085306-0302-00043*</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有一位甘地的追隨者曾說：「他所展示給人們的，是一種來自靈魂深處的力量。那既是個人的，也是大眾的；既是鬆散的，也是有組織的。這力量使人們不畏懼被毆打或被送入牢獄，令人們堅韌不撓地走向他們信仰的既定目標。」請問：下列何者是屬於甘地所率領或呼籲的活動？　</w:t>
      </w:r>
      <w:r w:rsidRPr="008171CB">
        <w:rPr>
          <w:rFonts w:ascii="PMingLiU" w:hAnsi="PMingLiU"/>
        </w:rPr>
        <w:br/>
        <w:t>(A)</w:t>
      </w:r>
      <w:r w:rsidRPr="008171CB">
        <w:rPr>
          <w:rFonts w:ascii="PMingLiU" w:hAnsi="PMingLiU" w:hint="eastAsia"/>
        </w:rPr>
        <w:t xml:space="preserve">抵制外國產的商品，特別是英國產品　</w:t>
      </w:r>
      <w:r w:rsidRPr="008171CB">
        <w:rPr>
          <w:rFonts w:ascii="PMingLiU" w:hAnsi="PMingLiU"/>
        </w:rPr>
        <w:t>(B)</w:t>
      </w:r>
      <w:r w:rsidRPr="008171CB">
        <w:rPr>
          <w:rFonts w:ascii="PMingLiU" w:hAnsi="PMingLiU" w:hint="eastAsia"/>
        </w:rPr>
        <w:t xml:space="preserve">強調「以暴制暴」的模式對抗英國殖民體制　</w:t>
      </w:r>
      <w:r w:rsidRPr="008171CB">
        <w:rPr>
          <w:rFonts w:ascii="PMingLiU" w:hAnsi="PMingLiU"/>
        </w:rPr>
        <w:t>(C)</w:t>
      </w:r>
      <w:r w:rsidRPr="008171CB">
        <w:rPr>
          <w:rFonts w:ascii="PMingLiU" w:hAnsi="PMingLiU" w:hint="eastAsia"/>
        </w:rPr>
        <w:t xml:space="preserve">主張在英國統治下自治，才能爭取度印人更大的權益　</w:t>
      </w:r>
      <w:r w:rsidRPr="008171CB">
        <w:rPr>
          <w:rFonts w:ascii="PMingLiU" w:hAnsi="PMingLiU"/>
        </w:rPr>
        <w:t>(D)</w:t>
      </w:r>
      <w:r w:rsidRPr="008171CB">
        <w:rPr>
          <w:rFonts w:ascii="PMingLiU" w:hAnsi="PMingLiU" w:hint="eastAsia"/>
        </w:rPr>
        <w:t>為了鼓勵印度人的現代化，主張印度人應該穿著英式服飾</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rPr>
        <w:t>解析：</w:t>
      </w:r>
      <w:r>
        <w:t>(B)</w:t>
      </w:r>
      <w:r w:rsidRPr="001627C1">
        <w:rPr>
          <w:rFonts w:hint="eastAsia"/>
        </w:rPr>
        <w:t>甘地強調「非暴力」政策</w:t>
      </w:r>
      <w:r>
        <w:rPr>
          <w:rFonts w:hint="eastAsia"/>
        </w:rPr>
        <w:t>。</w:t>
      </w:r>
      <w:r>
        <w:br/>
        <w:t>(C)</w:t>
      </w:r>
      <w:r w:rsidRPr="001627C1">
        <w:rPr>
          <w:rFonts w:hint="eastAsia"/>
        </w:rPr>
        <w:t>主張印度獨立</w:t>
      </w:r>
      <w:r>
        <w:rPr>
          <w:rFonts w:hint="eastAsia"/>
        </w:rPr>
        <w:t>。</w:t>
      </w:r>
      <w:r>
        <w:br/>
        <w:t>(D)</w:t>
      </w:r>
      <w:r w:rsidRPr="001627C1">
        <w:rPr>
          <w:rFonts w:hint="eastAsia"/>
        </w:rPr>
        <w:t>主張印度人應著印人度自製土布衣</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0302-00044　　　</w:t>
      </w:r>
      <w:r>
        <w:rPr>
          <w:rFonts w:ascii="SMbarcode" w:eastAsia="SMbarcode" w:hAnsi="PMingLiU"/>
        </w:rPr>
        <w:t>*085306-0302-00044*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印度詩哲泰戈爾曾說：「在我們的兒童時代，那些由英國學識培植出來的有教養的孟加拉人士，都充滿著反抗古老社會的情緒，我們接受了英文中『文明』這個名詞所代表的精神，來代替古老、僵硬的禮法。……我很自然地將英文安放在心中最高的地位上，我生命中的頭幾章就是這樣度過的。但當我愈來愈發現那些承認過西方文明的最高理想的人，只要一涉及民族利益本身問題時，竟那樣泰然簡單地否認了那些真理的時候，我就懷著痛苦的幻滅之感和他們分道揚鑣了。」請問：這種面對英人統治的喟嘆可能出現在何時？　</w:t>
      </w:r>
      <w:r w:rsidRPr="008171CB">
        <w:rPr>
          <w:rFonts w:ascii="PMingLiU" w:hAnsi="PMingLiU"/>
        </w:rPr>
        <w:br/>
        <w:t>(A)</w:t>
      </w:r>
      <w:r w:rsidRPr="008171CB">
        <w:rPr>
          <w:rFonts w:ascii="PMingLiU" w:hAnsi="PMingLiU" w:hint="eastAsia"/>
        </w:rPr>
        <w:t xml:space="preserve">十七世紀　</w:t>
      </w:r>
      <w:r w:rsidRPr="008171CB">
        <w:rPr>
          <w:rFonts w:ascii="PMingLiU" w:hAnsi="PMingLiU"/>
        </w:rPr>
        <w:t>(B)</w:t>
      </w:r>
      <w:r w:rsidRPr="008171CB">
        <w:rPr>
          <w:rFonts w:ascii="PMingLiU" w:hAnsi="PMingLiU" w:hint="eastAsia"/>
        </w:rPr>
        <w:t xml:space="preserve">十八世紀　</w:t>
      </w:r>
      <w:r w:rsidRPr="008171CB">
        <w:rPr>
          <w:rFonts w:ascii="PMingLiU" w:hAnsi="PMingLiU"/>
        </w:rPr>
        <w:t>(C)</w:t>
      </w:r>
      <w:r w:rsidRPr="008171CB">
        <w:rPr>
          <w:rFonts w:ascii="PMingLiU" w:hAnsi="PMingLiU" w:hint="eastAsia"/>
        </w:rPr>
        <w:t xml:space="preserve">二十世紀上半葉　</w:t>
      </w:r>
      <w:r w:rsidRPr="008171CB">
        <w:rPr>
          <w:rFonts w:ascii="PMingLiU" w:hAnsi="PMingLiU"/>
        </w:rPr>
        <w:t>(D)</w:t>
      </w:r>
      <w:r w:rsidRPr="008171CB">
        <w:rPr>
          <w:rFonts w:ascii="PMingLiU" w:hAnsi="PMingLiU" w:hint="eastAsia"/>
        </w:rPr>
        <w:t>二十世紀下半葉</w:t>
      </w:r>
    </w:p>
    <w:p w:rsidR="008171CB" w:rsidRDefault="008171CB" w:rsidP="008171CB">
      <w:r>
        <w:rPr>
          <w:rFonts w:ascii="PMingLiU" w:hAnsi="PMingLiU"/>
        </w:rPr>
        <w:t>答案：</w:t>
      </w:r>
      <w:r>
        <w:t>(C)</w:t>
      </w:r>
    </w:p>
    <w:p w:rsidR="008171CB" w:rsidRDefault="008171CB" w:rsidP="008171CB">
      <w:pPr>
        <w:rPr>
          <w:rFonts w:hint="eastAsia"/>
        </w:rPr>
      </w:pPr>
      <w:r>
        <w:rPr>
          <w:rFonts w:ascii="PMingLiU" w:hAnsi="PMingLiU" w:hint="eastAsia"/>
        </w:rPr>
        <w:t>解析：</w:t>
      </w:r>
      <w:r w:rsidRPr="006C7181">
        <w:rPr>
          <w:rFonts w:hint="eastAsia"/>
        </w:rPr>
        <w:t>十七、十八世紀英人在印度的控制力還沒有那麼高</w:t>
      </w:r>
      <w:r>
        <w:rPr>
          <w:rFonts w:hint="eastAsia"/>
        </w:rPr>
        <w:t>。</w:t>
      </w:r>
      <w:r>
        <w:br/>
        <w:t>(D)</w:t>
      </w:r>
      <w:r w:rsidRPr="006C7181">
        <w:rPr>
          <w:rFonts w:hint="eastAsia"/>
        </w:rPr>
        <w:t>二十世紀下半印度已然獨立。</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0302-00045　　　</w:t>
      </w:r>
      <w:r>
        <w:rPr>
          <w:rFonts w:ascii="SMbarcode" w:eastAsia="SMbarcode" w:hAnsi="PMingLiU"/>
        </w:rPr>
        <w:t>*085306-0302-00045*</w:t>
      </w:r>
      <w:r>
        <w:rPr>
          <w:rFonts w:ascii="PMingLiU" w:hAnsi="PMingLiU"/>
        </w:rPr>
        <w:t xml:space="preserve">　　　難易度：中　　　出處：指考試題</w:t>
      </w:r>
    </w:p>
    <w:p w:rsidR="008171CB" w:rsidRDefault="008171CB" w:rsidP="008171CB">
      <w:pPr>
        <w:rPr>
          <w:rFonts w:ascii="PMingLiU" w:hAnsi="PMingLiU" w:hint="eastAsia"/>
        </w:rPr>
      </w:pPr>
      <w:r w:rsidRPr="008171CB">
        <w:rPr>
          <w:rFonts w:ascii="PMingLiU" w:hAnsi="PMingLiU" w:hint="eastAsia"/>
        </w:rPr>
        <w:t xml:space="preserve">在近代亞洲反殖民化運動中，各國領導者大都採「師夷長技以制夷」策略，希望引進西方科技以促成國家現代化。但也有領袖鼓吹回歸傳統價值，拒絕工業發展，主張以自給自足的鄉村社群為基礎來建國。這應是誰的立場？　</w:t>
      </w:r>
      <w:r w:rsidRPr="008171CB">
        <w:rPr>
          <w:rFonts w:ascii="PMingLiU" w:hAnsi="PMingLiU"/>
        </w:rPr>
        <w:br/>
        <w:t>(A)</w:t>
      </w:r>
      <w:r w:rsidRPr="008171CB">
        <w:rPr>
          <w:rFonts w:ascii="PMingLiU" w:hAnsi="PMingLiU" w:hint="eastAsia"/>
        </w:rPr>
        <w:t xml:space="preserve">日本的福澤諭吉　</w:t>
      </w:r>
      <w:r w:rsidRPr="008171CB">
        <w:rPr>
          <w:rFonts w:ascii="PMingLiU" w:hAnsi="PMingLiU"/>
        </w:rPr>
        <w:t>(B)</w:t>
      </w:r>
      <w:r w:rsidRPr="008171CB">
        <w:rPr>
          <w:rFonts w:ascii="PMingLiU" w:hAnsi="PMingLiU" w:hint="eastAsia"/>
        </w:rPr>
        <w:t xml:space="preserve">中國的孫中山　</w:t>
      </w:r>
      <w:r w:rsidRPr="008171CB">
        <w:rPr>
          <w:rFonts w:ascii="PMingLiU" w:hAnsi="PMingLiU"/>
        </w:rPr>
        <w:t>(C)</w:t>
      </w:r>
      <w:r w:rsidRPr="008171CB">
        <w:rPr>
          <w:rFonts w:ascii="PMingLiU" w:hAnsi="PMingLiU" w:hint="eastAsia"/>
        </w:rPr>
        <w:t xml:space="preserve">印度的甘地　</w:t>
      </w:r>
      <w:r w:rsidRPr="008171CB">
        <w:rPr>
          <w:rFonts w:ascii="PMingLiU" w:hAnsi="PMingLiU"/>
        </w:rPr>
        <w:t>(D)</w:t>
      </w:r>
      <w:r w:rsidRPr="008171CB">
        <w:rPr>
          <w:rFonts w:ascii="PMingLiU" w:hAnsi="PMingLiU" w:hint="eastAsia"/>
        </w:rPr>
        <w:t>土耳其的凱末爾</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題號：0302-00046　　　</w:t>
      </w:r>
      <w:r>
        <w:rPr>
          <w:rFonts w:ascii="SMbarcode" w:eastAsia="SMbarcode" w:hAnsi="PMingLiU"/>
        </w:rPr>
        <w:t>*085306-0302-00046*</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曉媛與他的印度朋友聊天，印度朋友說他與家人本週要前往聖地朝聖，清洗罪惡，還說如果能死在該地，就可以讓下一次的靈魂轉世更為理想，甚至可從輪迴中解脫。根據上文敘述，以下何敘述正確？　</w:t>
      </w:r>
      <w:r w:rsidRPr="008171CB">
        <w:rPr>
          <w:rFonts w:ascii="PMingLiU" w:hAnsi="PMingLiU"/>
        </w:rPr>
        <w:br/>
        <w:t>(A)</w:t>
      </w:r>
      <w:r w:rsidRPr="008171CB">
        <w:rPr>
          <w:rFonts w:ascii="PMingLiU" w:hAnsi="PMingLiU" w:hint="eastAsia"/>
        </w:rPr>
        <w:t xml:space="preserve">印度朋友應是位虔誠的佛教徒　</w:t>
      </w:r>
      <w:r w:rsidRPr="008171CB">
        <w:rPr>
          <w:rFonts w:ascii="PMingLiU" w:hAnsi="PMingLiU"/>
        </w:rPr>
        <w:t>(B)</w:t>
      </w:r>
      <w:r w:rsidRPr="008171CB">
        <w:rPr>
          <w:rFonts w:ascii="PMingLiU" w:hAnsi="PMingLiU" w:hint="eastAsia"/>
        </w:rPr>
        <w:t xml:space="preserve">印度朋友與家人要前往的聖地應是恆河　</w:t>
      </w:r>
      <w:r w:rsidRPr="008171CB">
        <w:rPr>
          <w:rFonts w:ascii="PMingLiU" w:hAnsi="PMingLiU"/>
        </w:rPr>
        <w:t>(C)</w:t>
      </w:r>
      <w:r w:rsidRPr="008171CB">
        <w:rPr>
          <w:rFonts w:ascii="PMingLiU" w:hAnsi="PMingLiU" w:hint="eastAsia"/>
        </w:rPr>
        <w:t xml:space="preserve">如果曉媛到印度朋友家作答，應會吃到好吃的牛肉咖哩　</w:t>
      </w:r>
      <w:r w:rsidRPr="008171CB">
        <w:rPr>
          <w:rFonts w:ascii="PMingLiU" w:hAnsi="PMingLiU"/>
        </w:rPr>
        <w:t>(D)</w:t>
      </w:r>
      <w:r w:rsidRPr="008171CB">
        <w:rPr>
          <w:rFonts w:ascii="PMingLiU" w:hAnsi="PMingLiU" w:hint="eastAsia"/>
        </w:rPr>
        <w:t>如果曉媛想增加財運，印度朋友應會推荐他祭拜濕婆</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題號：0302-00047　　　</w:t>
      </w:r>
      <w:r>
        <w:rPr>
          <w:rFonts w:ascii="SMbarcode" w:eastAsia="SMbarcode" w:hAnsi="PMingLiU"/>
        </w:rPr>
        <w:t>*085306-0302-00047*</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1930年代，印度臨時政府使用附圖的國旗。請問：附圖中紡紗機的意義為何？</w:t>
      </w:r>
      <w:r w:rsidRPr="008171CB">
        <w:rPr>
          <w:rFonts w:ascii="PMingLiU" w:hAnsi="PMingLiU"/>
        </w:rPr>
        <w:br/>
      </w:r>
      <w:r w:rsidR="00DB6FED" w:rsidRPr="008171CB">
        <w:rPr>
          <w:rFonts w:ascii="PMingLiU" w:hAnsi="PMingLiU" w:hint="eastAsia"/>
          <w:noProof/>
        </w:rPr>
        <w:drawing>
          <wp:inline distT="0" distB="0" distL="0" distR="0">
            <wp:extent cx="2009775" cy="13049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304925"/>
                    </a:xfrm>
                    <a:prstGeom prst="rect">
                      <a:avLst/>
                    </a:prstGeom>
                    <a:noFill/>
                    <a:ln>
                      <a:noFill/>
                    </a:ln>
                  </pic:spPr>
                </pic:pic>
              </a:graphicData>
            </a:graphic>
          </wp:inline>
        </w:drawing>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主張印度進行工業革命　</w:t>
      </w:r>
      <w:r w:rsidRPr="008171CB">
        <w:rPr>
          <w:rFonts w:ascii="PMingLiU" w:hAnsi="PMingLiU"/>
        </w:rPr>
        <w:t>(B)</w:t>
      </w:r>
      <w:r w:rsidRPr="008171CB">
        <w:rPr>
          <w:rFonts w:ascii="PMingLiU" w:hAnsi="PMingLiU" w:hint="eastAsia"/>
        </w:rPr>
        <w:t xml:space="preserve">主張透過經濟獨立，爭取獨立　</w:t>
      </w:r>
      <w:r w:rsidRPr="008171CB">
        <w:rPr>
          <w:rFonts w:ascii="PMingLiU" w:hAnsi="PMingLiU"/>
        </w:rPr>
        <w:t>(C)</w:t>
      </w:r>
      <w:r w:rsidRPr="008171CB">
        <w:rPr>
          <w:rFonts w:ascii="PMingLiU" w:hAnsi="PMingLiU" w:hint="eastAsia"/>
        </w:rPr>
        <w:t xml:space="preserve">保守主義者主張恢復印度紡織工業　</w:t>
      </w:r>
      <w:r w:rsidRPr="008171CB">
        <w:rPr>
          <w:rFonts w:ascii="PMingLiU" w:hAnsi="PMingLiU"/>
        </w:rPr>
        <w:t>(D)</w:t>
      </w:r>
      <w:r w:rsidRPr="008171CB">
        <w:rPr>
          <w:rFonts w:ascii="PMingLiU" w:hAnsi="PMingLiU" w:hint="eastAsia"/>
        </w:rPr>
        <w:t>以紡織工業強化民族精神</w:t>
      </w:r>
    </w:p>
    <w:p w:rsidR="008171CB" w:rsidRDefault="008171CB" w:rsidP="008171CB">
      <w:r>
        <w:rPr>
          <w:rFonts w:ascii="PMingLiU" w:hAnsi="PMingLiU"/>
        </w:rPr>
        <w:t>答案：</w:t>
      </w:r>
      <w:r>
        <w:t>(B)</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題號：0302-00048　　　</w:t>
      </w:r>
      <w:r>
        <w:rPr>
          <w:rFonts w:ascii="SMbarcode" w:eastAsia="SMbarcode" w:hAnsi="PMingLiU"/>
        </w:rPr>
        <w:t>*085306-0302-00048*</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某思想家提出以下思想：「印度穆斯林是一個民族，並應該擁有作為一個民族的政治權利。伊斯蘭教在印度穆斯林生活史上一直是首要的塑造因素，它賦予的基本感情和忠誠，逐漸地把分散的個體和群體聯合起來，最終轉化成擁有自己道德意識之特性明確的人民」、「歐洲國家的民族主義概念，不能在印度進行。因為對自己家鄉的愛是一種自然本能，無需強調去培養。然而，在當今的政治理論中，民族的理念成為國家主權運用於政治時，即可能使統一走向分裂」。此思想對印度半島有何影響？　</w:t>
      </w:r>
      <w:r w:rsidRPr="008171CB">
        <w:rPr>
          <w:rFonts w:ascii="PMingLiU" w:hAnsi="PMingLiU"/>
        </w:rPr>
        <w:br/>
        <w:t>(A)</w:t>
      </w:r>
      <w:r w:rsidRPr="008171CB">
        <w:rPr>
          <w:rFonts w:ascii="PMingLiU" w:hAnsi="PMingLiU" w:hint="eastAsia"/>
        </w:rPr>
        <w:t xml:space="preserve">印度半島的穆斯林及印度教徒聯合向英國發動兵變　</w:t>
      </w:r>
      <w:r w:rsidRPr="008171CB">
        <w:rPr>
          <w:rFonts w:ascii="PMingLiU" w:hAnsi="PMingLiU"/>
        </w:rPr>
        <w:t>(B)</w:t>
      </w:r>
      <w:r w:rsidRPr="008171CB">
        <w:rPr>
          <w:rFonts w:ascii="PMingLiU" w:hAnsi="PMingLiU" w:hint="eastAsia"/>
        </w:rPr>
        <w:t xml:space="preserve">該思想家鼓吹之合作思想未被所有人接受　</w:t>
      </w:r>
      <w:r w:rsidRPr="008171CB">
        <w:rPr>
          <w:rFonts w:ascii="PMingLiU" w:hAnsi="PMingLiU"/>
        </w:rPr>
        <w:t>(C)</w:t>
      </w:r>
      <w:r w:rsidRPr="008171CB">
        <w:rPr>
          <w:rFonts w:ascii="PMingLiU" w:hAnsi="PMingLiU" w:hint="eastAsia"/>
        </w:rPr>
        <w:t xml:space="preserve">印度人民因此拒絕僅為英國聯邦下之一自治領，要求獨立　</w:t>
      </w:r>
      <w:r w:rsidRPr="008171CB">
        <w:rPr>
          <w:rFonts w:ascii="PMingLiU" w:hAnsi="PMingLiU"/>
        </w:rPr>
        <w:t>(D)</w:t>
      </w:r>
      <w:r w:rsidRPr="008171CB">
        <w:rPr>
          <w:rFonts w:ascii="PMingLiU" w:hAnsi="PMingLiU" w:hint="eastAsia"/>
        </w:rPr>
        <w:t>二次大戰後印度半島分裂為兩個國家</w:t>
      </w:r>
    </w:p>
    <w:p w:rsidR="008171CB" w:rsidRDefault="008171CB" w:rsidP="008171CB">
      <w:r>
        <w:rPr>
          <w:rFonts w:ascii="PMingLiU" w:hAnsi="PMingLiU"/>
        </w:rPr>
        <w:t>答案：</w:t>
      </w:r>
      <w:r>
        <w:t>(D)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題號：0302-00049　　　</w:t>
      </w:r>
      <w:r>
        <w:rPr>
          <w:rFonts w:ascii="SMbarcode" w:eastAsia="SMbarcode" w:hAnsi="PMingLiU"/>
        </w:rPr>
        <w:t>*085306-0302-00049*</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rPr>
        <w:t>二十世紀初印度民族主義思潮的興起，與下列哪一場戰爭的結果有關？</w:t>
      </w:r>
      <w:r w:rsidRPr="008171CB">
        <w:rPr>
          <w:rFonts w:ascii="PMingLiU" w:hAnsi="PMingLiU" w:hint="eastAsia"/>
        </w:rPr>
        <w:t xml:space="preserve">　</w:t>
      </w:r>
      <w:r w:rsidRPr="008171CB">
        <w:rPr>
          <w:rFonts w:ascii="PMingLiU" w:hAnsi="PMingLiU"/>
        </w:rPr>
        <w:br/>
        <w:t>(A)日俄戰爭</w:t>
      </w:r>
      <w:r w:rsidRPr="008171CB">
        <w:rPr>
          <w:rFonts w:ascii="PMingLiU" w:hAnsi="PMingLiU" w:hint="eastAsia"/>
        </w:rPr>
        <w:t xml:space="preserve">　</w:t>
      </w:r>
      <w:r w:rsidRPr="008171CB">
        <w:rPr>
          <w:rFonts w:ascii="PMingLiU" w:hAnsi="PMingLiU"/>
        </w:rPr>
        <w:t>(B)甲午戰爭</w:t>
      </w:r>
      <w:r w:rsidRPr="008171CB">
        <w:rPr>
          <w:rFonts w:ascii="PMingLiU" w:hAnsi="PMingLiU" w:hint="eastAsia"/>
        </w:rPr>
        <w:t xml:space="preserve">　</w:t>
      </w:r>
      <w:r w:rsidRPr="008171CB">
        <w:rPr>
          <w:rFonts w:ascii="PMingLiU" w:hAnsi="PMingLiU"/>
        </w:rPr>
        <w:t>(C)八國聯軍</w:t>
      </w:r>
      <w:r w:rsidRPr="008171CB">
        <w:rPr>
          <w:rFonts w:ascii="PMingLiU" w:hAnsi="PMingLiU" w:hint="eastAsia"/>
        </w:rPr>
        <w:t xml:space="preserve">　</w:t>
      </w:r>
      <w:r w:rsidRPr="008171CB">
        <w:rPr>
          <w:rFonts w:ascii="PMingLiU" w:hAnsi="PMingLiU"/>
        </w:rPr>
        <w:t>(D)美西戰爭</w:t>
      </w:r>
    </w:p>
    <w:p w:rsidR="008171CB" w:rsidRDefault="008171CB" w:rsidP="008171CB">
      <w:r>
        <w:rPr>
          <w:rFonts w:ascii="PMingLiU" w:hAnsi="PMingLiU"/>
        </w:rPr>
        <w:t>答案：</w:t>
      </w:r>
      <w:r>
        <w:t>(A)</w:t>
      </w:r>
    </w:p>
    <w:p w:rsidR="008171CB" w:rsidRDefault="008171CB" w:rsidP="008171CB">
      <w:pPr>
        <w:rPr>
          <w:rFonts w:hint="eastAsia"/>
        </w:rPr>
      </w:pPr>
      <w:r>
        <w:rPr>
          <w:rFonts w:ascii="PMingLiU" w:hAnsi="PMingLiU" w:hint="eastAsia"/>
        </w:rPr>
        <w:t>解析：</w:t>
      </w:r>
      <w:r w:rsidRPr="003F3B26">
        <w:rPr>
          <w:rFonts w:hint="eastAsia"/>
        </w:rPr>
        <w:t>日俄戰爭後印度人認為亞洲民族也有機會打贏歐洲強權。</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0302-00050　　　</w:t>
      </w:r>
      <w:r>
        <w:rPr>
          <w:rFonts w:ascii="SMbarcode" w:eastAsia="SMbarcode" w:hAnsi="PMingLiU"/>
        </w:rPr>
        <w:t>*085306-0302-00050*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在許多被殖民統治的地區，都認為如果要擺脫殖民統治，就必須要致力於「西化」，學習歐洲的制度、文化、思想。但是有一個被殖民的國家則是透過恢復傳統文化的方式發展民族主義，進而達到獨立的目標。請問：這個國家是下列何者？　</w:t>
      </w:r>
      <w:r w:rsidRPr="008171CB">
        <w:rPr>
          <w:rFonts w:ascii="PMingLiU" w:hAnsi="PMingLiU"/>
        </w:rPr>
        <w:br/>
        <w:t>(A)</w:t>
      </w:r>
      <w:r w:rsidRPr="008171CB">
        <w:rPr>
          <w:rFonts w:ascii="PMingLiU" w:hAnsi="PMingLiU" w:hint="eastAsia"/>
        </w:rPr>
        <w:t xml:space="preserve">中國　</w:t>
      </w:r>
      <w:r w:rsidRPr="008171CB">
        <w:rPr>
          <w:rFonts w:ascii="PMingLiU" w:hAnsi="PMingLiU"/>
        </w:rPr>
        <w:t>(B)</w:t>
      </w:r>
      <w:r w:rsidRPr="008171CB">
        <w:rPr>
          <w:rFonts w:ascii="PMingLiU" w:hAnsi="PMingLiU" w:hint="eastAsia"/>
        </w:rPr>
        <w:t xml:space="preserve">菲律賓　</w:t>
      </w:r>
      <w:r w:rsidRPr="008171CB">
        <w:rPr>
          <w:rFonts w:ascii="PMingLiU" w:hAnsi="PMingLiU"/>
        </w:rPr>
        <w:t>(C)</w:t>
      </w:r>
      <w:r w:rsidRPr="008171CB">
        <w:rPr>
          <w:rFonts w:ascii="PMingLiU" w:hAnsi="PMingLiU" w:hint="eastAsia"/>
        </w:rPr>
        <w:t xml:space="preserve">印度　</w:t>
      </w:r>
      <w:r w:rsidRPr="008171CB">
        <w:rPr>
          <w:rFonts w:ascii="PMingLiU" w:hAnsi="PMingLiU"/>
        </w:rPr>
        <w:t>(D)</w:t>
      </w:r>
      <w:r w:rsidRPr="008171CB">
        <w:rPr>
          <w:rFonts w:ascii="PMingLiU" w:hAnsi="PMingLiU" w:hint="eastAsia"/>
        </w:rPr>
        <w:t>印尼</w:t>
      </w:r>
    </w:p>
    <w:p w:rsidR="008171CB" w:rsidRDefault="008171CB" w:rsidP="008171CB">
      <w:r>
        <w:rPr>
          <w:rFonts w:ascii="PMingLiU" w:hAnsi="PMingLiU"/>
        </w:rPr>
        <w:t>答案：</w:t>
      </w:r>
      <w:r>
        <w:t>(C)</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題號：0302-00051　　　</w:t>
      </w:r>
      <w:r>
        <w:rPr>
          <w:rFonts w:ascii="SMbarcode" w:eastAsia="SMbarcode" w:hAnsi="PMingLiU"/>
        </w:rPr>
        <w:t>*085306-0302-00051*</w:t>
      </w:r>
      <w:r>
        <w:rPr>
          <w:rFonts w:ascii="PMingLiU" w:hAnsi="PMingLiU"/>
        </w:rPr>
        <w:t xml:space="preserve">　　　難易度：中　　　出處：精選試題</w:t>
      </w:r>
    </w:p>
    <w:p w:rsidR="008171CB" w:rsidRDefault="008171CB" w:rsidP="008171CB">
      <w:pPr>
        <w:rPr>
          <w:rFonts w:ascii="PMingLiU" w:hAnsi="PMingLiU"/>
        </w:rPr>
      </w:pPr>
      <w:r w:rsidRPr="008171CB">
        <w:rPr>
          <w:rFonts w:ascii="PMingLiU" w:hAnsi="PMingLiU" w:hint="eastAsia"/>
        </w:rPr>
        <w:t>印度國大黨是印度歷史最悠</w:t>
      </w:r>
      <w:r w:rsidRPr="008171CB">
        <w:rPr>
          <w:rFonts w:ascii="PMingLiU" w:hAnsi="PMingLiU"/>
        </w:rPr>
        <w:t>久的政黨，其從1885年成立之初至1929年，其政治目標的主要發展為下列何者？</w:t>
      </w:r>
      <w:r w:rsidRPr="008171CB">
        <w:rPr>
          <w:rFonts w:ascii="PMingLiU" w:hAnsi="PMingLiU" w:hint="eastAsia"/>
        </w:rPr>
        <w:t xml:space="preserve">　</w:t>
      </w:r>
      <w:r w:rsidRPr="008171CB">
        <w:rPr>
          <w:rFonts w:ascii="PMingLiU" w:hAnsi="PMingLiU"/>
        </w:rPr>
        <w:br/>
        <w:t>(A)始終要求印度人能夠在英國國會擁有代表席位</w:t>
      </w:r>
      <w:r w:rsidRPr="008171CB">
        <w:rPr>
          <w:rFonts w:ascii="PMingLiU" w:hAnsi="PMingLiU" w:hint="eastAsia"/>
        </w:rPr>
        <w:t xml:space="preserve">　</w:t>
      </w:r>
      <w:r w:rsidRPr="008171CB">
        <w:rPr>
          <w:rFonts w:ascii="PMingLiU" w:hAnsi="PMingLiU"/>
        </w:rPr>
        <w:t>(B)從要求高度自治到實現印度獨立</w:t>
      </w:r>
      <w:r w:rsidRPr="008171CB">
        <w:rPr>
          <w:rFonts w:ascii="PMingLiU" w:hAnsi="PMingLiU" w:hint="eastAsia"/>
        </w:rPr>
        <w:t xml:space="preserve">　</w:t>
      </w:r>
      <w:r w:rsidRPr="008171CB">
        <w:rPr>
          <w:rFonts w:ascii="PMingLiU" w:hAnsi="PMingLiU"/>
        </w:rPr>
        <w:t>(C)始終要求印度能脫離英國獨立</w:t>
      </w:r>
      <w:r w:rsidRPr="008171CB">
        <w:rPr>
          <w:rFonts w:ascii="PMingLiU" w:hAnsi="PMingLiU" w:hint="eastAsia"/>
        </w:rPr>
        <w:t xml:space="preserve">　</w:t>
      </w:r>
      <w:r w:rsidRPr="008171CB">
        <w:rPr>
          <w:rFonts w:ascii="PMingLiU" w:hAnsi="PMingLiU"/>
        </w:rPr>
        <w:t>(D)從成立之初即致力推動非暴力的不合作運動</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rPr>
        <w:t>解析：</w:t>
      </w:r>
      <w:r>
        <w:t>(D)</w:t>
      </w:r>
      <w:r w:rsidRPr="003F3B26">
        <w:rPr>
          <w:rFonts w:hint="eastAsia"/>
        </w:rPr>
        <w:t>1920</w:t>
      </w:r>
      <w:r w:rsidRPr="003F3B26">
        <w:rPr>
          <w:rFonts w:hint="eastAsia"/>
        </w:rPr>
        <w:t>年才推動。</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0302-00052　　　</w:t>
      </w:r>
      <w:r>
        <w:rPr>
          <w:rFonts w:ascii="SMbarcode" w:eastAsia="SMbarcode" w:hAnsi="PMingLiU"/>
        </w:rPr>
        <w:t>*085306-0302-00052*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在印度獨立建國後，立即面臨到最嚴重的挑戰應是下列何者？　</w:t>
      </w:r>
      <w:r w:rsidRPr="008171CB">
        <w:rPr>
          <w:rFonts w:ascii="PMingLiU" w:hAnsi="PMingLiU"/>
        </w:rPr>
        <w:br/>
        <w:t>(A)</w:t>
      </w:r>
      <w:r w:rsidRPr="008171CB">
        <w:rPr>
          <w:rFonts w:ascii="PMingLiU" w:hAnsi="PMingLiU" w:hint="eastAsia"/>
        </w:rPr>
        <w:t xml:space="preserve">種姓制度的弊病　</w:t>
      </w:r>
      <w:r w:rsidRPr="008171CB">
        <w:rPr>
          <w:rFonts w:ascii="PMingLiU" w:hAnsi="PMingLiU"/>
        </w:rPr>
        <w:t>(B)</w:t>
      </w:r>
      <w:r w:rsidRPr="008171CB">
        <w:rPr>
          <w:rFonts w:ascii="PMingLiU" w:hAnsi="PMingLiU" w:hint="eastAsia"/>
        </w:rPr>
        <w:t xml:space="preserve">不同宗教間的仇恨　</w:t>
      </w:r>
      <w:r w:rsidRPr="008171CB">
        <w:rPr>
          <w:rFonts w:ascii="PMingLiU" w:hAnsi="PMingLiU"/>
        </w:rPr>
        <w:t>(C)</w:t>
      </w:r>
      <w:r w:rsidRPr="008171CB">
        <w:rPr>
          <w:rFonts w:ascii="PMingLiU" w:hAnsi="PMingLiU" w:hint="eastAsia"/>
        </w:rPr>
        <w:t xml:space="preserve">殖民地經濟的不穩定　</w:t>
      </w:r>
      <w:r w:rsidRPr="008171CB">
        <w:rPr>
          <w:rFonts w:ascii="PMingLiU" w:hAnsi="PMingLiU"/>
        </w:rPr>
        <w:t>(D)</w:t>
      </w:r>
      <w:r w:rsidRPr="008171CB">
        <w:rPr>
          <w:rFonts w:ascii="PMingLiU" w:hAnsi="PMingLiU" w:hint="eastAsia"/>
        </w:rPr>
        <w:t>與英國的軍事衝突</w:t>
      </w:r>
    </w:p>
    <w:p w:rsidR="008171CB" w:rsidRDefault="008171CB" w:rsidP="008171CB">
      <w:r>
        <w:rPr>
          <w:rFonts w:ascii="PMingLiU" w:hAnsi="PMingLiU"/>
        </w:rPr>
        <w:t>答案：</w:t>
      </w:r>
      <w:r>
        <w:t>(B)</w:t>
      </w:r>
    </w:p>
    <w:p w:rsidR="008171CB" w:rsidRDefault="008171CB" w:rsidP="008171CB">
      <w:pPr>
        <w:rPr>
          <w:rFonts w:hint="eastAsia"/>
        </w:rPr>
      </w:pPr>
      <w:r>
        <w:rPr>
          <w:rFonts w:ascii="PMingLiU" w:hAnsi="PMingLiU" w:hint="eastAsia"/>
        </w:rPr>
        <w:t>解析：</w:t>
      </w:r>
      <w:r w:rsidRPr="003F3B26">
        <w:rPr>
          <w:rFonts w:hint="eastAsia"/>
        </w:rPr>
        <w:t>印度在獨立後即發生印度教與</w:t>
      </w:r>
      <w:r>
        <w:rPr>
          <w:rFonts w:hint="eastAsia"/>
        </w:rPr>
        <w:t>伊斯蘭</w:t>
      </w:r>
      <w:r w:rsidRPr="003F3B26">
        <w:rPr>
          <w:rFonts w:hint="eastAsia"/>
        </w:rPr>
        <w:t>教徒之間的仇殺，除造成分裂外，甘地也因此被刺殺身亡。</w:t>
      </w:r>
    </w:p>
    <w:p w:rsidR="008171CB" w:rsidRDefault="008171CB" w:rsidP="008171CB">
      <w:pPr>
        <w:rPr>
          <w:rFonts w:hint="eastAsia"/>
        </w:rPr>
      </w:pPr>
    </w:p>
    <w:p w:rsidR="008171CB" w:rsidRDefault="00DB6FED" w:rsidP="008171CB">
      <w:pPr>
        <w:rPr>
          <w:rFonts w:ascii="PMingLiU" w:hAnsi="PMingLiU"/>
          <w:sz w:val="24"/>
        </w:rPr>
      </w:pPr>
      <w:bookmarkStart w:id="16" w:name="ch3–2_多重選擇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 xml:space="preserve">3–2　印度本土文化 </w:t>
      </w:r>
      <w:bookmarkEnd w:id="16"/>
    </w:p>
    <w:p w:rsidR="008171CB" w:rsidRDefault="008171CB" w:rsidP="008171CB">
      <w:pPr>
        <w:pBdr>
          <w:bottom w:val="single" w:sz="4" w:space="1" w:color="auto"/>
        </w:pBdr>
        <w:rPr>
          <w:rFonts w:ascii="PMingLiU" w:hAnsi="PMingLiU"/>
        </w:rPr>
      </w:pPr>
      <w:r>
        <w:rPr>
          <w:rFonts w:ascii="PMingLiU" w:hAnsi="PMingLiU"/>
        </w:rPr>
        <w:t xml:space="preserve">題號：0302-00062　　　</w:t>
      </w:r>
      <w:r>
        <w:rPr>
          <w:rFonts w:ascii="SMbarcode" w:eastAsia="SMbarcode" w:hAnsi="PMingLiU"/>
        </w:rPr>
        <w:t>*085306-0302-00062*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瑞明正在閱讀一本名為「印度文化饗宴」的書籍，他在書中最有可能會看到下列哪些主題的介紹？　</w:t>
      </w:r>
      <w:r w:rsidRPr="008171CB">
        <w:rPr>
          <w:rFonts w:ascii="PMingLiU" w:hAnsi="PMingLiU"/>
        </w:rPr>
        <w:br/>
        <w:t>(A)</w:t>
      </w:r>
      <w:r w:rsidRPr="008171CB">
        <w:rPr>
          <w:rFonts w:ascii="PMingLiU" w:hAnsi="PMingLiU" w:hint="eastAsia"/>
        </w:rPr>
        <w:t xml:space="preserve">大快朵頤的咖哩美食　</w:t>
      </w:r>
      <w:r w:rsidRPr="008171CB">
        <w:rPr>
          <w:rFonts w:ascii="PMingLiU" w:hAnsi="PMingLiU"/>
        </w:rPr>
        <w:t>(B)</w:t>
      </w:r>
      <w:r w:rsidRPr="008171CB">
        <w:rPr>
          <w:rFonts w:ascii="PMingLiU" w:hAnsi="PMingLiU" w:hint="eastAsia"/>
        </w:rPr>
        <w:t xml:space="preserve">別具特色的寶萊塢電影　</w:t>
      </w:r>
      <w:r w:rsidRPr="008171CB">
        <w:rPr>
          <w:rFonts w:ascii="PMingLiU" w:hAnsi="PMingLiU"/>
        </w:rPr>
        <w:t>(C)</w:t>
      </w:r>
      <w:r w:rsidRPr="008171CB">
        <w:rPr>
          <w:rFonts w:ascii="PMingLiU" w:hAnsi="PMingLiU" w:hint="eastAsia"/>
        </w:rPr>
        <w:t xml:space="preserve">風行全球的瑜伽活動　</w:t>
      </w:r>
      <w:r w:rsidRPr="008171CB">
        <w:rPr>
          <w:rFonts w:ascii="PMingLiU" w:hAnsi="PMingLiU"/>
        </w:rPr>
        <w:t>(D)</w:t>
      </w:r>
      <w:r w:rsidRPr="008171CB">
        <w:rPr>
          <w:rFonts w:ascii="PMingLiU" w:hAnsi="PMingLiU" w:hint="eastAsia"/>
        </w:rPr>
        <w:t xml:space="preserve">豐富的石油蘊藏與均富的社會　</w:t>
      </w:r>
      <w:r w:rsidRPr="008171CB">
        <w:rPr>
          <w:rFonts w:ascii="PMingLiU" w:hAnsi="PMingLiU"/>
        </w:rPr>
        <w:t>(E)</w:t>
      </w:r>
      <w:r w:rsidRPr="008171CB">
        <w:rPr>
          <w:rFonts w:ascii="PMingLiU" w:hAnsi="PMingLiU" w:hint="eastAsia"/>
        </w:rPr>
        <w:t>藍調與爵士樂欣賞</w:t>
      </w:r>
    </w:p>
    <w:p w:rsidR="008171CB" w:rsidRDefault="008171CB" w:rsidP="008171CB">
      <w:r>
        <w:rPr>
          <w:rFonts w:ascii="PMingLiU" w:hAnsi="PMingLiU"/>
        </w:rPr>
        <w:t>答案：</w:t>
      </w:r>
      <w:r>
        <w:t>(A)(B)(C)</w:t>
      </w:r>
    </w:p>
    <w:p w:rsidR="008171CB" w:rsidRDefault="008171CB" w:rsidP="008171CB">
      <w:pPr>
        <w:rPr>
          <w:rFonts w:hint="eastAsia"/>
          <w:lang w:val="zh-TW"/>
        </w:rPr>
      </w:pPr>
      <w:r>
        <w:rPr>
          <w:rFonts w:ascii="PMingLiU" w:hAnsi="PMingLiU"/>
        </w:rPr>
        <w:t>解析：</w:t>
      </w:r>
      <w:r>
        <w:t>(D)</w:t>
      </w:r>
      <w:r>
        <w:rPr>
          <w:rFonts w:hint="eastAsia"/>
        </w:rPr>
        <w:t>印度並無豐富的石油蘊藏，且貧富差距顯著。</w:t>
      </w:r>
      <w:r>
        <w:br/>
        <w:t>(E)</w:t>
      </w:r>
      <w:r w:rsidRPr="007005E2">
        <w:rPr>
          <w:rFonts w:hint="eastAsia"/>
          <w:lang w:val="zh-TW"/>
        </w:rPr>
        <w:t>美國黑人文化。</w:t>
      </w:r>
    </w:p>
    <w:p w:rsidR="008171CB" w:rsidRDefault="008171CB" w:rsidP="008171CB">
      <w:pPr>
        <w:rPr>
          <w:rFonts w:hint="eastAsia"/>
          <w:lang w:val="zh-TW"/>
        </w:rPr>
      </w:pPr>
    </w:p>
    <w:p w:rsidR="008171CB" w:rsidRDefault="008171CB" w:rsidP="008171CB">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0302-00063　　　</w:t>
      </w:r>
      <w:r>
        <w:rPr>
          <w:rFonts w:ascii="SMbarcode" w:eastAsia="SMbarcode" w:hAnsi="PMingLiU"/>
          <w:lang w:val="zh-TW"/>
        </w:rPr>
        <w:t>*085306-0302-00063*</w:t>
      </w:r>
      <w:r>
        <w:rPr>
          <w:rFonts w:ascii="PMingLiU" w:hAnsi="PMingLiU"/>
          <w:lang w:val="zh-TW"/>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二十世紀初期的二十年間，印度的反殖民民族主義思潮開始盛行。請問：促成此一反殖民思潮興起的原因包括下列哪些？</w:t>
      </w:r>
      <w:r w:rsidRPr="008171CB">
        <w:rPr>
          <w:rFonts w:ascii="PMingLiU" w:hAnsi="PMingLiU" w:hint="eastAsia"/>
        </w:rPr>
        <w:t xml:space="preserve">　</w:t>
      </w:r>
      <w:r w:rsidRPr="008171CB">
        <w:rPr>
          <w:rFonts w:ascii="PMingLiU" w:hAnsi="PMingLiU"/>
        </w:rPr>
        <w:br/>
        <w:t>(A)</w:t>
      </w:r>
      <w:r w:rsidRPr="008171CB">
        <w:rPr>
          <w:rFonts w:ascii="PMingLiU" w:hAnsi="PMingLiU" w:hint="eastAsia"/>
          <w:lang w:val="zh-TW"/>
        </w:rPr>
        <w:t>國大黨未能實現讓印度邁向高度自治的理想</w:t>
      </w:r>
      <w:r w:rsidRPr="008171CB">
        <w:rPr>
          <w:rFonts w:ascii="PMingLiU" w:hAnsi="PMingLiU" w:hint="eastAsia"/>
        </w:rPr>
        <w:t xml:space="preserve">　</w:t>
      </w:r>
      <w:r w:rsidRPr="008171CB">
        <w:rPr>
          <w:rFonts w:ascii="PMingLiU" w:hAnsi="PMingLiU"/>
        </w:rPr>
        <w:t>(B)</w:t>
      </w:r>
      <w:r w:rsidRPr="008171CB">
        <w:rPr>
          <w:rFonts w:ascii="PMingLiU" w:hAnsi="PMingLiU" w:hint="eastAsia"/>
        </w:rPr>
        <w:t xml:space="preserve">殖民政府拒絕放寬印度人進入文官體系的資格限制　</w:t>
      </w:r>
      <w:r w:rsidRPr="008171CB">
        <w:rPr>
          <w:rFonts w:ascii="PMingLiU" w:hAnsi="PMingLiU"/>
        </w:rPr>
        <w:t>(C)</w:t>
      </w:r>
      <w:r w:rsidRPr="008171CB">
        <w:rPr>
          <w:rFonts w:ascii="PMingLiU" w:hAnsi="PMingLiU" w:hint="eastAsia"/>
          <w:lang w:val="zh-TW"/>
        </w:rPr>
        <w:t>日俄戰爭的結果強化知識分子獨立自主的信念</w:t>
      </w:r>
      <w:r w:rsidRPr="008171CB">
        <w:rPr>
          <w:rFonts w:ascii="PMingLiU" w:hAnsi="PMingLiU" w:hint="eastAsia"/>
        </w:rPr>
        <w:t xml:space="preserve">　</w:t>
      </w:r>
      <w:r w:rsidRPr="008171CB">
        <w:rPr>
          <w:rFonts w:ascii="PMingLiU" w:hAnsi="PMingLiU"/>
        </w:rPr>
        <w:t>(D)</w:t>
      </w:r>
      <w:r w:rsidRPr="008171CB">
        <w:rPr>
          <w:rFonts w:ascii="PMingLiU" w:hAnsi="PMingLiU" w:hint="eastAsia"/>
          <w:lang w:val="zh-TW"/>
        </w:rPr>
        <w:t>美國總統威爾遜提倡「民族自決」所帶來的影響</w:t>
      </w:r>
      <w:r w:rsidRPr="008171CB">
        <w:rPr>
          <w:rFonts w:ascii="PMingLiU" w:hAnsi="PMingLiU" w:hint="eastAsia"/>
        </w:rPr>
        <w:t xml:space="preserve">　</w:t>
      </w:r>
      <w:r w:rsidRPr="008171CB">
        <w:rPr>
          <w:rFonts w:ascii="PMingLiU" w:hAnsi="PMingLiU"/>
        </w:rPr>
        <w:t>(E)</w:t>
      </w:r>
      <w:r w:rsidRPr="008171CB">
        <w:rPr>
          <w:rFonts w:ascii="PMingLiU" w:hAnsi="PMingLiU" w:hint="eastAsia"/>
          <w:lang w:val="zh-TW"/>
        </w:rPr>
        <w:t>英國藉由議會立法打壓印度教與伊斯蘭教的地位</w:t>
      </w:r>
    </w:p>
    <w:p w:rsidR="008171CB" w:rsidRDefault="008171CB" w:rsidP="008171CB">
      <w:r>
        <w:rPr>
          <w:rFonts w:ascii="PMingLiU" w:hAnsi="PMingLiU"/>
        </w:rPr>
        <w:t>答案：</w:t>
      </w:r>
      <w:r>
        <w:t>(A)(C)(D)</w:t>
      </w:r>
    </w:p>
    <w:p w:rsidR="008171CB" w:rsidRDefault="008171CB" w:rsidP="008171CB">
      <w:pPr>
        <w:rPr>
          <w:rFonts w:hint="eastAsia"/>
        </w:rPr>
      </w:pPr>
      <w:r>
        <w:rPr>
          <w:rFonts w:ascii="PMingLiU" w:hAnsi="PMingLiU"/>
        </w:rPr>
        <w:t>解析：</w:t>
      </w:r>
      <w:r>
        <w:t>(B)</w:t>
      </w:r>
      <w:r>
        <w:rPr>
          <w:rFonts w:hint="eastAsia"/>
        </w:rPr>
        <w:t>1870</w:t>
      </w:r>
      <w:r>
        <w:rPr>
          <w:rFonts w:hint="eastAsia"/>
        </w:rPr>
        <w:t>年代後，殖民政府即放寬印度人參與文官考試的資格限制。</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0302-00064　　　</w:t>
      </w:r>
      <w:r>
        <w:rPr>
          <w:rFonts w:ascii="SMbarcode" w:eastAsia="SMbarcode" w:hAnsi="PMingLiU"/>
        </w:rPr>
        <w:t>*085306-0302-00064*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印度人非常喜歡看電影，光是</w:t>
      </w:r>
      <w:r w:rsidRPr="008171CB">
        <w:rPr>
          <w:rFonts w:ascii="PMingLiU" w:hAnsi="PMingLiU" w:cs="Damascus" w:hint="eastAsia"/>
        </w:rPr>
        <w:t>孟買一地即有</w:t>
      </w:r>
      <w:r w:rsidRPr="008171CB">
        <w:rPr>
          <w:rFonts w:ascii="PMingLiU" w:hAnsi="PMingLiU"/>
        </w:rPr>
        <w:t>250</w:t>
      </w:r>
      <w:r w:rsidRPr="008171CB">
        <w:rPr>
          <w:rFonts w:ascii="PMingLiU" w:hAnsi="PMingLiU" w:hint="eastAsia"/>
        </w:rPr>
        <w:t>家電影院，平均每天進電影院的人數高達</w:t>
      </w:r>
      <w:r w:rsidRPr="008171CB">
        <w:rPr>
          <w:rFonts w:ascii="PMingLiU" w:hAnsi="PMingLiU"/>
        </w:rPr>
        <w:t>1,400</w:t>
      </w:r>
      <w:r w:rsidRPr="008171CB">
        <w:rPr>
          <w:rFonts w:ascii="PMingLiU" w:hAnsi="PMingLiU" w:hint="eastAsia"/>
        </w:rPr>
        <w:t>萬人</w:t>
      </w:r>
      <w:r w:rsidRPr="008171CB">
        <w:rPr>
          <w:rFonts w:ascii="PMingLiU" w:hAnsi="PMingLiU" w:cs="Damascus" w:hint="eastAsia"/>
        </w:rPr>
        <w:t>。</w:t>
      </w:r>
      <w:r w:rsidRPr="008171CB">
        <w:rPr>
          <w:rFonts w:ascii="PMingLiU" w:hAnsi="PMingLiU" w:hint="eastAsia"/>
        </w:rPr>
        <w:t xml:space="preserve">請問：下列對於電影生產大國印度的描述，哪些正確？　</w:t>
      </w:r>
      <w:r w:rsidRPr="008171CB">
        <w:rPr>
          <w:rFonts w:ascii="PMingLiU" w:hAnsi="PMingLiU"/>
        </w:rPr>
        <w:br/>
        <w:t>(A)1930</w:t>
      </w:r>
      <w:r w:rsidRPr="008171CB">
        <w:rPr>
          <w:rFonts w:ascii="PMingLiU" w:hAnsi="PMingLiU" w:hint="eastAsia"/>
        </w:rPr>
        <w:t xml:space="preserve">年代是印度電影的黃金時期　</w:t>
      </w:r>
      <w:r w:rsidRPr="008171CB">
        <w:rPr>
          <w:rFonts w:ascii="PMingLiU" w:hAnsi="PMingLiU"/>
        </w:rPr>
        <w:t>(B)</w:t>
      </w:r>
      <w:r w:rsidRPr="008171CB">
        <w:rPr>
          <w:rFonts w:ascii="PMingLiU" w:hAnsi="PMingLiU" w:hint="eastAsia"/>
        </w:rPr>
        <w:t>因為受到英國殖民的影響</w:t>
      </w:r>
      <w:r w:rsidRPr="008171CB">
        <w:rPr>
          <w:rFonts w:ascii="PMingLiU" w:hAnsi="PMingLiU" w:cs="Damascus" w:hint="eastAsia"/>
        </w:rPr>
        <w:t>，印度電影多銷往英語系的國家，並大受歡迎</w:t>
      </w:r>
      <w:r w:rsidRPr="008171CB">
        <w:rPr>
          <w:rFonts w:ascii="PMingLiU" w:hAnsi="PMingLiU" w:hint="eastAsia"/>
        </w:rPr>
        <w:t xml:space="preserve">　</w:t>
      </w:r>
      <w:r w:rsidRPr="008171CB">
        <w:rPr>
          <w:rFonts w:ascii="PMingLiU" w:hAnsi="PMingLiU"/>
        </w:rPr>
        <w:t>(C)</w:t>
      </w:r>
      <w:r w:rsidRPr="008171CB">
        <w:rPr>
          <w:rFonts w:ascii="PMingLiU" w:hAnsi="PMingLiU" w:hint="eastAsia"/>
        </w:rPr>
        <w:t xml:space="preserve">印度電影從默片開始　</w:t>
      </w:r>
      <w:r w:rsidRPr="008171CB">
        <w:rPr>
          <w:rFonts w:ascii="PMingLiU" w:hAnsi="PMingLiU"/>
        </w:rPr>
        <w:t>(D)</w:t>
      </w:r>
      <w:r w:rsidRPr="008171CB">
        <w:rPr>
          <w:rFonts w:ascii="PMingLiU" w:hAnsi="PMingLiU" w:hint="eastAsia"/>
        </w:rPr>
        <w:t>寶萊塢</w:t>
      </w:r>
      <w:r w:rsidRPr="008171CB">
        <w:rPr>
          <w:rFonts w:ascii="PMingLiU" w:hAnsi="PMingLiU" w:cs="Damascus" w:hint="eastAsia"/>
        </w:rPr>
        <w:t>是印度重要的電影基地</w:t>
      </w:r>
      <w:r w:rsidRPr="008171CB">
        <w:rPr>
          <w:rFonts w:ascii="PMingLiU" w:hAnsi="PMingLiU" w:hint="eastAsia"/>
        </w:rPr>
        <w:t xml:space="preserve">　</w:t>
      </w:r>
      <w:r w:rsidRPr="008171CB">
        <w:rPr>
          <w:rFonts w:ascii="PMingLiU" w:hAnsi="PMingLiU"/>
        </w:rPr>
        <w:t>(E)</w:t>
      </w:r>
      <w:r w:rsidRPr="008171CB">
        <w:rPr>
          <w:rFonts w:ascii="PMingLiU" w:hAnsi="PMingLiU" w:hint="eastAsia"/>
        </w:rPr>
        <w:t>印度電影年產量為美國的兩倍</w:t>
      </w:r>
    </w:p>
    <w:p w:rsidR="008171CB" w:rsidRDefault="008171CB" w:rsidP="008171CB">
      <w:r>
        <w:rPr>
          <w:rFonts w:ascii="PMingLiU" w:hAnsi="PMingLiU"/>
        </w:rPr>
        <w:t>答案：</w:t>
      </w:r>
      <w:r>
        <w:t>(C)(D)(E)</w:t>
      </w:r>
    </w:p>
    <w:p w:rsidR="008171CB" w:rsidRDefault="008171CB" w:rsidP="008171CB">
      <w:pPr>
        <w:rPr>
          <w:rFonts w:cs="Damascus" w:hint="eastAsia"/>
        </w:rPr>
      </w:pPr>
      <w:r>
        <w:rPr>
          <w:rFonts w:ascii="PMingLiU" w:hAnsi="PMingLiU"/>
        </w:rPr>
        <w:t>解析：</w:t>
      </w:r>
      <w:r>
        <w:t>(A)</w:t>
      </w:r>
      <w:r w:rsidRPr="00120E5F">
        <w:t>1950-1960</w:t>
      </w:r>
      <w:r w:rsidRPr="00120E5F">
        <w:rPr>
          <w:rFonts w:hint="eastAsia"/>
        </w:rPr>
        <w:t>年代</w:t>
      </w:r>
      <w:r>
        <w:rPr>
          <w:rFonts w:hint="eastAsia"/>
        </w:rPr>
        <w:t>。</w:t>
      </w:r>
      <w:r>
        <w:br/>
        <w:t>(B)</w:t>
      </w:r>
      <w:r w:rsidRPr="007005E2">
        <w:rPr>
          <w:rFonts w:cs="Damascus" w:hint="eastAsia"/>
        </w:rPr>
        <w:t>並沒有。</w:t>
      </w:r>
    </w:p>
    <w:p w:rsidR="008171CB" w:rsidRDefault="008171CB" w:rsidP="008171CB">
      <w:pPr>
        <w:rPr>
          <w:rFonts w:cs="Damascus" w:hint="eastAsia"/>
        </w:rPr>
      </w:pPr>
    </w:p>
    <w:p w:rsidR="008171CB" w:rsidRDefault="008171CB" w:rsidP="008171CB">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0302-00065　　　</w:t>
      </w:r>
      <w:r>
        <w:rPr>
          <w:rFonts w:ascii="SMbarcode" w:eastAsia="SMbarcode" w:hAnsi="PMingLiU" w:cs="Damascus"/>
        </w:rPr>
        <w:t>*085306-0302-00065*</w:t>
      </w:r>
      <w:r>
        <w:rPr>
          <w:rFonts w:ascii="PMingLiU" w:hAnsi="PMingLiU" w:cs="Damascus"/>
        </w:rPr>
        <w:t xml:space="preserve">　　　難易度：中　　　出處：補充試題</w:t>
      </w:r>
    </w:p>
    <w:p w:rsidR="008171CB" w:rsidRDefault="008171CB" w:rsidP="008171CB">
      <w:pPr>
        <w:rPr>
          <w:rFonts w:ascii="PMingLiU" w:hAnsi="PMingLiU" w:hint="eastAsia"/>
        </w:rPr>
      </w:pPr>
      <w:r w:rsidRPr="008171CB">
        <w:rPr>
          <w:rFonts w:ascii="PMingLiU" w:hAnsi="PMingLiU" w:hint="eastAsia"/>
        </w:rPr>
        <w:t xml:space="preserve">小戎因為對瑜伽有興趣，故想要到瑜伽的故鄉印度，並製作一份關於印度文化之旅的報告書。請問：下列哪些符合此份報告書的內容？　</w:t>
      </w:r>
      <w:r w:rsidRPr="008171CB">
        <w:rPr>
          <w:rFonts w:ascii="PMingLiU" w:hAnsi="PMingLiU"/>
        </w:rPr>
        <w:br/>
        <w:t>(A)</w:t>
      </w:r>
      <w:r w:rsidRPr="008171CB">
        <w:rPr>
          <w:rFonts w:ascii="PMingLiU" w:hAnsi="PMingLiU" w:hint="eastAsia"/>
        </w:rPr>
        <w:t xml:space="preserve">印度人普遍不吃牛肉　</w:t>
      </w:r>
      <w:r w:rsidRPr="008171CB">
        <w:rPr>
          <w:rFonts w:ascii="PMingLiU" w:hAnsi="PMingLiU"/>
        </w:rPr>
        <w:t>(B)</w:t>
      </w:r>
      <w:r w:rsidRPr="008171CB">
        <w:rPr>
          <w:rFonts w:ascii="PMingLiU" w:hAnsi="PMingLiU" w:hint="eastAsia"/>
        </w:rPr>
        <w:t xml:space="preserve">伊斯蘭教徒不吃豬肉　</w:t>
      </w:r>
      <w:r w:rsidRPr="008171CB">
        <w:rPr>
          <w:rFonts w:ascii="PMingLiU" w:hAnsi="PMingLiU"/>
        </w:rPr>
        <w:t>(C)</w:t>
      </w:r>
      <w:r w:rsidRPr="008171CB">
        <w:rPr>
          <w:rFonts w:ascii="PMingLiU" w:hAnsi="PMingLiU" w:hint="eastAsia"/>
        </w:rPr>
        <w:t xml:space="preserve">手持食物進食　</w:t>
      </w:r>
      <w:r w:rsidRPr="008171CB">
        <w:rPr>
          <w:rFonts w:ascii="PMingLiU" w:hAnsi="PMingLiU"/>
        </w:rPr>
        <w:t>(D)</w:t>
      </w:r>
      <w:r w:rsidRPr="008171CB">
        <w:rPr>
          <w:rFonts w:ascii="PMingLiU" w:hAnsi="PMingLiU" w:hint="eastAsia"/>
        </w:rPr>
        <w:t xml:space="preserve">咖哩被視為健康食品　</w:t>
      </w:r>
      <w:r w:rsidRPr="008171CB">
        <w:rPr>
          <w:rFonts w:ascii="PMingLiU" w:hAnsi="PMingLiU"/>
        </w:rPr>
        <w:t>(E)</w:t>
      </w:r>
      <w:r w:rsidRPr="008171CB">
        <w:rPr>
          <w:rFonts w:ascii="PMingLiU" w:hAnsi="PMingLiU" w:hint="eastAsia"/>
        </w:rPr>
        <w:t>玉米餅和莎莎醬聞名國際</w:t>
      </w:r>
    </w:p>
    <w:p w:rsidR="008171CB" w:rsidRDefault="008171CB" w:rsidP="008171CB">
      <w:r>
        <w:rPr>
          <w:rFonts w:ascii="PMingLiU" w:hAnsi="PMingLiU"/>
        </w:rPr>
        <w:t>答案：</w:t>
      </w:r>
      <w:r>
        <w:t>(A)(B)(C)(D)</w:t>
      </w:r>
    </w:p>
    <w:p w:rsidR="008171CB" w:rsidRDefault="008171CB" w:rsidP="008171CB">
      <w:pPr>
        <w:rPr>
          <w:rFonts w:hint="eastAsia"/>
        </w:rPr>
      </w:pPr>
      <w:r>
        <w:rPr>
          <w:rFonts w:ascii="PMingLiU" w:hAnsi="PMingLiU" w:hint="eastAsia"/>
        </w:rPr>
        <w:t>解析：</w:t>
      </w:r>
      <w:r w:rsidRPr="00CC6C53">
        <w:rPr>
          <w:rFonts w:hint="eastAsia"/>
        </w:rPr>
        <w:t>印度人因為視牛為神聖動物，普遍不吃牛；而信伊斯蘭教的印度人不吃豬肉，又其民族傳統習慣以手拿食物進食，近年來受西方影響，漸漸改用刀叉餐具用餐，咖哩在印度被視為主要的食物</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0302-00066　　　</w:t>
      </w:r>
      <w:r>
        <w:rPr>
          <w:rFonts w:ascii="SMbarcode" w:eastAsia="SMbarcode" w:hAnsi="PMingLiU"/>
        </w:rPr>
        <w:t>*085306-0302-00066*</w:t>
      </w:r>
      <w:r>
        <w:rPr>
          <w:rFonts w:ascii="PMingLiU" w:hAnsi="PMingLiU"/>
        </w:rPr>
        <w:t xml:space="preserve">　　　難易度：中　　　出處：補充試題</w:t>
      </w:r>
    </w:p>
    <w:p w:rsidR="008171CB" w:rsidRDefault="008171CB" w:rsidP="008171CB">
      <w:pPr>
        <w:rPr>
          <w:rFonts w:ascii="PMingLiU" w:hAnsi="PMingLiU" w:hint="eastAsia"/>
        </w:rPr>
      </w:pPr>
      <w:r w:rsidRPr="008171CB">
        <w:rPr>
          <w:rFonts w:ascii="PMingLiU" w:hAnsi="PMingLiU" w:hint="eastAsia"/>
        </w:rPr>
        <w:t xml:space="preserve">二十世紀初期，印度的反殖民思潮開始盛行。請問：促成此一情勢的原因包括下列哪些？　</w:t>
      </w:r>
      <w:r w:rsidRPr="008171CB">
        <w:rPr>
          <w:rFonts w:ascii="PMingLiU" w:hAnsi="PMingLiU"/>
        </w:rPr>
        <w:br/>
        <w:t>(A)</w:t>
      </w:r>
      <w:r w:rsidRPr="008171CB">
        <w:rPr>
          <w:rFonts w:ascii="PMingLiU" w:hAnsi="PMingLiU" w:hint="eastAsia"/>
        </w:rPr>
        <w:t xml:space="preserve">國際局勢的變化，如日俄戰爭的刺激　</w:t>
      </w:r>
      <w:r w:rsidRPr="008171CB">
        <w:rPr>
          <w:rFonts w:ascii="PMingLiU" w:hAnsi="PMingLiU"/>
        </w:rPr>
        <w:t>(B)</w:t>
      </w:r>
      <w:r w:rsidRPr="008171CB">
        <w:rPr>
          <w:rFonts w:ascii="PMingLiU" w:hAnsi="PMingLiU" w:hint="eastAsia"/>
        </w:rPr>
        <w:t xml:space="preserve">英國殖民政府長期禁止印度人進入文官體系　</w:t>
      </w:r>
      <w:r w:rsidRPr="008171CB">
        <w:rPr>
          <w:rFonts w:ascii="PMingLiU" w:hAnsi="PMingLiU"/>
        </w:rPr>
        <w:t>(C)</w:t>
      </w:r>
      <w:r w:rsidRPr="008171CB">
        <w:rPr>
          <w:rFonts w:ascii="PMingLiU" w:hAnsi="PMingLiU" w:hint="eastAsia"/>
        </w:rPr>
        <w:t xml:space="preserve">國大黨未能促成印度邁向高度自治的理想　</w:t>
      </w:r>
      <w:r w:rsidRPr="008171CB">
        <w:rPr>
          <w:rFonts w:ascii="PMingLiU" w:hAnsi="PMingLiU"/>
        </w:rPr>
        <w:t>(D)</w:t>
      </w:r>
      <w:r w:rsidRPr="008171CB">
        <w:rPr>
          <w:rFonts w:ascii="PMingLiU" w:hAnsi="PMingLiU" w:hint="eastAsia"/>
        </w:rPr>
        <w:t xml:space="preserve">一次大戰後民族自決思潮的盛行　</w:t>
      </w:r>
      <w:r w:rsidRPr="008171CB">
        <w:rPr>
          <w:rFonts w:ascii="PMingLiU" w:hAnsi="PMingLiU"/>
        </w:rPr>
        <w:t>(E)</w:t>
      </w:r>
      <w:r w:rsidRPr="008171CB">
        <w:rPr>
          <w:rFonts w:ascii="PMingLiU" w:hAnsi="PMingLiU" w:hint="eastAsia"/>
        </w:rPr>
        <w:t>甘地倡導的不合作抵抗運動未能發揮預期效果</w:t>
      </w:r>
    </w:p>
    <w:p w:rsidR="008171CB" w:rsidRDefault="008171CB" w:rsidP="008171CB">
      <w:r>
        <w:rPr>
          <w:rFonts w:ascii="PMingLiU" w:hAnsi="PMingLiU"/>
        </w:rPr>
        <w:t>答案：</w:t>
      </w:r>
      <w:r>
        <w:t>(A)(C)(D)</w:t>
      </w:r>
    </w:p>
    <w:p w:rsidR="008171CB" w:rsidRDefault="008171CB" w:rsidP="008171CB">
      <w:pPr>
        <w:rPr>
          <w:rFonts w:hint="eastAsia"/>
        </w:rPr>
      </w:pPr>
      <w:r>
        <w:rPr>
          <w:rFonts w:ascii="PMingLiU" w:hAnsi="PMingLiU"/>
        </w:rPr>
        <w:t>解析：</w:t>
      </w:r>
      <w:r>
        <w:t>(B)</w:t>
      </w:r>
      <w:r w:rsidRPr="00033D52">
        <w:rPr>
          <w:rFonts w:hint="eastAsia"/>
        </w:rPr>
        <w:t>1870</w:t>
      </w:r>
      <w:r w:rsidRPr="00033D52">
        <w:rPr>
          <w:rFonts w:hint="eastAsia"/>
        </w:rPr>
        <w:t>年代由印度籍文官領導的抗議運動，曾促使殖民政府放寬印度人參與文官考試的資格限制。</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0302-00067　　　</w:t>
      </w:r>
      <w:r>
        <w:rPr>
          <w:rFonts w:ascii="SMbarcode" w:eastAsia="SMbarcode" w:hAnsi="PMingLiU"/>
        </w:rPr>
        <w:t>*085306-0302-00067*</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下文為甘地寫給蔣介石的一封信：「我幾乎用不著再對閣下保證，我以印度新運動創造者的地位，絕不會採取匆促行動的，而且無論我提議什麼行動，都必首先顧慮到不要傷害中國，或則鼓勵日本侵略印度或中國。我們也用不著說，任何與我有關的反對英政府的運動，都必是暴力的。我正以全副力量避免與英當局發生衝突。」請問：當時甘地可能著手於哪些行動？　</w:t>
      </w:r>
      <w:r w:rsidRPr="008171CB">
        <w:rPr>
          <w:rFonts w:ascii="PMingLiU" w:hAnsi="PMingLiU"/>
        </w:rPr>
        <w:br/>
        <w:t>(A)</w:t>
      </w:r>
      <w:r w:rsidRPr="008171CB">
        <w:rPr>
          <w:rFonts w:ascii="PMingLiU" w:hAnsi="PMingLiU" w:hint="eastAsia"/>
        </w:rPr>
        <w:t xml:space="preserve">鼓勵印度人拒絕繳稅　</w:t>
      </w:r>
      <w:r w:rsidRPr="008171CB">
        <w:rPr>
          <w:rFonts w:ascii="PMingLiU" w:hAnsi="PMingLiU"/>
        </w:rPr>
        <w:t>(B)</w:t>
      </w:r>
      <w:r w:rsidRPr="008171CB">
        <w:rPr>
          <w:rFonts w:ascii="PMingLiU" w:hAnsi="PMingLiU" w:hint="eastAsia"/>
        </w:rPr>
        <w:t xml:space="preserve">緩和印度教徒與穆斯林之間的衝突　</w:t>
      </w:r>
      <w:r w:rsidRPr="008171CB">
        <w:rPr>
          <w:rFonts w:ascii="PMingLiU" w:hAnsi="PMingLiU"/>
        </w:rPr>
        <w:t>(C)</w:t>
      </w:r>
      <w:r w:rsidRPr="008171CB">
        <w:rPr>
          <w:rFonts w:ascii="PMingLiU" w:hAnsi="PMingLiU" w:hint="eastAsia"/>
        </w:rPr>
        <w:t xml:space="preserve">帶領印度人在街上靜坐抗議　</w:t>
      </w:r>
      <w:r w:rsidRPr="008171CB">
        <w:rPr>
          <w:rFonts w:ascii="PMingLiU" w:hAnsi="PMingLiU"/>
        </w:rPr>
        <w:t>(D)</w:t>
      </w:r>
      <w:r w:rsidRPr="008171CB">
        <w:rPr>
          <w:rFonts w:ascii="PMingLiU" w:hAnsi="PMingLiU" w:hint="eastAsia"/>
        </w:rPr>
        <w:t xml:space="preserve">宣傳穿著印度士布代替英國布　</w:t>
      </w:r>
      <w:r w:rsidRPr="008171CB">
        <w:rPr>
          <w:rFonts w:ascii="PMingLiU" w:hAnsi="PMingLiU"/>
        </w:rPr>
        <w:t>(E)</w:t>
      </w:r>
      <w:r w:rsidRPr="008171CB">
        <w:rPr>
          <w:rFonts w:ascii="PMingLiU" w:hAnsi="PMingLiU" w:hint="eastAsia"/>
        </w:rPr>
        <w:t>領導國大黨與英國協商獨立事宜</w:t>
      </w:r>
    </w:p>
    <w:p w:rsidR="008171CB" w:rsidRDefault="008171CB" w:rsidP="008171CB">
      <w:r>
        <w:rPr>
          <w:rFonts w:ascii="PMingLiU" w:hAnsi="PMingLiU"/>
        </w:rPr>
        <w:t>答案：</w:t>
      </w:r>
      <w:r>
        <w:t>(A)(C)(D)(E)</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題號：0302-00068　　　</w:t>
      </w:r>
      <w:r>
        <w:rPr>
          <w:rFonts w:ascii="SMbarcode" w:eastAsia="SMbarcode" w:hAnsi="PMingLiU"/>
        </w:rPr>
        <w:t>*085306-0302-00068*</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下文為甘地寫給蔣介石的一封信：「我幾乎用不著再對閣下保證，我以印度新運動創造者的地位，絕不會採取匆促行動的，而且無論我提議什麼行動，都必首先顧慮到不要傷害中國，或者鼓勵日本侵略印度或中國。我們也用不著說，任何與我有關的反對英政府的運動，都必是非暴力的。我正以全副力量避免與英當局發生衝突。」請問：當時甘地可能著手於哪些行動？　</w:t>
      </w:r>
      <w:r w:rsidRPr="008171CB">
        <w:rPr>
          <w:rFonts w:ascii="PMingLiU" w:hAnsi="PMingLiU"/>
        </w:rPr>
        <w:br/>
        <w:t>(A)</w:t>
      </w:r>
      <w:r w:rsidRPr="008171CB">
        <w:rPr>
          <w:rFonts w:ascii="PMingLiU" w:hAnsi="PMingLiU" w:hint="eastAsia"/>
        </w:rPr>
        <w:t xml:space="preserve">激化印度教徒與穆斯林之間的衝突　</w:t>
      </w:r>
      <w:r w:rsidRPr="008171CB">
        <w:rPr>
          <w:rFonts w:ascii="PMingLiU" w:hAnsi="PMingLiU"/>
        </w:rPr>
        <w:t>(B)</w:t>
      </w:r>
      <w:r w:rsidRPr="008171CB">
        <w:rPr>
          <w:rFonts w:ascii="PMingLiU" w:hAnsi="PMingLiU" w:hint="eastAsia"/>
        </w:rPr>
        <w:t xml:space="preserve">鼓勵印度人繳稅以充實國力　</w:t>
      </w:r>
      <w:r w:rsidRPr="008171CB">
        <w:rPr>
          <w:rFonts w:ascii="PMingLiU" w:hAnsi="PMingLiU"/>
        </w:rPr>
        <w:t>(C)</w:t>
      </w:r>
      <w:r w:rsidRPr="008171CB">
        <w:rPr>
          <w:rFonts w:ascii="PMingLiU" w:hAnsi="PMingLiU" w:hint="eastAsia"/>
        </w:rPr>
        <w:t xml:space="preserve">帶領印度人在街上靜坐抗議　</w:t>
      </w:r>
      <w:r w:rsidRPr="008171CB">
        <w:rPr>
          <w:rFonts w:ascii="PMingLiU" w:hAnsi="PMingLiU"/>
        </w:rPr>
        <w:t>(D)</w:t>
      </w:r>
      <w:r w:rsidRPr="008171CB">
        <w:rPr>
          <w:rFonts w:ascii="PMingLiU" w:hAnsi="PMingLiU" w:hint="eastAsia"/>
        </w:rPr>
        <w:t xml:space="preserve">領導國大黨提倡獨立事宜　</w:t>
      </w:r>
      <w:r w:rsidRPr="008171CB">
        <w:rPr>
          <w:rFonts w:ascii="PMingLiU" w:hAnsi="PMingLiU"/>
        </w:rPr>
        <w:t>(E)</w:t>
      </w:r>
      <w:r w:rsidRPr="008171CB">
        <w:rPr>
          <w:rFonts w:ascii="PMingLiU" w:hAnsi="PMingLiU" w:hint="eastAsia"/>
        </w:rPr>
        <w:t>宣傳穿著英國布期待印度進步</w:t>
      </w:r>
    </w:p>
    <w:p w:rsidR="008171CB" w:rsidRDefault="008171CB" w:rsidP="008171CB">
      <w:r>
        <w:rPr>
          <w:rFonts w:ascii="PMingLiU" w:hAnsi="PMingLiU"/>
        </w:rPr>
        <w:t>答案：</w:t>
      </w:r>
      <w:r>
        <w:t>(C)(D)</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題號：0302-00069　　　</w:t>
      </w:r>
      <w:r>
        <w:rPr>
          <w:rFonts w:ascii="SMbarcode" w:eastAsia="SMbarcode" w:hAnsi="PMingLiU"/>
        </w:rPr>
        <w:t>*085306-0302-00069*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臺灣社會有許多文化事物深受印度文化影響，下列哪些臺灣人的生活敘述與其有關？　</w:t>
      </w:r>
      <w:r w:rsidRPr="008171CB">
        <w:rPr>
          <w:rFonts w:ascii="PMingLiU" w:hAnsi="PMingLiU"/>
        </w:rPr>
        <w:br/>
        <w:t>(A)</w:t>
      </w:r>
      <w:r w:rsidRPr="008171CB">
        <w:rPr>
          <w:rFonts w:ascii="PMingLiU" w:hAnsi="PMingLiU" w:hint="eastAsia"/>
        </w:rPr>
        <w:t xml:space="preserve">臺灣許多農民不吃牛肉　</w:t>
      </w:r>
      <w:r w:rsidRPr="008171CB">
        <w:rPr>
          <w:rFonts w:ascii="PMingLiU" w:hAnsi="PMingLiU"/>
        </w:rPr>
        <w:t>(B)</w:t>
      </w:r>
      <w:r w:rsidRPr="008171CB">
        <w:rPr>
          <w:rFonts w:ascii="PMingLiU" w:hAnsi="PMingLiU" w:hint="eastAsia"/>
        </w:rPr>
        <w:t xml:space="preserve">臺灣許多簡餐店都有賣咖哩飯　</w:t>
      </w:r>
      <w:r w:rsidRPr="008171CB">
        <w:rPr>
          <w:rFonts w:ascii="PMingLiU" w:hAnsi="PMingLiU"/>
        </w:rPr>
        <w:t>(C)</w:t>
      </w:r>
      <w:r w:rsidRPr="008171CB">
        <w:rPr>
          <w:rFonts w:ascii="PMingLiU" w:hAnsi="PMingLiU" w:hint="eastAsia"/>
        </w:rPr>
        <w:t xml:space="preserve">社區大學開設瑜伽課程　</w:t>
      </w:r>
      <w:r w:rsidRPr="008171CB">
        <w:rPr>
          <w:rFonts w:ascii="PMingLiU" w:hAnsi="PMingLiU"/>
        </w:rPr>
        <w:t>(D)</w:t>
      </w:r>
      <w:r w:rsidRPr="008171CB">
        <w:rPr>
          <w:rFonts w:ascii="PMingLiU" w:hAnsi="PMingLiU" w:hint="eastAsia"/>
        </w:rPr>
        <w:t xml:space="preserve">進入廟宇拜四面佛　</w:t>
      </w:r>
      <w:r w:rsidRPr="008171CB">
        <w:rPr>
          <w:rFonts w:ascii="PMingLiU" w:hAnsi="PMingLiU"/>
        </w:rPr>
        <w:t>(E)</w:t>
      </w:r>
      <w:r w:rsidRPr="008171CB">
        <w:rPr>
          <w:rFonts w:ascii="PMingLiU" w:hAnsi="PMingLiU" w:hint="eastAsia"/>
        </w:rPr>
        <w:t>去電影院看寶萊塢出品的電影</w:t>
      </w:r>
    </w:p>
    <w:p w:rsidR="008171CB" w:rsidRDefault="008171CB" w:rsidP="008171CB">
      <w:r>
        <w:rPr>
          <w:rFonts w:ascii="PMingLiU" w:hAnsi="PMingLiU"/>
        </w:rPr>
        <w:t>答案：</w:t>
      </w:r>
      <w:r>
        <w:t>(B)(C)(D)(E)</w:t>
      </w:r>
    </w:p>
    <w:p w:rsidR="008171CB" w:rsidRDefault="008171CB" w:rsidP="008171CB">
      <w:pPr>
        <w:rPr>
          <w:rFonts w:hint="eastAsia"/>
        </w:rPr>
      </w:pPr>
      <w:r>
        <w:rPr>
          <w:rFonts w:ascii="PMingLiU" w:hAnsi="PMingLiU"/>
        </w:rPr>
        <w:t>解析：</w:t>
      </w:r>
      <w:r>
        <w:t>(A)</w:t>
      </w:r>
      <w:r w:rsidRPr="00A1682B">
        <w:rPr>
          <w:rFonts w:hint="eastAsia"/>
        </w:rPr>
        <w:t>因臺灣農民認為牛幫助農民耕作非常辛苦，和牛有深厚情感</w:t>
      </w:r>
      <w:r>
        <w:rPr>
          <w:rFonts w:hint="eastAsia"/>
        </w:rPr>
        <w:t>，</w:t>
      </w:r>
      <w:r w:rsidRPr="00A1682B">
        <w:rPr>
          <w:rFonts w:hint="eastAsia"/>
        </w:rPr>
        <w:t>因而不吃牛，非是信仰印度教禁食牛肉。</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0302-00070　　　</w:t>
      </w:r>
      <w:r>
        <w:rPr>
          <w:rFonts w:ascii="SMbarcode" w:eastAsia="SMbarcode" w:hAnsi="PMingLiU"/>
        </w:rPr>
        <w:t>*085306-0302-00070*</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羅伊在印度現代化的發展上占有重要的地位</w:t>
      </w:r>
      <w:r w:rsidRPr="008171CB">
        <w:rPr>
          <w:rFonts w:ascii="PMingLiU" w:hAnsi="PMingLiU" w:cs="Damascus" w:hint="eastAsia"/>
        </w:rPr>
        <w:t>。請問</w:t>
      </w:r>
      <w:r w:rsidRPr="008171CB">
        <w:rPr>
          <w:rFonts w:ascii="PMingLiU" w:hAnsi="PMingLiU" w:hint="eastAsia"/>
        </w:rPr>
        <w:t>：下列</w:t>
      </w:r>
      <w:r w:rsidRPr="008171CB">
        <w:rPr>
          <w:rFonts w:ascii="PMingLiU" w:hAnsi="PMingLiU" w:cs="Damascus" w:hint="eastAsia"/>
        </w:rPr>
        <w:t>哪些是羅伊的主張？</w:t>
      </w:r>
      <w:r w:rsidRPr="008171CB">
        <w:rPr>
          <w:rFonts w:ascii="PMingLiU" w:hAnsi="PMingLiU" w:hint="eastAsia"/>
        </w:rPr>
        <w:t xml:space="preserve">　</w:t>
      </w:r>
      <w:r w:rsidRPr="008171CB">
        <w:rPr>
          <w:rFonts w:ascii="PMingLiU" w:hAnsi="PMingLiU"/>
        </w:rPr>
        <w:br/>
        <w:t>(A)</w:t>
      </w:r>
      <w:r w:rsidRPr="008171CB">
        <w:rPr>
          <w:rFonts w:ascii="PMingLiU" w:hAnsi="PMingLiU" w:hint="eastAsia"/>
        </w:rPr>
        <w:t xml:space="preserve">主張印度脫離英國獨立　</w:t>
      </w:r>
      <w:r w:rsidRPr="008171CB">
        <w:rPr>
          <w:rFonts w:ascii="PMingLiU" w:hAnsi="PMingLiU"/>
        </w:rPr>
        <w:t>(B)</w:t>
      </w:r>
      <w:r w:rsidRPr="008171CB">
        <w:rPr>
          <w:rFonts w:ascii="PMingLiU" w:hAnsi="PMingLiU" w:hint="eastAsia"/>
        </w:rPr>
        <w:t xml:space="preserve">主張在印度實施憲政　</w:t>
      </w:r>
      <w:r w:rsidRPr="008171CB">
        <w:rPr>
          <w:rFonts w:ascii="PMingLiU" w:hAnsi="PMingLiU"/>
        </w:rPr>
        <w:t>(C)</w:t>
      </w:r>
      <w:r w:rsidRPr="008171CB">
        <w:rPr>
          <w:rFonts w:ascii="PMingLiU" w:hAnsi="PMingLiU" w:hint="eastAsia"/>
        </w:rPr>
        <w:t xml:space="preserve">主張學習英語，吸收西方文明成就　</w:t>
      </w:r>
      <w:r w:rsidRPr="008171CB">
        <w:rPr>
          <w:rFonts w:ascii="PMingLiU" w:hAnsi="PMingLiU"/>
        </w:rPr>
        <w:t>(D)</w:t>
      </w:r>
      <w:r w:rsidRPr="008171CB">
        <w:rPr>
          <w:rFonts w:ascii="PMingLiU" w:hAnsi="PMingLiU" w:hint="eastAsia"/>
        </w:rPr>
        <w:t xml:space="preserve">創立的「梵社」主張維護印度的傳統文化　</w:t>
      </w:r>
      <w:r w:rsidRPr="008171CB">
        <w:rPr>
          <w:rFonts w:ascii="PMingLiU" w:hAnsi="PMingLiU"/>
        </w:rPr>
        <w:t>(E)</w:t>
      </w:r>
      <w:r w:rsidRPr="008171CB">
        <w:rPr>
          <w:rFonts w:ascii="PMingLiU" w:hAnsi="PMingLiU" w:hint="eastAsia"/>
        </w:rPr>
        <w:t>主張印度教建立在理性主義下</w:t>
      </w:r>
    </w:p>
    <w:p w:rsidR="008171CB" w:rsidRDefault="008171CB" w:rsidP="008171CB">
      <w:r>
        <w:rPr>
          <w:rFonts w:ascii="PMingLiU" w:hAnsi="PMingLiU"/>
        </w:rPr>
        <w:t>答案：</w:t>
      </w:r>
      <w:r>
        <w:t>(B)(C)(E)</w:t>
      </w:r>
    </w:p>
    <w:p w:rsidR="008171CB" w:rsidRDefault="008171CB" w:rsidP="008171CB">
      <w:pPr>
        <w:rPr>
          <w:rFonts w:hint="eastAsia"/>
        </w:rPr>
      </w:pPr>
      <w:r>
        <w:rPr>
          <w:rFonts w:ascii="PMingLiU" w:hAnsi="PMingLiU"/>
        </w:rPr>
        <w:t>解析：</w:t>
      </w:r>
      <w:r>
        <w:t>(A)</w:t>
      </w:r>
      <w:r w:rsidRPr="00120E5F">
        <w:rPr>
          <w:rFonts w:hint="eastAsia"/>
        </w:rPr>
        <w:t>沒有這樣主張</w:t>
      </w:r>
      <w:r>
        <w:rPr>
          <w:rFonts w:hint="eastAsia"/>
        </w:rPr>
        <w:t>。</w:t>
      </w:r>
      <w:r>
        <w:br/>
        <w:t>(D)</w:t>
      </w:r>
      <w:r w:rsidRPr="00120E5F">
        <w:rPr>
          <w:rFonts w:hint="eastAsia"/>
        </w:rPr>
        <w:t>重新詮釋印度教，並非一味地維護印度傳統</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0302-00071　　　</w:t>
      </w:r>
      <w:r>
        <w:rPr>
          <w:rFonts w:ascii="SMbarcode" w:eastAsia="SMbarcode" w:hAnsi="PMingLiU"/>
        </w:rPr>
        <w:t>*085306-0302-00071*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中國與印度都是世界上地廣人多、文化悠久的大國。兩國在近代史上，同樣也遭到外力的入侵，也都面臨西化及現代化的問題。下列為兩國所作的比較敘述，哪些符合歷史事實？　</w:t>
      </w:r>
      <w:r w:rsidRPr="008171CB">
        <w:rPr>
          <w:rFonts w:ascii="PMingLiU" w:hAnsi="PMingLiU"/>
        </w:rPr>
        <w:br/>
        <w:t>(A)</w:t>
      </w:r>
      <w:r w:rsidRPr="008171CB">
        <w:rPr>
          <w:rFonts w:ascii="PMingLiU" w:hAnsi="PMingLiU" w:hint="eastAsia"/>
        </w:rPr>
        <w:t>宗教上，中國受到印度佛教的影響，多為多神論者；印度雖</w:t>
      </w:r>
      <w:ins w:id="17" w:author="soci22a" w:date="2014-09-23T14:58:00Z">
        <w:r w:rsidRPr="008171CB">
          <w:rPr>
            <w:rFonts w:ascii="PMingLiU" w:hAnsi="PMingLiU" w:hint="eastAsia"/>
          </w:rPr>
          <w:t>然</w:t>
        </w:r>
      </w:ins>
      <w:r w:rsidRPr="008171CB">
        <w:rPr>
          <w:rFonts w:ascii="PMingLiU" w:hAnsi="PMingLiU" w:hint="eastAsia"/>
        </w:rPr>
        <w:t xml:space="preserve">是佛教的發源地，反而改信一神論的印度教　</w:t>
      </w:r>
      <w:r w:rsidRPr="008171CB">
        <w:rPr>
          <w:rFonts w:ascii="PMingLiU" w:hAnsi="PMingLiU"/>
        </w:rPr>
        <w:t>(B)</w:t>
      </w:r>
      <w:r w:rsidRPr="008171CB">
        <w:rPr>
          <w:rFonts w:ascii="PMingLiU" w:hAnsi="PMingLiU" w:hint="eastAsia"/>
        </w:rPr>
        <w:t xml:space="preserve">語言上，中國方言複雜、文字一統；印度則在建國後，以主要方言印地語（Hindi）為國語　</w:t>
      </w:r>
      <w:r w:rsidRPr="008171CB">
        <w:rPr>
          <w:rFonts w:ascii="PMingLiU" w:hAnsi="PMingLiU"/>
        </w:rPr>
        <w:t>(C)</w:t>
      </w:r>
      <w:r w:rsidRPr="008171CB">
        <w:rPr>
          <w:rFonts w:ascii="PMingLiU" w:hAnsi="PMingLiU" w:hint="eastAsia"/>
        </w:rPr>
        <w:t xml:space="preserve">社會結構上，兩者都是父權杜會，傳統的婦女地位甚低，但印度受英人影響，婦女地位漸升　</w:t>
      </w:r>
      <w:r w:rsidRPr="008171CB">
        <w:rPr>
          <w:rFonts w:ascii="PMingLiU" w:hAnsi="PMingLiU"/>
        </w:rPr>
        <w:t>(D)</w:t>
      </w:r>
      <w:r w:rsidRPr="008171CB">
        <w:rPr>
          <w:rFonts w:ascii="PMingLiU" w:hAnsi="PMingLiU" w:hint="eastAsia"/>
        </w:rPr>
        <w:t xml:space="preserve">在教育上，兩者都受到西方的影響，以高等教育而言，學校籌建速度遠快於中國　</w:t>
      </w:r>
      <w:r w:rsidRPr="008171CB">
        <w:rPr>
          <w:rFonts w:ascii="PMingLiU" w:hAnsi="PMingLiU"/>
        </w:rPr>
        <w:t>(E)</w:t>
      </w:r>
      <w:r w:rsidRPr="008171CB">
        <w:rPr>
          <w:rFonts w:ascii="PMingLiU" w:hAnsi="PMingLiU" w:hint="eastAsia"/>
        </w:rPr>
        <w:t>在價值觀念上，兩者都因為現代醫藥衛生的進步、經濟組織的變化，造成社會結構改變</w:t>
      </w:r>
    </w:p>
    <w:p w:rsidR="008171CB" w:rsidRDefault="008171CB" w:rsidP="008171CB">
      <w:r>
        <w:rPr>
          <w:rFonts w:ascii="PMingLiU" w:hAnsi="PMingLiU"/>
        </w:rPr>
        <w:t>答案：</w:t>
      </w:r>
      <w:r>
        <w:t>(B)(C)(D)(E)</w:t>
      </w:r>
    </w:p>
    <w:p w:rsidR="008171CB" w:rsidRDefault="008171CB" w:rsidP="008171CB">
      <w:pPr>
        <w:rPr>
          <w:rFonts w:hint="eastAsia"/>
        </w:rPr>
      </w:pPr>
      <w:r>
        <w:rPr>
          <w:rFonts w:ascii="PMingLiU" w:hAnsi="PMingLiU"/>
        </w:rPr>
        <w:t>解析：</w:t>
      </w:r>
      <w:r>
        <w:t>(A)</w:t>
      </w:r>
      <w:r w:rsidRPr="00813EEE">
        <w:rPr>
          <w:rFonts w:hint="eastAsia"/>
        </w:rPr>
        <w:t>印度教也為多神信仰。</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0302-00072　　　</w:t>
      </w:r>
      <w:r>
        <w:rPr>
          <w:rFonts w:ascii="SMbarcode" w:eastAsia="SMbarcode" w:hAnsi="PMingLiU"/>
        </w:rPr>
        <w:t>*085306-0302-00072*</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 xml:space="preserve">現今社會強調養生，練瑜珈成為很熱門的健身項目。請問：關於瑜珈的敘述，下列哪些正確？　</w:t>
      </w:r>
      <w:r w:rsidRPr="008171CB">
        <w:rPr>
          <w:rFonts w:ascii="PMingLiU" w:hAnsi="PMingLiU"/>
        </w:rPr>
        <w:br/>
        <w:t>(A)</w:t>
      </w:r>
      <w:r w:rsidRPr="008171CB">
        <w:rPr>
          <w:rFonts w:ascii="PMingLiU" w:hAnsi="PMingLiU" w:hint="eastAsia"/>
        </w:rPr>
        <w:t xml:space="preserve">此文化在《吠陀經》內已有提及　</w:t>
      </w:r>
      <w:r w:rsidRPr="008171CB">
        <w:rPr>
          <w:rFonts w:ascii="PMingLiU" w:hAnsi="PMingLiU"/>
        </w:rPr>
        <w:t>(B)</w:t>
      </w:r>
      <w:r w:rsidRPr="008171CB">
        <w:rPr>
          <w:rFonts w:ascii="PMingLiU" w:hAnsi="PMingLiU" w:hint="eastAsia"/>
        </w:rPr>
        <w:t xml:space="preserve">主張的理論基礎源自於《奧義書》　</w:t>
      </w:r>
      <w:r w:rsidRPr="008171CB">
        <w:rPr>
          <w:rFonts w:ascii="PMingLiU" w:hAnsi="PMingLiU"/>
        </w:rPr>
        <w:t>(C)</w:t>
      </w:r>
      <w:r w:rsidRPr="008171CB">
        <w:rPr>
          <w:rFonts w:ascii="PMingLiU" w:hAnsi="PMingLiU" w:hint="eastAsia"/>
        </w:rPr>
        <w:t xml:space="preserve">能控制並止息妄念，如此即可成神　</w:t>
      </w:r>
      <w:r w:rsidRPr="008171CB">
        <w:rPr>
          <w:rFonts w:ascii="PMingLiU" w:hAnsi="PMingLiU"/>
        </w:rPr>
        <w:t>(D)</w:t>
      </w:r>
      <w:r w:rsidRPr="008171CB">
        <w:rPr>
          <w:rFonts w:ascii="PMingLiU" w:hAnsi="PMingLiU" w:hint="eastAsia"/>
        </w:rPr>
        <w:t xml:space="preserve">最早在美國創設的團契在十九世紀時即出現　</w:t>
      </w:r>
      <w:r w:rsidRPr="008171CB">
        <w:rPr>
          <w:rFonts w:ascii="PMingLiU" w:hAnsi="PMingLiU"/>
        </w:rPr>
        <w:t>(E)</w:t>
      </w:r>
      <w:r w:rsidRPr="008171CB">
        <w:rPr>
          <w:rFonts w:ascii="PMingLiU" w:hAnsi="PMingLiU" w:hint="eastAsia"/>
        </w:rPr>
        <w:t>西元前二世紀的闍利是最早的理論架構者</w:t>
      </w:r>
    </w:p>
    <w:p w:rsidR="008171CB" w:rsidRDefault="008171CB" w:rsidP="008171CB">
      <w:r>
        <w:rPr>
          <w:rFonts w:ascii="PMingLiU" w:hAnsi="PMingLiU"/>
        </w:rPr>
        <w:t>答案：</w:t>
      </w:r>
      <w:r>
        <w:t>(A)(E)</w:t>
      </w:r>
    </w:p>
    <w:p w:rsidR="008171CB" w:rsidRDefault="008171CB" w:rsidP="008171CB">
      <w:pPr>
        <w:rPr>
          <w:rFonts w:hint="eastAsia"/>
        </w:rPr>
      </w:pPr>
      <w:r>
        <w:rPr>
          <w:rFonts w:ascii="PMingLiU" w:hAnsi="PMingLiU"/>
        </w:rPr>
        <w:t>解析：</w:t>
      </w:r>
      <w:r>
        <w:t>(B)</w:t>
      </w:r>
      <w:r w:rsidRPr="00350816">
        <w:rPr>
          <w:rFonts w:hint="eastAsia"/>
        </w:rPr>
        <w:t>源自於《瑜珈經》</w:t>
      </w:r>
      <w:r>
        <w:rPr>
          <w:rFonts w:hint="eastAsia"/>
        </w:rPr>
        <w:t>。</w:t>
      </w:r>
      <w:r>
        <w:br/>
        <w:t>(C)</w:t>
      </w:r>
      <w:r w:rsidRPr="00350816">
        <w:rPr>
          <w:rFonts w:hint="eastAsia"/>
        </w:rPr>
        <w:t>只是能進入一種深沉專注與至真合一的境界</w:t>
      </w:r>
      <w:r>
        <w:rPr>
          <w:rFonts w:hint="eastAsia"/>
        </w:rPr>
        <w:t>。</w:t>
      </w:r>
      <w:r>
        <w:br/>
        <w:t>(D)</w:t>
      </w:r>
      <w:r w:rsidRPr="00350816">
        <w:rPr>
          <w:rFonts w:hint="eastAsia"/>
        </w:rPr>
        <w:t>最早在美國創設的團契為</w:t>
      </w:r>
      <w:r w:rsidRPr="00350816">
        <w:rPr>
          <w:rFonts w:hint="eastAsia"/>
        </w:rPr>
        <w:t>1920</w:t>
      </w:r>
      <w:r w:rsidRPr="00350816">
        <w:rPr>
          <w:rFonts w:hint="eastAsia"/>
        </w:rPr>
        <w:t>年，屬於</w:t>
      </w:r>
      <w:r>
        <w:rPr>
          <w:rFonts w:hint="eastAsia"/>
        </w:rPr>
        <w:t>二十</w:t>
      </w:r>
      <w:r w:rsidRPr="00350816">
        <w:rPr>
          <w:rFonts w:hint="eastAsia"/>
        </w:rPr>
        <w:t>世紀</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0302-00073　　　</w:t>
      </w:r>
      <w:r>
        <w:rPr>
          <w:rFonts w:ascii="SMbarcode" w:eastAsia="SMbarcode" w:hAnsi="PMingLiU"/>
        </w:rPr>
        <w:t>*085306-0302-00073*</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 xml:space="preserve">甘地曾表示：「我將不惜生命，反對賤民分區選舉。如果英國政府真的如此決定，我將絕食而死。」他也曾電告英國首相麥克唐納，就其規定賤民分區選舉一事，宣告：「我將以我的生命抵制您的決定。」其極具感染力的個人魅力最終帶領印度走向獨立。關於甘地，下列敘述正確的有哪些？　</w:t>
      </w:r>
      <w:r w:rsidRPr="008171CB">
        <w:rPr>
          <w:rFonts w:ascii="PMingLiU" w:hAnsi="PMingLiU"/>
        </w:rPr>
        <w:br/>
        <w:t>(A)</w:t>
      </w:r>
      <w:r w:rsidRPr="008171CB">
        <w:rPr>
          <w:rFonts w:ascii="PMingLiU" w:hAnsi="PMingLiU" w:hint="eastAsia"/>
        </w:rPr>
        <w:t xml:space="preserve">甘地出身於信仰佛教的地方文官家庭　</w:t>
      </w:r>
      <w:r w:rsidRPr="008171CB">
        <w:rPr>
          <w:rFonts w:ascii="PMingLiU" w:hAnsi="PMingLiU"/>
        </w:rPr>
        <w:t>(B)</w:t>
      </w:r>
      <w:r w:rsidRPr="008171CB">
        <w:rPr>
          <w:rFonts w:ascii="PMingLiU" w:hAnsi="PMingLiU" w:hint="eastAsia"/>
        </w:rPr>
        <w:t xml:space="preserve">早年參與南非的反歧視印度人運動，主張政府應尊重不同種族的宗教與文化　</w:t>
      </w:r>
      <w:r w:rsidRPr="008171CB">
        <w:rPr>
          <w:rFonts w:ascii="PMingLiU" w:hAnsi="PMingLiU"/>
        </w:rPr>
        <w:t>(C)</w:t>
      </w:r>
      <w:r w:rsidRPr="008171CB">
        <w:rPr>
          <w:rFonts w:ascii="PMingLiU" w:hAnsi="PMingLiU" w:hint="eastAsia"/>
        </w:rPr>
        <w:t xml:space="preserve">從西方汲取公民不服從與基督教悲天憫人的觀點　</w:t>
      </w:r>
      <w:r w:rsidRPr="008171CB">
        <w:rPr>
          <w:rFonts w:ascii="PMingLiU" w:hAnsi="PMingLiU"/>
        </w:rPr>
        <w:t>(D)</w:t>
      </w:r>
      <w:r w:rsidRPr="008171CB">
        <w:rPr>
          <w:rFonts w:ascii="PMingLiU" w:hAnsi="PMingLiU" w:hint="eastAsia"/>
        </w:rPr>
        <w:t xml:space="preserve">從印度教傳統中，獲得寬恕、仁愛、不殺生等道德信念　</w:t>
      </w:r>
      <w:r w:rsidRPr="008171CB">
        <w:rPr>
          <w:rFonts w:ascii="PMingLiU" w:hAnsi="PMingLiU"/>
        </w:rPr>
        <w:t>(E)</w:t>
      </w:r>
      <w:r w:rsidRPr="008171CB">
        <w:rPr>
          <w:rFonts w:ascii="PMingLiU" w:hAnsi="PMingLiU" w:hint="eastAsia"/>
        </w:rPr>
        <w:t>在第一次世界大戰前後，甘地綜合個人魅力與堅定的行動，領導印度尋求自治</w:t>
      </w:r>
    </w:p>
    <w:p w:rsidR="008171CB" w:rsidRDefault="008171CB" w:rsidP="008171CB">
      <w:r>
        <w:rPr>
          <w:rFonts w:ascii="PMingLiU" w:hAnsi="PMingLiU"/>
        </w:rPr>
        <w:t>答案：</w:t>
      </w:r>
      <w:r>
        <w:t>(B)(C)(D)(E)</w:t>
      </w:r>
    </w:p>
    <w:p w:rsidR="008171CB" w:rsidRDefault="008171CB" w:rsidP="008171CB"/>
    <w:p w:rsidR="008171CB" w:rsidRDefault="00DB6FED" w:rsidP="008171CB">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3–2　印度本土文化</w:t>
      </w:r>
    </w:p>
    <w:bookmarkStart w:id="18" w:name="ch3–2_題組"/>
    <w:p w:rsidR="008171CB" w:rsidRDefault="008171CB" w:rsidP="008171CB">
      <w:r>
        <w:object w:dxaOrig="1246" w:dyaOrig="397">
          <v:shape id="_x0000_i1034" type="#_x0000_t75" style="width:62.25pt;height:20.25pt" o:ole="">
            <v:imagedata r:id="rId13" o:title=""/>
          </v:shape>
          <o:OLEObject Type="Embed" ProgID="Word.Picture.8" ShapeID="_x0000_i1034" DrawAspect="Content" ObjectID="_1763847709" r:id="rId20"/>
        </w:object>
      </w:r>
      <w:r>
        <w:t xml:space="preserve"> </w:t>
      </w:r>
      <w:bookmarkEnd w:id="18"/>
    </w:p>
    <w:p w:rsidR="008171CB" w:rsidRDefault="008171CB" w:rsidP="008171CB">
      <w:pPr>
        <w:pBdr>
          <w:bottom w:val="single" w:sz="4" w:space="1" w:color="auto"/>
        </w:pBdr>
        <w:rPr>
          <w:rFonts w:ascii="PMingLiU" w:hAnsi="PMingLiU"/>
        </w:rPr>
      </w:pPr>
      <w:r>
        <w:rPr>
          <w:rFonts w:ascii="PMingLiU" w:hAnsi="PMingLiU"/>
        </w:rPr>
        <w:t xml:space="preserve">題號：0302-00053　　　</w:t>
      </w:r>
      <w:r>
        <w:rPr>
          <w:rFonts w:ascii="SMbarcode" w:eastAsia="SMbarcode" w:hAnsi="PMingLiU"/>
        </w:rPr>
        <w:t>*085306-0302-00053*</w:t>
      </w:r>
      <w:r>
        <w:rPr>
          <w:rFonts w:ascii="PMingLiU" w:hAnsi="PMingLiU"/>
        </w:rPr>
        <w:t xml:space="preserve">　　　難易度：中　　　出處：精選試題</w:t>
      </w:r>
    </w:p>
    <w:p w:rsidR="008171CB" w:rsidRDefault="008171CB" w:rsidP="008171CB">
      <w:pPr>
        <w:rPr>
          <w:rFonts w:ascii="PMingLiU" w:hAnsi="PMingLiU" w:hint="eastAsia"/>
          <w:lang w:val="zh-TW"/>
        </w:rPr>
      </w:pPr>
      <w:r w:rsidRPr="008171CB">
        <w:rPr>
          <w:rFonts w:ascii="PMingLiU" w:hAnsi="PMingLiU" w:hint="eastAsia"/>
          <w:lang w:val="zh-TW"/>
        </w:rPr>
        <w:t>「他呼籲以非暴力的不合作方式，柔性抵制英國的統治。要求印度人不納稅、不就讀公立學校、不擔任政府公職、不到法院與英國銀行、不購買英貨，改用印人自製的各種物品。他曾多次藉發動絕食的手段迫使英國方面讓步，甚至勸服印度教徒與伊斯蘭教徒共同合作抵制英人的殖民統治。」請問：</w:t>
      </w:r>
      <w:r w:rsidRPr="008171CB">
        <w:rPr>
          <w:rFonts w:ascii="PMingLiU" w:hAnsi="PMingLiU"/>
          <w:lang w:val="zh-TW"/>
        </w:rPr>
        <w:br/>
      </w:r>
      <w:r w:rsidRPr="008171CB">
        <w:rPr>
          <w:rFonts w:ascii="PMingLiU" w:hAnsi="PMingLiU" w:hint="eastAsia"/>
          <w:lang w:val="zh-TW"/>
        </w:rPr>
        <w:t xml:space="preserve">(　　)(１)此為何人所倡導的反英運動？　</w:t>
      </w:r>
      <w:r w:rsidRPr="008171CB">
        <w:rPr>
          <w:rFonts w:ascii="PMingLiU" w:hAnsi="PMingLiU" w:hint="eastAsia"/>
        </w:rPr>
        <w:t>(A)羅伊</w:t>
      </w:r>
      <w:r w:rsidRPr="008171CB">
        <w:rPr>
          <w:rFonts w:ascii="PMingLiU" w:hAnsi="PMingLiU" w:hint="eastAsia"/>
          <w:lang w:val="zh-TW"/>
        </w:rPr>
        <w:t xml:space="preserve">　</w:t>
      </w:r>
      <w:r w:rsidRPr="008171CB">
        <w:rPr>
          <w:rFonts w:ascii="PMingLiU" w:hAnsi="PMingLiU" w:hint="eastAsia"/>
        </w:rPr>
        <w:t>(B)甘地</w:t>
      </w:r>
      <w:r w:rsidRPr="008171CB">
        <w:rPr>
          <w:rFonts w:ascii="PMingLiU" w:hAnsi="PMingLiU" w:hint="eastAsia"/>
          <w:lang w:val="zh-TW"/>
        </w:rPr>
        <w:t xml:space="preserve">　</w:t>
      </w:r>
      <w:r w:rsidRPr="008171CB">
        <w:rPr>
          <w:rFonts w:ascii="PMingLiU" w:hAnsi="PMingLiU" w:hint="eastAsia"/>
        </w:rPr>
        <w:t>(C)休姆</w:t>
      </w:r>
      <w:r w:rsidRPr="008171CB">
        <w:rPr>
          <w:rFonts w:ascii="PMingLiU" w:hAnsi="PMingLiU" w:hint="eastAsia"/>
          <w:lang w:val="zh-TW"/>
        </w:rPr>
        <w:t xml:space="preserve">　</w:t>
      </w:r>
      <w:r w:rsidRPr="008171CB">
        <w:rPr>
          <w:rFonts w:ascii="PMingLiU" w:hAnsi="PMingLiU" w:hint="eastAsia"/>
        </w:rPr>
        <w:t>(D)納奧羅吉</w:t>
      </w:r>
      <w:r w:rsidRPr="008171CB">
        <w:rPr>
          <w:rFonts w:ascii="PMingLiU" w:hAnsi="PMingLiU"/>
        </w:rPr>
        <w:br/>
      </w:r>
      <w:r w:rsidRPr="008171CB">
        <w:rPr>
          <w:rFonts w:ascii="PMingLiU" w:hAnsi="PMingLiU" w:hint="eastAsia"/>
          <w:lang w:val="zh-TW"/>
        </w:rPr>
        <w:t>(　　)(２)他的反英理念亦受到近代歐洲何種思潮的影響？　(A)民族主義　(B)社會主義　(C)保守主義　(D)浪漫主義</w:t>
      </w:r>
      <w:r w:rsidRPr="008171CB">
        <w:rPr>
          <w:rFonts w:ascii="PMingLiU" w:hAnsi="PMingLiU"/>
          <w:lang w:val="zh-TW"/>
        </w:rPr>
        <w:br/>
      </w:r>
      <w:r w:rsidRPr="008171CB">
        <w:rPr>
          <w:rFonts w:ascii="PMingLiU" w:hAnsi="PMingLiU" w:hint="eastAsia"/>
          <w:lang w:val="zh-TW"/>
        </w:rPr>
        <w:t>(　　)(３)他推動抵抗英國殖民統治的原因為何？　(A)英國實行高壓政策打擊印度傳統文化　(B)體認到英國方面不願讓印度人享有真正的平等自由　(C)英國政府蓄意製造印度教徒與穆斯林之間的分化與對立　(D)英國拒絕在印度實行西方式的議會制度與開放參政權</w:t>
      </w:r>
    </w:p>
    <w:p w:rsidR="008171CB" w:rsidRDefault="008171CB" w:rsidP="008171CB">
      <w:pPr>
        <w:rPr>
          <w:rFonts w:hint="eastAsia"/>
          <w:sz w:val="23"/>
          <w:szCs w:val="23"/>
        </w:rPr>
      </w:pPr>
      <w:r>
        <w:rPr>
          <w:rFonts w:ascii="PMingLiU" w:hAnsi="PMingLiU" w:hint="eastAsia"/>
          <w:szCs w:val="23"/>
        </w:rPr>
        <w:t>答案：</w:t>
      </w:r>
      <w:r w:rsidRPr="00F616E4">
        <w:rPr>
          <w:rFonts w:hint="eastAsia"/>
          <w:sz w:val="23"/>
          <w:szCs w:val="23"/>
        </w:rPr>
        <w:t>(</w:t>
      </w:r>
      <w:r w:rsidRPr="00F616E4">
        <w:rPr>
          <w:rFonts w:hint="eastAsia"/>
          <w:sz w:val="23"/>
          <w:szCs w:val="23"/>
        </w:rPr>
        <w:t>１</w:t>
      </w:r>
      <w:r w:rsidRPr="00F616E4">
        <w:rPr>
          <w:rFonts w:hint="eastAsia"/>
          <w:sz w:val="23"/>
          <w:szCs w:val="23"/>
        </w:rPr>
        <w:t>)(B)</w:t>
      </w:r>
      <w:r w:rsidRPr="00F616E4">
        <w:rPr>
          <w:rFonts w:hint="eastAsia"/>
          <w:sz w:val="23"/>
          <w:szCs w:val="23"/>
        </w:rPr>
        <w:t>；</w:t>
      </w:r>
      <w:r w:rsidRPr="00F616E4">
        <w:rPr>
          <w:rFonts w:hint="eastAsia"/>
          <w:sz w:val="23"/>
          <w:szCs w:val="23"/>
        </w:rPr>
        <w:t>(</w:t>
      </w:r>
      <w:r w:rsidRPr="00F616E4">
        <w:rPr>
          <w:rFonts w:hint="eastAsia"/>
          <w:sz w:val="23"/>
          <w:szCs w:val="23"/>
        </w:rPr>
        <w:t>２</w:t>
      </w:r>
      <w:r w:rsidRPr="00F616E4">
        <w:rPr>
          <w:rFonts w:hint="eastAsia"/>
          <w:sz w:val="23"/>
          <w:szCs w:val="23"/>
        </w:rPr>
        <w:t>)(A)</w:t>
      </w:r>
      <w:r w:rsidRPr="00F616E4">
        <w:rPr>
          <w:rFonts w:hint="eastAsia"/>
          <w:sz w:val="23"/>
          <w:szCs w:val="23"/>
        </w:rPr>
        <w:t>；</w:t>
      </w:r>
      <w:r w:rsidRPr="00F616E4">
        <w:rPr>
          <w:rFonts w:hint="eastAsia"/>
          <w:sz w:val="23"/>
          <w:szCs w:val="23"/>
        </w:rPr>
        <w:t>(</w:t>
      </w:r>
      <w:r w:rsidRPr="00F616E4">
        <w:rPr>
          <w:rFonts w:hint="eastAsia"/>
          <w:sz w:val="23"/>
          <w:szCs w:val="23"/>
        </w:rPr>
        <w:t>３</w:t>
      </w:r>
      <w:r w:rsidRPr="00F616E4">
        <w:rPr>
          <w:rFonts w:hint="eastAsia"/>
          <w:sz w:val="23"/>
          <w:szCs w:val="23"/>
        </w:rPr>
        <w:t>)(B)</w:t>
      </w:r>
      <w:r w:rsidRPr="00F616E4">
        <w:rPr>
          <w:rFonts w:hint="eastAsia"/>
          <w:sz w:val="23"/>
          <w:szCs w:val="23"/>
        </w:rPr>
        <w:t>。</w:t>
      </w:r>
    </w:p>
    <w:p w:rsidR="008171CB" w:rsidRDefault="008171CB" w:rsidP="008171CB">
      <w:pPr>
        <w:rPr>
          <w:rFonts w:hint="eastAsia"/>
          <w:lang w:val="zh-TW"/>
        </w:rPr>
      </w:pPr>
      <w:r>
        <w:rPr>
          <w:rFonts w:ascii="PMingLiU" w:hAnsi="PMingLiU" w:hint="eastAsia"/>
          <w:lang w:val="zh-TW"/>
        </w:rPr>
        <w:t>解析：</w:t>
      </w:r>
      <w:r w:rsidRPr="00F616E4">
        <w:rPr>
          <w:rFonts w:hint="eastAsia"/>
          <w:lang w:val="zh-TW"/>
        </w:rPr>
        <w:t>(</w:t>
      </w:r>
      <w:r w:rsidRPr="00F616E4">
        <w:rPr>
          <w:rFonts w:hint="eastAsia"/>
          <w:lang w:val="zh-TW"/>
        </w:rPr>
        <w:t>１</w:t>
      </w:r>
      <w:r w:rsidRPr="00F616E4">
        <w:rPr>
          <w:rFonts w:hint="eastAsia"/>
          <w:lang w:val="zh-TW"/>
        </w:rPr>
        <w:t>)</w:t>
      </w:r>
      <w:r w:rsidRPr="00F616E4">
        <w:rPr>
          <w:rFonts w:hint="eastAsia"/>
          <w:lang w:val="zh-TW"/>
        </w:rPr>
        <w:t>資料所述為甘地以非暴力的不合作柔性抵抗方式，期能使印度擺脫英國的殖民統治。</w:t>
      </w:r>
    </w:p>
    <w:p w:rsidR="008171CB" w:rsidRDefault="008171CB" w:rsidP="008171CB">
      <w:pPr>
        <w:rPr>
          <w:rFonts w:hint="eastAsia"/>
          <w:lang w:val="zh-TW"/>
        </w:rPr>
      </w:pPr>
    </w:p>
    <w:p w:rsidR="008171CB" w:rsidRDefault="008171CB" w:rsidP="008171CB">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0302-00054　　　</w:t>
      </w:r>
      <w:r>
        <w:rPr>
          <w:rFonts w:ascii="SMbarcode" w:eastAsia="SMbarcode" w:hAnsi="PMingLiU"/>
          <w:lang w:val="zh-TW"/>
        </w:rPr>
        <w:t>*085306-0302-00054*</w:t>
      </w:r>
      <w:r>
        <w:rPr>
          <w:rFonts w:ascii="PMingLiU" w:hAnsi="PMingLiU"/>
          <w:lang w:val="zh-TW"/>
        </w:rPr>
        <w:t xml:space="preserve">　　　難易度：中　　　出處：精選試題</w:t>
      </w:r>
    </w:p>
    <w:p w:rsidR="008171CB" w:rsidRDefault="008171CB" w:rsidP="008171CB">
      <w:pPr>
        <w:rPr>
          <w:rFonts w:ascii="PMingLiU" w:hAnsi="PMingLiU" w:hint="eastAsia"/>
        </w:rPr>
      </w:pPr>
      <w:r w:rsidRPr="008171CB">
        <w:rPr>
          <w:rFonts w:ascii="PMingLiU" w:hAnsi="PMingLiU" w:hint="eastAsia"/>
          <w:shd w:val="clear" w:color="auto" w:fill="FFFFFF"/>
        </w:rPr>
        <w:t>歐</w:t>
      </w:r>
      <w:r w:rsidRPr="008171CB">
        <w:rPr>
          <w:rFonts w:ascii="PMingLiU" w:hAnsi="PMingLiU" w:cs="Damascus" w:hint="eastAsia"/>
          <w:shd w:val="clear" w:color="auto" w:fill="FFFFFF"/>
        </w:rPr>
        <w:t>文的民族主義運動一書曾經提到：「印度的民族主義運動之能躋身於人類組織和人類思想的發展史上最偉大的事件之列，最主要的是因為他最偉大的領袖的精神境界，他體現了為提高受壓迫者的地位和促成社會和解所作的努力中……也反映他關心愛護他的反對者，通過自我折</w:t>
      </w:r>
      <w:r w:rsidRPr="008171CB">
        <w:rPr>
          <w:rFonts w:ascii="PMingLiU" w:hAnsi="PMingLiU" w:cs="Damascus" w:hint="eastAsia"/>
          <w:kern w:val="0"/>
          <w:shd w:val="clear" w:color="auto" w:fill="FFFFFF"/>
        </w:rPr>
        <w:t>磨去改變他們的心腸。最重要的是，在成功地吸引了千百萬人民的同時，他喚起了人們美好的品行和高尚的動機</w:t>
      </w:r>
      <w:r w:rsidRPr="008171CB">
        <w:rPr>
          <w:rFonts w:ascii="PMingLiU" w:hAnsi="PMingLiU" w:cs="Damascus" w:hint="eastAsia"/>
          <w:shd w:val="clear" w:color="auto" w:fill="FFFFFF"/>
        </w:rPr>
        <w:t>。</w:t>
      </w:r>
      <w:r w:rsidRPr="008171CB">
        <w:rPr>
          <w:rFonts w:ascii="PMingLiU" w:hAnsi="PMingLiU" w:hint="eastAsia"/>
          <w:shd w:val="clear" w:color="auto" w:fill="FFFFFF"/>
        </w:rPr>
        <w:t>」請問：</w:t>
      </w:r>
      <w:r w:rsidRPr="008171CB">
        <w:rPr>
          <w:rFonts w:ascii="PMingLiU" w:hAnsi="PMingLiU"/>
          <w:shd w:val="clear" w:color="auto" w:fill="FFFFFF"/>
        </w:rPr>
        <w:br/>
      </w:r>
      <w:r w:rsidRPr="008171CB">
        <w:rPr>
          <w:rFonts w:ascii="PMingLiU" w:hAnsi="PMingLiU"/>
        </w:rPr>
        <w:t>(　　)(１)</w:t>
      </w:r>
      <w:r w:rsidRPr="008171CB">
        <w:rPr>
          <w:rFonts w:ascii="PMingLiU" w:hAnsi="PMingLiU" w:cs="Damascus" w:hint="eastAsia"/>
        </w:rPr>
        <w:t>文中描述的「他」指的是誰</w:t>
      </w:r>
      <w:r w:rsidRPr="008171CB">
        <w:rPr>
          <w:rFonts w:ascii="PMingLiU" w:hAnsi="PMingLiU" w:hint="eastAsia"/>
        </w:rPr>
        <w:t xml:space="preserve">？　</w:t>
      </w:r>
      <w:r w:rsidRPr="008171CB">
        <w:rPr>
          <w:rFonts w:ascii="PMingLiU" w:hAnsi="PMingLiU"/>
        </w:rPr>
        <w:t>(A)</w:t>
      </w:r>
      <w:r w:rsidRPr="008171CB">
        <w:rPr>
          <w:rFonts w:ascii="PMingLiU" w:hAnsi="PMingLiU" w:hint="eastAsia"/>
        </w:rPr>
        <w:t xml:space="preserve">羅伊　</w:t>
      </w:r>
      <w:r w:rsidRPr="008171CB">
        <w:rPr>
          <w:rFonts w:ascii="PMingLiU" w:hAnsi="PMingLiU"/>
        </w:rPr>
        <w:t>(B)</w:t>
      </w:r>
      <w:r w:rsidRPr="008171CB">
        <w:rPr>
          <w:rFonts w:ascii="PMingLiU" w:hAnsi="PMingLiU" w:hint="eastAsia"/>
        </w:rPr>
        <w:t xml:space="preserve">那納克　</w:t>
      </w:r>
      <w:r w:rsidRPr="008171CB">
        <w:rPr>
          <w:rFonts w:ascii="PMingLiU" w:hAnsi="PMingLiU"/>
        </w:rPr>
        <w:t>(C)</w:t>
      </w:r>
      <w:r w:rsidRPr="008171CB">
        <w:rPr>
          <w:rFonts w:ascii="PMingLiU" w:hAnsi="PMingLiU" w:hint="eastAsia"/>
        </w:rPr>
        <w:t xml:space="preserve">甘地　</w:t>
      </w:r>
      <w:r w:rsidRPr="008171CB">
        <w:rPr>
          <w:rFonts w:ascii="PMingLiU" w:hAnsi="PMingLiU"/>
        </w:rPr>
        <w:t>(D)</w:t>
      </w:r>
      <w:r w:rsidRPr="008171CB">
        <w:rPr>
          <w:rFonts w:ascii="PMingLiU" w:hAnsi="PMingLiU" w:hint="eastAsia"/>
        </w:rPr>
        <w:t>瑜珈楠達</w:t>
      </w:r>
      <w:r w:rsidRPr="008171CB">
        <w:rPr>
          <w:rFonts w:ascii="PMingLiU" w:hAnsi="PMingLiU"/>
        </w:rPr>
        <w:br/>
        <w:t>(　　)(２)</w:t>
      </w:r>
      <w:r w:rsidRPr="008171CB">
        <w:rPr>
          <w:rFonts w:ascii="PMingLiU" w:hAnsi="PMingLiU" w:hint="eastAsia"/>
          <w:shd w:val="clear" w:color="auto" w:fill="FFFFFF"/>
        </w:rPr>
        <w:t>「他體現了為提高</w:t>
      </w:r>
      <w:r w:rsidRPr="008171CB">
        <w:rPr>
          <w:rFonts w:ascii="PMingLiU" w:hAnsi="PMingLiU" w:cs="Damascus" w:hint="eastAsia"/>
          <w:shd w:val="clear" w:color="auto" w:fill="FFFFFF"/>
        </w:rPr>
        <w:t>受壓迫者的地位和促成社會和解所作的努力中……</w:t>
      </w:r>
      <w:r w:rsidRPr="008171CB">
        <w:rPr>
          <w:rFonts w:ascii="PMingLiU" w:hAnsi="PMingLiU" w:cs="Baoli SC Regular" w:hint="eastAsia"/>
          <w:kern w:val="0"/>
          <w:shd w:val="clear" w:color="auto" w:fill="FFFFFF"/>
        </w:rPr>
        <w:t>。</w:t>
      </w:r>
      <w:r w:rsidRPr="008171CB">
        <w:rPr>
          <w:rFonts w:ascii="PMingLiU" w:hAnsi="PMingLiU" w:hint="eastAsia"/>
          <w:shd w:val="clear" w:color="auto" w:fill="FFFFFF"/>
        </w:rPr>
        <w:t>」</w:t>
      </w:r>
      <w:r w:rsidRPr="008171CB">
        <w:rPr>
          <w:rFonts w:ascii="PMingLiU" w:hAnsi="PMingLiU" w:cs="Damascus" w:hint="eastAsia"/>
          <w:shd w:val="clear" w:color="auto" w:fill="FFFFFF"/>
        </w:rPr>
        <w:t>這裡指的壓迫來自於哪一個國家？</w:t>
      </w:r>
      <w:r w:rsidRPr="008171CB">
        <w:rPr>
          <w:rFonts w:ascii="PMingLiU" w:hAnsi="PMingLiU" w:hint="eastAsia"/>
        </w:rPr>
        <w:t xml:space="preserve">　</w:t>
      </w:r>
      <w:r w:rsidRPr="008171CB">
        <w:rPr>
          <w:rFonts w:ascii="PMingLiU" w:hAnsi="PMingLiU"/>
        </w:rPr>
        <w:t>(A)</w:t>
      </w:r>
      <w:r w:rsidRPr="008171CB">
        <w:rPr>
          <w:rFonts w:ascii="PMingLiU" w:hAnsi="PMingLiU" w:hint="eastAsia"/>
        </w:rPr>
        <w:t xml:space="preserve">法國　</w:t>
      </w:r>
      <w:r w:rsidRPr="008171CB">
        <w:rPr>
          <w:rFonts w:ascii="PMingLiU" w:hAnsi="PMingLiU"/>
        </w:rPr>
        <w:t>(B)</w:t>
      </w:r>
      <w:r w:rsidRPr="008171CB">
        <w:rPr>
          <w:rFonts w:ascii="PMingLiU" w:hAnsi="PMingLiU" w:hint="eastAsia"/>
        </w:rPr>
        <w:t xml:space="preserve">英國　</w:t>
      </w:r>
      <w:r w:rsidRPr="008171CB">
        <w:rPr>
          <w:rFonts w:ascii="PMingLiU" w:hAnsi="PMingLiU"/>
        </w:rPr>
        <w:t>(C)</w:t>
      </w:r>
      <w:r w:rsidRPr="008171CB">
        <w:rPr>
          <w:rFonts w:ascii="PMingLiU" w:hAnsi="PMingLiU" w:hint="eastAsia"/>
        </w:rPr>
        <w:t xml:space="preserve">荷蘭　</w:t>
      </w:r>
      <w:r w:rsidRPr="008171CB">
        <w:rPr>
          <w:rFonts w:ascii="PMingLiU" w:hAnsi="PMingLiU"/>
        </w:rPr>
        <w:t>(D)</w:t>
      </w:r>
      <w:r w:rsidRPr="008171CB">
        <w:rPr>
          <w:rFonts w:ascii="PMingLiU" w:hAnsi="PMingLiU" w:hint="eastAsia"/>
        </w:rPr>
        <w:t>德國</w:t>
      </w:r>
      <w:r w:rsidRPr="008171CB">
        <w:rPr>
          <w:rFonts w:ascii="PMingLiU" w:hAnsi="PMingLiU"/>
        </w:rPr>
        <w:br/>
        <w:t>(　　)(３)</w:t>
      </w:r>
      <w:r w:rsidRPr="008171CB">
        <w:rPr>
          <w:rFonts w:ascii="PMingLiU" w:hAnsi="PMingLiU" w:hint="eastAsia"/>
        </w:rPr>
        <w:t xml:space="preserve">經過長久的努力，印度最後於何時獲得獨立？　</w:t>
      </w:r>
      <w:r w:rsidRPr="008171CB">
        <w:rPr>
          <w:rFonts w:ascii="PMingLiU" w:hAnsi="PMingLiU"/>
        </w:rPr>
        <w:t>(A) 1850</w:t>
      </w:r>
      <w:r w:rsidRPr="008171CB">
        <w:rPr>
          <w:rFonts w:ascii="PMingLiU" w:hAnsi="PMingLiU" w:hint="eastAsia"/>
        </w:rPr>
        <w:t xml:space="preserve">年　</w:t>
      </w:r>
      <w:r w:rsidRPr="008171CB">
        <w:rPr>
          <w:rFonts w:ascii="PMingLiU" w:hAnsi="PMingLiU"/>
        </w:rPr>
        <w:t>(B) 1895</w:t>
      </w:r>
      <w:r w:rsidRPr="008171CB">
        <w:rPr>
          <w:rFonts w:ascii="PMingLiU" w:hAnsi="PMingLiU" w:hint="eastAsia"/>
        </w:rPr>
        <w:t xml:space="preserve">年　</w:t>
      </w:r>
      <w:r w:rsidRPr="008171CB">
        <w:rPr>
          <w:rFonts w:ascii="PMingLiU" w:hAnsi="PMingLiU"/>
        </w:rPr>
        <w:t>(C) 1918</w:t>
      </w:r>
      <w:r w:rsidRPr="008171CB">
        <w:rPr>
          <w:rFonts w:ascii="PMingLiU" w:hAnsi="PMingLiU" w:hint="eastAsia"/>
        </w:rPr>
        <w:t xml:space="preserve">年　</w:t>
      </w:r>
      <w:r w:rsidRPr="008171CB">
        <w:rPr>
          <w:rFonts w:ascii="PMingLiU" w:hAnsi="PMingLiU"/>
        </w:rPr>
        <w:t>(D) 1947</w:t>
      </w:r>
      <w:r w:rsidRPr="008171CB">
        <w:rPr>
          <w:rFonts w:ascii="PMingLiU" w:hAnsi="PMingLiU" w:hint="eastAsia"/>
        </w:rPr>
        <w:t>年</w:t>
      </w:r>
    </w:p>
    <w:p w:rsidR="008171CB" w:rsidRDefault="008171CB" w:rsidP="008171CB">
      <w:r>
        <w:rPr>
          <w:rFonts w:ascii="PMingLiU" w:hAnsi="PMingLiU"/>
        </w:rPr>
        <w:t>答案：</w:t>
      </w:r>
      <w:r>
        <w:t>(</w:t>
      </w:r>
      <w:r>
        <w:t>１</w:t>
      </w:r>
      <w:r>
        <w:t>)(C)</w:t>
      </w:r>
      <w:r>
        <w:t>；</w:t>
      </w:r>
      <w:r>
        <w:t>(</w:t>
      </w:r>
      <w:r>
        <w:t>２</w:t>
      </w:r>
      <w:r>
        <w:t>)(B)</w:t>
      </w:r>
      <w:r>
        <w:t>；</w:t>
      </w:r>
      <w:r>
        <w:t>(</w:t>
      </w:r>
      <w:r>
        <w:t>３</w:t>
      </w:r>
      <w:r>
        <w:t>)(D)</w:t>
      </w:r>
      <w:r>
        <w:t>。</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題號：0302-00055　　　</w:t>
      </w:r>
      <w:r>
        <w:rPr>
          <w:rFonts w:ascii="SMbarcode" w:eastAsia="SMbarcode" w:hAnsi="PMingLiU"/>
        </w:rPr>
        <w:t>*085306-0302-00055*</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資料一：甘地認為，非暴力抵抗是印度爭取擺脫英國殖民桎梏的唯一正確辦法，同時，他認為非暴力抵抗並不意味著對外國統治和其他罪惡的屈服。他寫道：「我深信假如只有在怯懦和暴力兩者之間加以選擇時，我將勸人選擇暴力……我寧願要印度用暴力來保護自己的榮譽，而不願意印度卑躬屈膝、含垢忍辱地聽人家侮辱，失去自己的榮譽。可是，我認為非暴力比暴力高明得多。因此我並不是因為印度衰弱才號召印度實行非暴力主義，而正是因為認識印度的力量我才號召印度實行非暴力主義。」</w:t>
      </w:r>
      <w:r w:rsidRPr="008171CB">
        <w:rPr>
          <w:rFonts w:ascii="PMingLiU" w:hAnsi="PMingLiU"/>
        </w:rPr>
        <w:br/>
      </w:r>
      <w:r w:rsidRPr="008171CB">
        <w:rPr>
          <w:rFonts w:ascii="PMingLiU" w:hAnsi="PMingLiU" w:hint="eastAsia"/>
        </w:rPr>
        <w:t>資料二：1920年8月1日，甘地第一次發動了非暴力不合作運動。「不合作」的主要內容包括：「受封者退回爵位封號，抵制立法機構選舉，抵制在政府機關和法院工作；拒絕在英國學校讀書；提倡手紡車運動以抵制英國貨物氾濫。」在運動後期，提出拒絕納稅的要求。12月，在國大黨年會上通過了自治為目標的不合作綱領。</w:t>
      </w:r>
      <w:r w:rsidRPr="008171CB">
        <w:rPr>
          <w:rFonts w:ascii="PMingLiU" w:hAnsi="PMingLiU"/>
        </w:rPr>
        <w:br/>
      </w:r>
      <w:r w:rsidRPr="008171CB">
        <w:rPr>
          <w:rFonts w:ascii="PMingLiU" w:hAnsi="PMingLiU" w:hint="eastAsia"/>
        </w:rPr>
        <w:t>請問：</w:t>
      </w:r>
      <w:r w:rsidRPr="008171CB">
        <w:rPr>
          <w:rFonts w:ascii="PMingLiU" w:hAnsi="PMingLiU"/>
        </w:rPr>
        <w:br/>
      </w:r>
      <w:r w:rsidRPr="008171CB">
        <w:rPr>
          <w:rFonts w:ascii="PMingLiU" w:hAnsi="PMingLiU" w:hint="eastAsia"/>
        </w:rPr>
        <w:t>(　　)(１)甘地所謂「認識印度的力量我才號召印度實行非暴力主義」，這句話的真正意涵為何？</w:t>
      </w:r>
      <w:r w:rsidRPr="008171CB">
        <w:rPr>
          <w:rFonts w:ascii="PMingLiU" w:hAnsi="PMingLiU"/>
        </w:rPr>
        <w:t xml:space="preserve">　</w:t>
      </w:r>
      <w:r w:rsidRPr="008171CB">
        <w:rPr>
          <w:rFonts w:ascii="PMingLiU" w:hAnsi="PMingLiU" w:hint="eastAsia"/>
        </w:rPr>
        <w:t>(A)印度無論在思想、制度各方面均無法與英國抗衡，只能採取此法消極抵抗</w:t>
      </w:r>
      <w:r w:rsidRPr="008171CB">
        <w:rPr>
          <w:rFonts w:ascii="PMingLiU" w:hAnsi="PMingLiU"/>
        </w:rPr>
        <w:t xml:space="preserve">　</w:t>
      </w:r>
      <w:r w:rsidRPr="008171CB">
        <w:rPr>
          <w:rFonts w:ascii="PMingLiU" w:hAnsi="PMingLiU" w:hint="eastAsia"/>
        </w:rPr>
        <w:t>(B)英國經濟實力強大，印度人只能示弱以對</w:t>
      </w:r>
      <w:r w:rsidRPr="008171CB">
        <w:rPr>
          <w:rFonts w:ascii="PMingLiU" w:hAnsi="PMingLiU"/>
        </w:rPr>
        <w:t xml:space="preserve">　</w:t>
      </w:r>
      <w:r w:rsidRPr="008171CB">
        <w:rPr>
          <w:rFonts w:ascii="PMingLiU" w:hAnsi="PMingLiU" w:hint="eastAsia"/>
        </w:rPr>
        <w:t>(C)印度宗教文化積澱極深，故融合本土與西化尋求救贖之道</w:t>
      </w:r>
      <w:r w:rsidRPr="008171CB">
        <w:rPr>
          <w:rFonts w:ascii="PMingLiU" w:hAnsi="PMingLiU"/>
        </w:rPr>
        <w:t xml:space="preserve">　</w:t>
      </w:r>
      <w:r w:rsidRPr="008171CB">
        <w:rPr>
          <w:rFonts w:ascii="PMingLiU" w:hAnsi="PMingLiU" w:hint="eastAsia"/>
        </w:rPr>
        <w:t>(D)印度人武力不足，沒有信心能夠自治或獨立自主</w:t>
      </w:r>
      <w:r w:rsidRPr="008171CB">
        <w:rPr>
          <w:rFonts w:ascii="PMingLiU" w:hAnsi="PMingLiU"/>
        </w:rPr>
        <w:br/>
      </w:r>
      <w:r w:rsidRPr="008171CB">
        <w:rPr>
          <w:rFonts w:ascii="PMingLiU" w:hAnsi="PMingLiU" w:hint="eastAsia"/>
        </w:rPr>
        <w:t>(　　)(２)1920年，印度國大黨通過了甘地提出的「非暴力不合作」計畫。其根本目的為何？</w:t>
      </w:r>
      <w:r w:rsidRPr="008171CB">
        <w:rPr>
          <w:rFonts w:ascii="PMingLiU" w:hAnsi="PMingLiU"/>
        </w:rPr>
        <w:t xml:space="preserve">　</w:t>
      </w:r>
      <w:r w:rsidRPr="008171CB">
        <w:rPr>
          <w:rFonts w:ascii="PMingLiU" w:hAnsi="PMingLiU" w:hint="eastAsia"/>
        </w:rPr>
        <w:t>(A)擴大國大黨的勢力</w:t>
      </w:r>
      <w:r w:rsidRPr="008171CB">
        <w:rPr>
          <w:rFonts w:ascii="PMingLiU" w:hAnsi="PMingLiU"/>
        </w:rPr>
        <w:t xml:space="preserve">　</w:t>
      </w:r>
      <w:r w:rsidRPr="008171CB">
        <w:rPr>
          <w:rFonts w:ascii="PMingLiU" w:hAnsi="PMingLiU" w:hint="eastAsia"/>
        </w:rPr>
        <w:t>(B)反對英國殖民統治</w:t>
      </w:r>
      <w:r w:rsidRPr="008171CB">
        <w:rPr>
          <w:rFonts w:ascii="PMingLiU" w:hAnsi="PMingLiU"/>
        </w:rPr>
        <w:t xml:space="preserve">　</w:t>
      </w:r>
      <w:r w:rsidRPr="008171CB">
        <w:rPr>
          <w:rFonts w:ascii="PMingLiU" w:hAnsi="PMingLiU" w:hint="eastAsia"/>
        </w:rPr>
        <w:t>(C)取得印度自治</w:t>
      </w:r>
      <w:r w:rsidRPr="008171CB">
        <w:rPr>
          <w:rFonts w:ascii="PMingLiU" w:hAnsi="PMingLiU"/>
        </w:rPr>
        <w:t xml:space="preserve">　</w:t>
      </w:r>
      <w:r w:rsidRPr="008171CB">
        <w:rPr>
          <w:rFonts w:ascii="PMingLiU" w:hAnsi="PMingLiU" w:hint="eastAsia"/>
        </w:rPr>
        <w:t>(D)提高民族自尊心</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p>
    <w:p w:rsidR="008171CB" w:rsidRDefault="008171CB" w:rsidP="008171CB">
      <w:pPr>
        <w:rPr>
          <w:rFonts w:hint="eastAsia"/>
        </w:rPr>
      </w:pPr>
      <w:r>
        <w:rPr>
          <w:rFonts w:ascii="PMingLiU" w:hAnsi="PMingLiU" w:hint="eastAsia"/>
        </w:rPr>
        <w:t>解析：</w:t>
      </w:r>
      <w:r w:rsidRPr="001627C1">
        <w:rPr>
          <w:rFonts w:hint="eastAsia"/>
        </w:rPr>
        <w:t>希望讓學生了解甘地不合作運動的緣由和甘地與政黨的關係</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0302-00056　　　</w:t>
      </w:r>
      <w:r>
        <w:rPr>
          <w:rFonts w:ascii="SMbarcode" w:eastAsia="SMbarcode" w:hAnsi="PMingLiU"/>
        </w:rPr>
        <w:t>*085306-0302-00056*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印度能在二戰後脫離英國統治，主要得力於民族覺醒，但此非一日之功。早期即有一些有識之士採中庸之道，鼓吹宗教和社會的改革，如：羅伊、休姆等人，最後由甘地激發印度人尋求獨立建國的意志，獨立成功。請問：</w:t>
      </w:r>
      <w:r w:rsidRPr="008171CB">
        <w:rPr>
          <w:rFonts w:ascii="PMingLiU" w:hAnsi="PMingLiU"/>
        </w:rPr>
        <w:br/>
      </w:r>
      <w:r w:rsidRPr="008171CB">
        <w:rPr>
          <w:rFonts w:ascii="PMingLiU" w:hAnsi="PMingLiU" w:hint="eastAsia"/>
        </w:rPr>
        <w:t>(　　)(１)這些帶領印度人重新審視傳統，去蕪存菁的學者中，何者</w:t>
      </w:r>
      <w:r w:rsidRPr="008171CB">
        <w:rPr>
          <w:rFonts w:ascii="PMingLiU" w:hAnsi="PMingLiU" w:hint="eastAsia"/>
          <w:u w:val="single"/>
        </w:rPr>
        <w:t>並非</w:t>
      </w:r>
      <w:r w:rsidRPr="008171CB">
        <w:rPr>
          <w:rFonts w:ascii="PMingLiU" w:hAnsi="PMingLiU" w:hint="eastAsia"/>
        </w:rPr>
        <w:t>印度本土人士？　(A)羅伊　(B)甘地　(C)休姆　(D)泰戈爾</w:t>
      </w:r>
      <w:r w:rsidRPr="008171CB">
        <w:rPr>
          <w:rFonts w:ascii="PMingLiU" w:hAnsi="PMingLiU"/>
        </w:rPr>
        <w:br/>
      </w:r>
      <w:r w:rsidRPr="008171CB">
        <w:rPr>
          <w:rFonts w:ascii="PMingLiU" w:hAnsi="PMingLiU" w:hint="eastAsia"/>
        </w:rPr>
        <w:t>(　　)(２)有人形容□：「他關心愛護他的反對者，通過自我折磨去改變他們的心腸。最重要的是，在成功地吸引了千百萬人民的同時，他喚起了人們美好的品性和高尚的動機。」請問：□是下列何人？　(A)羅伊　(B)甘地　(C)休姆　(D)泰戈爾</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休姆為英國人。</w:t>
      </w:r>
      <w:r>
        <w:rPr>
          <w:rFonts w:hint="eastAsia"/>
        </w:rPr>
        <w:br/>
        <w:t>(</w:t>
      </w:r>
      <w:r>
        <w:rPr>
          <w:rFonts w:hint="eastAsia"/>
        </w:rPr>
        <w:t>２</w:t>
      </w:r>
      <w:r>
        <w:rPr>
          <w:rFonts w:hint="eastAsia"/>
        </w:rPr>
        <w:t>)</w:t>
      </w:r>
      <w:r w:rsidRPr="00C331C6">
        <w:rPr>
          <w:rFonts w:hint="eastAsia"/>
        </w:rPr>
        <w:t>學者歐文對甘地的讚辭。見課本</w:t>
      </w:r>
      <w:r w:rsidRPr="00C331C6">
        <w:rPr>
          <w:rFonts w:hint="eastAsia"/>
        </w:rPr>
        <w:t>37</w:t>
      </w:r>
      <w:r w:rsidRPr="00C331C6">
        <w:rPr>
          <w:rFonts w:hint="eastAsia"/>
        </w:rPr>
        <w:t>頁參考資料</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0302-00057　　　</w:t>
      </w:r>
      <w:r>
        <w:rPr>
          <w:rFonts w:ascii="SMbarcode" w:eastAsia="SMbarcode" w:hAnsi="PMingLiU"/>
        </w:rPr>
        <w:t>*085306-0302-00057*</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在全球化的時代，電影是引介該國文化傳到世界各地的媒界，提到美國電影，大家立刻聯想到好萊塢（Hollywood），但近幾年印度的寶萊塢（Bollywood）逐漸引起世人對它的重視，因為它的電影年產量是美國的2倍。請問：</w:t>
      </w:r>
      <w:r w:rsidRPr="008171CB">
        <w:rPr>
          <w:rFonts w:ascii="PMingLiU" w:hAnsi="PMingLiU"/>
        </w:rPr>
        <w:br/>
      </w:r>
      <w:r w:rsidRPr="008171CB">
        <w:rPr>
          <w:rFonts w:ascii="PMingLiU" w:hAnsi="PMingLiU" w:hint="eastAsia"/>
        </w:rPr>
        <w:t>(　　)(１)電影於何時被引介入印度？　(A) 1895年　(B) 1896年　(C) 1905年　(D) 1906年</w:t>
      </w:r>
      <w:r w:rsidRPr="008171CB">
        <w:rPr>
          <w:rFonts w:ascii="PMingLiU" w:hAnsi="PMingLiU"/>
        </w:rPr>
        <w:br/>
      </w:r>
      <w:r w:rsidRPr="008171CB">
        <w:rPr>
          <w:rFonts w:ascii="PMingLiU" w:hAnsi="PMingLiU" w:hint="eastAsia"/>
        </w:rPr>
        <w:t>(　　)(２)印度電影業基地寶萊塢是位於下列哪一座城市？　(A)德里　(B)阿薩姆　(C)孟買　(D)加爾各答</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5C2908">
        <w:rPr>
          <w:rFonts w:hint="eastAsia"/>
        </w:rPr>
        <w:t>電影在</w:t>
      </w:r>
      <w:r w:rsidRPr="005C2908">
        <w:rPr>
          <w:rFonts w:hint="eastAsia"/>
        </w:rPr>
        <w:t>1896</w:t>
      </w:r>
      <w:r w:rsidRPr="005C2908">
        <w:rPr>
          <w:rFonts w:hint="eastAsia"/>
        </w:rPr>
        <w:t>年首次被介紹到印度，印度本身在二十世紀初也開始有默片的製作發行，開啟電影事業在印度的發展。</w:t>
      </w:r>
      <w:r>
        <w:br/>
      </w:r>
      <w:r>
        <w:rPr>
          <w:rFonts w:hint="eastAsia"/>
        </w:rPr>
        <w:t>(</w:t>
      </w:r>
      <w:r>
        <w:rPr>
          <w:rFonts w:hint="eastAsia"/>
        </w:rPr>
        <w:t>２</w:t>
      </w:r>
      <w:r>
        <w:rPr>
          <w:rFonts w:hint="eastAsia"/>
        </w:rPr>
        <w:t>)</w:t>
      </w:r>
      <w:r w:rsidRPr="005C2908">
        <w:rPr>
          <w:rFonts w:hint="eastAsia"/>
        </w:rPr>
        <w:t>有印度好萊塢之稱的寶萊塢，位於孟買印度語電影業基地，為世界上電影發行量首屈一指的地方。</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0302-00058　　　</w:t>
      </w:r>
      <w:r>
        <w:rPr>
          <w:rFonts w:ascii="SMbarcode" w:eastAsia="SMbarcode" w:hAnsi="PMingLiU"/>
        </w:rPr>
        <w:t>*085306-0302-00058*</w:t>
      </w:r>
      <w:r>
        <w:rPr>
          <w:rFonts w:ascii="PMingLiU" w:hAnsi="PMingLiU"/>
        </w:rPr>
        <w:t xml:space="preserve">　　　難易度：中　　　出處：各校試題</w:t>
      </w:r>
    </w:p>
    <w:p w:rsidR="008171CB" w:rsidRDefault="008171CB" w:rsidP="008171CB">
      <w:pPr>
        <w:rPr>
          <w:rFonts w:ascii="PMingLiU" w:hAnsi="PMingLiU" w:hint="eastAsia"/>
        </w:rPr>
      </w:pPr>
      <w:r w:rsidRPr="008171CB">
        <w:rPr>
          <w:rFonts w:ascii="PMingLiU" w:hAnsi="PMingLiU" w:hint="eastAsia"/>
        </w:rPr>
        <w:t>資料一：一位老兵於戰後回憶道：在戰壕中，身旁的盟友握緊槍枝，跟我說他的國家已投入一百多萬的兵力及幾十億的軍費在這場戰爭中，在家鄉的知識分子在他們出征前，跟他們說打好這一仗，國家就可以獲得自治，或許也有機會獨立。」</w:t>
      </w:r>
      <w:r w:rsidRPr="008171CB">
        <w:rPr>
          <w:rFonts w:ascii="PMingLiU" w:hAnsi="PMingLiU"/>
        </w:rPr>
        <w:br/>
      </w:r>
      <w:r w:rsidRPr="008171CB">
        <w:rPr>
          <w:rFonts w:ascii="PMingLiU" w:hAnsi="PMingLiU" w:hint="eastAsia"/>
        </w:rPr>
        <w:t>資料二：一位內閣成員於國會演說中提到：「在艱困的戰爭中，殖民給予了我們許多幫助，為此我們應給予他們更多的自由。」隨後國會雖通過對殖民地的改革法案，殖民地人民卻普遍不滿意國會的決定。</w:t>
      </w:r>
      <w:r w:rsidRPr="008171CB">
        <w:rPr>
          <w:rFonts w:ascii="PMingLiU" w:hAnsi="PMingLiU"/>
        </w:rPr>
        <w:br/>
      </w:r>
      <w:r w:rsidRPr="008171CB">
        <w:rPr>
          <w:rFonts w:ascii="PMingLiU" w:hAnsi="PMingLiU" w:hint="eastAsia"/>
        </w:rPr>
        <w:t>請根據上述兩則資料回答以下問題。</w:t>
      </w:r>
      <w:r w:rsidRPr="008171CB">
        <w:rPr>
          <w:rFonts w:ascii="PMingLiU" w:hAnsi="PMingLiU"/>
        </w:rPr>
        <w:br/>
      </w:r>
      <w:r w:rsidRPr="008171CB">
        <w:rPr>
          <w:rFonts w:ascii="PMingLiU" w:hAnsi="PMingLiU" w:hint="eastAsia"/>
        </w:rPr>
        <w:t>(　　)(１)資料一的戰爭肇因於何事？　(A)祕密外交縱橫，軍事結盟盛行　(B)戰略要地國遭擊，利害關係國參戰　(C)戰爭後議定和約不平等，為前次戰爭之延伸　(D)戰後利益遭強取，誓將利益奪回</w:t>
      </w:r>
      <w:r w:rsidRPr="008171CB">
        <w:rPr>
          <w:rFonts w:ascii="PMingLiU" w:hAnsi="PMingLiU"/>
        </w:rPr>
        <w:br/>
      </w:r>
      <w:r w:rsidRPr="008171CB">
        <w:rPr>
          <w:rFonts w:ascii="PMingLiU" w:hAnsi="PMingLiU" w:hint="eastAsia"/>
        </w:rPr>
        <w:t>(　　)(２)資料二的法案公布後，所造成的影響為何？　(A)印度聖雄甘地宣布暫時中止不合作運動　(B)印度爭取到了獨立，卻面臨國家分裂　(C)穆斯林聯盟提出另建國家的主張　(D)殖民地的獨立要求與時俱增，之後更提倡非暴力的抵制作為</w:t>
      </w:r>
    </w:p>
    <w:p w:rsidR="008171CB" w:rsidRDefault="008171CB" w:rsidP="008171CB">
      <w:r>
        <w:rPr>
          <w:rFonts w:ascii="PMingLiU" w:hAnsi="PMingLiU"/>
        </w:rPr>
        <w:t>答案：</w:t>
      </w:r>
      <w:r>
        <w:t>(</w:t>
      </w:r>
      <w:r>
        <w:t>１</w:t>
      </w:r>
      <w:r>
        <w:t>)</w:t>
      </w:r>
      <w:r>
        <w:rPr>
          <w:rFonts w:hint="eastAsia"/>
        </w:rPr>
        <w:t>(A)</w:t>
      </w:r>
      <w:r w:rsidRPr="0070288E">
        <w:t>；</w:t>
      </w:r>
      <w:r>
        <w:t>(</w:t>
      </w:r>
      <w:r>
        <w:t>２</w:t>
      </w:r>
      <w:r>
        <w:t>)</w:t>
      </w:r>
      <w:r>
        <w:rPr>
          <w:rFonts w:hint="eastAsia"/>
        </w:rPr>
        <w:t>(D)</w:t>
      </w:r>
      <w:r w:rsidRPr="0070288E">
        <w:t>。</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題號：0302-00059　　　</w:t>
      </w:r>
      <w:r>
        <w:rPr>
          <w:rFonts w:ascii="SMbarcode" w:eastAsia="SMbarcode" w:hAnsi="PMingLiU"/>
        </w:rPr>
        <w:t>*085306-0302-00059*</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當世界史走入近代的</w:t>
      </w:r>
      <w:r w:rsidRPr="008171CB">
        <w:rPr>
          <w:rFonts w:ascii="PMingLiU" w:hAnsi="PMingLiU" w:cs="Damascus" w:hint="eastAsia"/>
        </w:rPr>
        <w:t>時間軸中，</w:t>
      </w:r>
      <w:r w:rsidRPr="008171CB">
        <w:rPr>
          <w:rFonts w:ascii="PMingLiU" w:hAnsi="PMingLiU" w:hint="eastAsia"/>
        </w:rPr>
        <w:t>國家與國家之間的影響愈來愈密切。以</w:t>
      </w:r>
      <w:r w:rsidRPr="008171CB">
        <w:rPr>
          <w:rFonts w:ascii="PMingLiU" w:hAnsi="PMingLiU" w:cs="Damascus" w:hint="eastAsia"/>
        </w:rPr>
        <w:t>在近代中一直被西方勢力欺壓的亞洲來說，二十世紀初的世界出現了一些反殖民統治的火花，有些甚至成功地引爆殖民主義的控制。請問：</w:t>
      </w:r>
      <w:r w:rsidRPr="008171CB">
        <w:rPr>
          <w:rFonts w:ascii="PMingLiU" w:hAnsi="PMingLiU" w:cs="Arial"/>
        </w:rPr>
        <w:br/>
      </w:r>
      <w:r w:rsidRPr="008171CB">
        <w:rPr>
          <w:rFonts w:ascii="PMingLiU" w:hAnsi="PMingLiU"/>
        </w:rPr>
        <w:t>(　　)(１)</w:t>
      </w:r>
      <w:r w:rsidRPr="008171CB">
        <w:rPr>
          <w:rFonts w:ascii="PMingLiU" w:hAnsi="PMingLiU" w:hint="eastAsia"/>
        </w:rPr>
        <w:t>下列哪一場戰爭的結果，向世人證明亞洲民族也有能力打敗歐洲強權，強化了印度知識分子獨立自主的信心</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t>(A)</w:t>
      </w:r>
      <w:r w:rsidRPr="008171CB">
        <w:rPr>
          <w:rFonts w:ascii="PMingLiU" w:hAnsi="PMingLiU" w:hint="eastAsia"/>
        </w:rPr>
        <w:t xml:space="preserve">鴉片戰爭　</w:t>
      </w:r>
      <w:r w:rsidRPr="008171CB">
        <w:rPr>
          <w:rFonts w:ascii="PMingLiU" w:hAnsi="PMingLiU"/>
        </w:rPr>
        <w:t>(B)</w:t>
      </w:r>
      <w:r w:rsidRPr="008171CB">
        <w:rPr>
          <w:rFonts w:ascii="PMingLiU" w:hAnsi="PMingLiU" w:hint="eastAsia"/>
        </w:rPr>
        <w:t xml:space="preserve">英法聯軍　</w:t>
      </w:r>
      <w:r w:rsidRPr="008171CB">
        <w:rPr>
          <w:rFonts w:ascii="PMingLiU" w:hAnsi="PMingLiU"/>
        </w:rPr>
        <w:t>(C)</w:t>
      </w:r>
      <w:r w:rsidRPr="008171CB">
        <w:rPr>
          <w:rFonts w:ascii="PMingLiU" w:hAnsi="PMingLiU" w:hint="eastAsia"/>
        </w:rPr>
        <w:t xml:space="preserve">日俄戰爭　</w:t>
      </w:r>
      <w:r w:rsidRPr="008171CB">
        <w:rPr>
          <w:rFonts w:ascii="PMingLiU" w:hAnsi="PMingLiU"/>
        </w:rPr>
        <w:t>(D)</w:t>
      </w:r>
      <w:r w:rsidRPr="008171CB">
        <w:rPr>
          <w:rFonts w:ascii="PMingLiU" w:hAnsi="PMingLiU" w:hint="eastAsia"/>
        </w:rPr>
        <w:t>甲午戰爭</w:t>
      </w:r>
      <w:r w:rsidRPr="008171CB">
        <w:rPr>
          <w:rFonts w:ascii="PMingLiU" w:hAnsi="PMingLiU"/>
        </w:rPr>
        <w:br/>
        <w:t>(　　)(２)</w:t>
      </w:r>
      <w:r w:rsidRPr="008171CB">
        <w:rPr>
          <w:rFonts w:ascii="PMingLiU" w:hAnsi="PMingLiU" w:hint="eastAsia"/>
        </w:rPr>
        <w:t>反殖民主義在第一次世界大戰後</w:t>
      </w:r>
      <w:r w:rsidRPr="008171CB">
        <w:rPr>
          <w:rFonts w:ascii="PMingLiU" w:hAnsi="PMingLiU" w:cs="Damascus" w:hint="eastAsia"/>
        </w:rPr>
        <w:t>掀起一波高潮。請問：下列哪一個主張正是這波浪潮的推手？</w:t>
      </w:r>
      <w:r w:rsidRPr="008171CB">
        <w:rPr>
          <w:rFonts w:ascii="PMingLiU" w:hAnsi="PMingLiU" w:hint="eastAsia"/>
        </w:rPr>
        <w:t xml:space="preserve">　</w:t>
      </w:r>
      <w:r w:rsidRPr="008171CB">
        <w:rPr>
          <w:rFonts w:ascii="PMingLiU" w:hAnsi="PMingLiU"/>
        </w:rPr>
        <w:t>(A)</w:t>
      </w:r>
      <w:r w:rsidRPr="008171CB">
        <w:rPr>
          <w:rFonts w:ascii="PMingLiU" w:hAnsi="PMingLiU" w:hint="eastAsia"/>
        </w:rPr>
        <w:t xml:space="preserve">三民主義　</w:t>
      </w:r>
      <w:r w:rsidRPr="008171CB">
        <w:rPr>
          <w:rFonts w:ascii="PMingLiU" w:hAnsi="PMingLiU"/>
        </w:rPr>
        <w:t>(B)</w:t>
      </w:r>
      <w:r w:rsidRPr="008171CB">
        <w:rPr>
          <w:rFonts w:ascii="PMingLiU" w:hAnsi="PMingLiU" w:hint="eastAsia"/>
        </w:rPr>
        <w:t xml:space="preserve">自由主義　</w:t>
      </w:r>
      <w:r w:rsidRPr="008171CB">
        <w:rPr>
          <w:rFonts w:ascii="PMingLiU" w:hAnsi="PMingLiU"/>
        </w:rPr>
        <w:t>(C)</w:t>
      </w:r>
      <w:r w:rsidRPr="008171CB">
        <w:rPr>
          <w:rFonts w:ascii="PMingLiU" w:hAnsi="PMingLiU" w:hint="eastAsia"/>
        </w:rPr>
        <w:t xml:space="preserve">民主自決　</w:t>
      </w:r>
      <w:r w:rsidRPr="008171CB">
        <w:rPr>
          <w:rFonts w:ascii="PMingLiU" w:hAnsi="PMingLiU"/>
        </w:rPr>
        <w:t>(D)</w:t>
      </w:r>
      <w:r w:rsidRPr="008171CB">
        <w:rPr>
          <w:rFonts w:ascii="PMingLiU" w:hAnsi="PMingLiU" w:hint="eastAsia"/>
        </w:rPr>
        <w:t>民族自決</w:t>
      </w:r>
      <w:r w:rsidRPr="008171CB">
        <w:rPr>
          <w:rFonts w:ascii="PMingLiU" w:hAnsi="PMingLiU"/>
        </w:rPr>
        <w:br/>
        <w:t>(　　)(３)</w:t>
      </w:r>
      <w:r w:rsidRPr="008171CB">
        <w:rPr>
          <w:rFonts w:ascii="PMingLiU" w:hAnsi="PMingLiU" w:hint="eastAsia"/>
        </w:rPr>
        <w:t>在英國殖民統治下的印度，甘地採取什麼樣的政策來對抗英國</w:t>
      </w:r>
      <w:r w:rsidRPr="008171CB">
        <w:rPr>
          <w:rFonts w:ascii="PMingLiU" w:hAnsi="PMingLiU" w:cs="Damascus" w:hint="eastAsia"/>
        </w:rPr>
        <w:t>？</w:t>
      </w:r>
      <w:r w:rsidRPr="008171CB">
        <w:rPr>
          <w:rFonts w:ascii="PMingLiU" w:hAnsi="PMingLiU" w:hint="eastAsia"/>
        </w:rPr>
        <w:t xml:space="preserve">　</w:t>
      </w:r>
      <w:r w:rsidRPr="008171CB">
        <w:rPr>
          <w:rFonts w:ascii="PMingLiU" w:hAnsi="PMingLiU"/>
        </w:rPr>
        <w:t>(A)</w:t>
      </w:r>
      <w:r w:rsidRPr="008171CB">
        <w:rPr>
          <w:rFonts w:ascii="PMingLiU" w:hAnsi="PMingLiU" w:cs="Arial" w:hint="eastAsia"/>
        </w:rPr>
        <w:t>非</w:t>
      </w:r>
      <w:r w:rsidRPr="008171CB">
        <w:rPr>
          <w:rFonts w:ascii="PMingLiU" w:hAnsi="PMingLiU" w:hint="eastAsia"/>
        </w:rPr>
        <w:t xml:space="preserve">自願政策　</w:t>
      </w:r>
      <w:r w:rsidRPr="008171CB">
        <w:rPr>
          <w:rFonts w:ascii="PMingLiU" w:hAnsi="PMingLiU"/>
        </w:rPr>
        <w:t>(B)</w:t>
      </w:r>
      <w:r w:rsidRPr="008171CB">
        <w:rPr>
          <w:rFonts w:ascii="PMingLiU" w:hAnsi="PMingLiU" w:cs="Arial" w:hint="eastAsia"/>
        </w:rPr>
        <w:t>非暴力政策</w:t>
      </w:r>
      <w:r w:rsidRPr="008171CB">
        <w:rPr>
          <w:rFonts w:ascii="PMingLiU" w:hAnsi="PMingLiU" w:hint="eastAsia"/>
        </w:rPr>
        <w:t xml:space="preserve">　</w:t>
      </w:r>
      <w:r w:rsidRPr="008171CB">
        <w:rPr>
          <w:rFonts w:ascii="PMingLiU" w:hAnsi="PMingLiU"/>
        </w:rPr>
        <w:t>(C)</w:t>
      </w:r>
      <w:r w:rsidRPr="008171CB">
        <w:rPr>
          <w:rFonts w:ascii="PMingLiU" w:hAnsi="PMingLiU" w:hint="eastAsia"/>
        </w:rPr>
        <w:t xml:space="preserve">恐怖主義政策　</w:t>
      </w:r>
      <w:r w:rsidRPr="008171CB">
        <w:rPr>
          <w:rFonts w:ascii="PMingLiU" w:hAnsi="PMingLiU"/>
        </w:rPr>
        <w:t>(D)</w:t>
      </w:r>
      <w:r w:rsidRPr="008171CB">
        <w:rPr>
          <w:rFonts w:ascii="PMingLiU" w:hAnsi="PMingLiU" w:hint="eastAsia"/>
        </w:rPr>
        <w:t>種族分離政策</w:t>
      </w:r>
    </w:p>
    <w:p w:rsidR="008171CB" w:rsidRDefault="008171CB" w:rsidP="008171CB">
      <w:r>
        <w:rPr>
          <w:rFonts w:ascii="PMingLiU" w:hAnsi="PMingLiU"/>
        </w:rPr>
        <w:t>答案：</w:t>
      </w:r>
      <w:r>
        <w:t>(</w:t>
      </w:r>
      <w:r>
        <w:t>１</w:t>
      </w:r>
      <w:r>
        <w:t>)(C)</w:t>
      </w:r>
      <w:r>
        <w:t>；</w:t>
      </w:r>
      <w:r>
        <w:t>(</w:t>
      </w:r>
      <w:r>
        <w:t>２</w:t>
      </w:r>
      <w:r>
        <w:t>)(D)</w:t>
      </w:r>
      <w:r>
        <w:t>；</w:t>
      </w:r>
      <w:r>
        <w:t>(</w:t>
      </w:r>
      <w:r>
        <w:t>３</w:t>
      </w:r>
      <w:r>
        <w:t>)(B)</w:t>
      </w:r>
      <w:r>
        <w:t>。</w:t>
      </w:r>
    </w:p>
    <w:p w:rsidR="008171CB" w:rsidRDefault="008171CB" w:rsidP="008171CB"/>
    <w:p w:rsidR="008171CB" w:rsidRDefault="008171CB" w:rsidP="008171CB">
      <w:pPr>
        <w:pBdr>
          <w:bottom w:val="single" w:sz="4" w:space="1" w:color="auto"/>
        </w:pBdr>
        <w:rPr>
          <w:rFonts w:ascii="PMingLiU" w:hAnsi="PMingLiU"/>
        </w:rPr>
      </w:pPr>
      <w:r>
        <w:rPr>
          <w:rFonts w:ascii="PMingLiU" w:hAnsi="PMingLiU"/>
        </w:rPr>
        <w:t xml:space="preserve">題號：0302-00060　　　</w:t>
      </w:r>
      <w:r>
        <w:rPr>
          <w:rFonts w:ascii="SMbarcode" w:eastAsia="SMbarcode" w:hAnsi="PMingLiU"/>
        </w:rPr>
        <w:t>*085306-0302-00060*</w:t>
      </w:r>
      <w:r>
        <w:rPr>
          <w:rFonts w:ascii="PMingLiU" w:hAnsi="PMingLiU"/>
        </w:rPr>
        <w:t xml:space="preserve">　　　難易度：中　　　出處：精選試題</w:t>
      </w:r>
    </w:p>
    <w:p w:rsidR="008171CB" w:rsidRDefault="008171CB" w:rsidP="008171CB">
      <w:pPr>
        <w:rPr>
          <w:rFonts w:ascii="PMingLiU" w:hAnsi="PMingLiU"/>
          <w:noProof/>
        </w:rPr>
      </w:pPr>
      <w:r w:rsidRPr="008171CB">
        <w:rPr>
          <w:rFonts w:ascii="PMingLiU" w:hAnsi="PMingLiU" w:hint="eastAsia"/>
        </w:rPr>
        <w:t>以下是一段關於印度國大黨的介紹：「國大黨創建於1885年，最初的目標是爭取為受良好教育的印度人分享政府權利，故成立前二十年政治主張僅限於代議政治，因而沒有遭到當局的反對。隨後由於激進派要求自治、提倡國貨、抵制英貨和民族教育，遭到英國殖民當局的反對，國大黨開始轉向反對英國殖民統治、爭取印度獨立為目標。1947年印度獨立後，大多數時間均由國大黨主導，直至2014年選舉慘敗為止，僅有約10年的時間未能執政。」請問：</w:t>
      </w:r>
      <w:r w:rsidRPr="008171CB">
        <w:rPr>
          <w:rFonts w:ascii="PMingLiU" w:hAnsi="PMingLiU"/>
        </w:rPr>
        <w:br/>
      </w:r>
      <w:r w:rsidRPr="008171CB">
        <w:rPr>
          <w:rFonts w:ascii="PMingLiU" w:hAnsi="PMingLiU" w:hint="eastAsia"/>
        </w:rPr>
        <w:t>(　　)(１)印度國大黨成立時提出的政治主張為何？</w:t>
      </w:r>
      <w:r w:rsidRPr="008171CB">
        <w:rPr>
          <w:rFonts w:ascii="PMingLiU" w:hAnsi="PMingLiU"/>
        </w:rPr>
        <w:t xml:space="preserve">　</w:t>
      </w:r>
      <w:r w:rsidRPr="008171CB">
        <w:rPr>
          <w:rFonts w:ascii="PMingLiU" w:hAnsi="PMingLiU" w:hint="eastAsia"/>
        </w:rPr>
        <w:t>(</w:t>
      </w:r>
      <w:r w:rsidRPr="008171CB">
        <w:rPr>
          <w:rFonts w:ascii="PMingLiU" w:hAnsi="PMingLiU"/>
        </w:rPr>
        <w:t>A</w:t>
      </w:r>
      <w:r w:rsidRPr="008171CB">
        <w:rPr>
          <w:rFonts w:ascii="PMingLiU" w:hAnsi="PMingLiU" w:hint="eastAsia"/>
        </w:rPr>
        <w:t>)抵制英貨</w:t>
      </w:r>
      <w:r w:rsidRPr="008171CB">
        <w:rPr>
          <w:rFonts w:ascii="PMingLiU" w:hAnsi="PMingLiU"/>
        </w:rPr>
        <w:t xml:space="preserve">　</w:t>
      </w:r>
      <w:r w:rsidRPr="008171CB">
        <w:rPr>
          <w:rFonts w:ascii="PMingLiU" w:hAnsi="PMingLiU" w:hint="eastAsia"/>
        </w:rPr>
        <w:t>(</w:t>
      </w:r>
      <w:r w:rsidRPr="008171CB">
        <w:rPr>
          <w:rFonts w:ascii="PMingLiU" w:hAnsi="PMingLiU"/>
        </w:rPr>
        <w:t>B</w:t>
      </w:r>
      <w:r w:rsidRPr="008171CB">
        <w:rPr>
          <w:rFonts w:ascii="PMingLiU" w:hAnsi="PMingLiU" w:hint="eastAsia"/>
        </w:rPr>
        <w:t>)抗捐抗稅</w:t>
      </w:r>
      <w:r w:rsidRPr="008171CB">
        <w:rPr>
          <w:rFonts w:ascii="PMingLiU" w:hAnsi="PMingLiU"/>
        </w:rPr>
        <w:t xml:space="preserve">　</w:t>
      </w:r>
      <w:r w:rsidRPr="008171CB">
        <w:rPr>
          <w:rFonts w:ascii="PMingLiU" w:hAnsi="PMingLiU" w:hint="eastAsia"/>
        </w:rPr>
        <w:t>(C)要求民權實現自治</w:t>
      </w:r>
      <w:r w:rsidRPr="008171CB">
        <w:rPr>
          <w:rFonts w:ascii="PMingLiU" w:hAnsi="PMingLiU"/>
        </w:rPr>
        <w:t xml:space="preserve">　</w:t>
      </w:r>
      <w:r w:rsidRPr="008171CB">
        <w:rPr>
          <w:rFonts w:ascii="PMingLiU" w:hAnsi="PMingLiU" w:hint="eastAsia"/>
        </w:rPr>
        <w:t>(</w:t>
      </w:r>
      <w:r w:rsidRPr="008171CB">
        <w:rPr>
          <w:rFonts w:ascii="PMingLiU" w:hAnsi="PMingLiU"/>
        </w:rPr>
        <w:t>D</w:t>
      </w:r>
      <w:r w:rsidRPr="008171CB">
        <w:rPr>
          <w:rFonts w:ascii="PMingLiU" w:hAnsi="PMingLiU" w:hint="eastAsia"/>
        </w:rPr>
        <w:t>)要求英人歸還掠奪的土地</w:t>
      </w:r>
      <w:r w:rsidRPr="008171CB">
        <w:rPr>
          <w:rFonts w:ascii="PMingLiU" w:hAnsi="PMingLiU"/>
        </w:rPr>
        <w:br/>
      </w:r>
      <w:r w:rsidRPr="008171CB">
        <w:rPr>
          <w:rFonts w:ascii="PMingLiU" w:hAnsi="PMingLiU" w:hint="eastAsia"/>
        </w:rPr>
        <w:t>(　　)(２)附圖是19</w:t>
      </w:r>
      <w:r w:rsidRPr="008171CB">
        <w:rPr>
          <w:rFonts w:ascii="PMingLiU" w:hAnsi="PMingLiU"/>
        </w:rPr>
        <w:t>30</w:t>
      </w:r>
      <w:r w:rsidRPr="008171CB">
        <w:rPr>
          <w:rFonts w:ascii="PMingLiU" w:hAnsi="PMingLiU" w:hint="eastAsia"/>
        </w:rPr>
        <w:t>年代印度國大黨所使用的黨旗。這可能代表何種意義？</w:t>
      </w:r>
      <w:r w:rsidRPr="008171CB">
        <w:rPr>
          <w:rFonts w:ascii="PMingLiU" w:hAnsi="PMingLiU"/>
        </w:rPr>
        <w:t xml:space="preserve">　</w:t>
      </w:r>
      <w:r w:rsidRPr="008171CB">
        <w:rPr>
          <w:rFonts w:ascii="PMingLiU" w:hAnsi="PMingLiU" w:hint="eastAsia"/>
        </w:rPr>
        <w:t>(A)國大黨此時已由以上層人士為主，轉以紡織工人為主的政黨</w:t>
      </w:r>
      <w:r w:rsidRPr="008171CB">
        <w:rPr>
          <w:rFonts w:ascii="PMingLiU" w:hAnsi="PMingLiU"/>
        </w:rPr>
        <w:t xml:space="preserve">　</w:t>
      </w:r>
      <w:r w:rsidRPr="008171CB">
        <w:rPr>
          <w:rFonts w:ascii="PMingLiU" w:hAnsi="PMingLiU" w:hint="eastAsia"/>
        </w:rPr>
        <w:t>(B)此時激進派主張以武力抗爭尋求印度獨立</w:t>
      </w:r>
      <w:r w:rsidRPr="008171CB">
        <w:rPr>
          <w:rFonts w:ascii="PMingLiU" w:hAnsi="PMingLiU"/>
        </w:rPr>
        <w:t xml:space="preserve">　</w:t>
      </w:r>
      <w:r w:rsidRPr="008171CB">
        <w:rPr>
          <w:rFonts w:ascii="PMingLiU" w:hAnsi="PMingLiU" w:hint="eastAsia"/>
        </w:rPr>
        <w:t>(C)國大黨提出實現經濟自主促進印度獨立</w:t>
      </w:r>
      <w:r w:rsidRPr="008171CB">
        <w:rPr>
          <w:rFonts w:ascii="PMingLiU" w:hAnsi="PMingLiU"/>
        </w:rPr>
        <w:t xml:space="preserve">　</w:t>
      </w:r>
      <w:r w:rsidRPr="008171CB">
        <w:rPr>
          <w:rFonts w:ascii="PMingLiU" w:hAnsi="PMingLiU" w:hint="eastAsia"/>
        </w:rPr>
        <w:t>(D)甘地「回歸紡車」的口號為國大黨所接受</w:t>
      </w:r>
      <w:r w:rsidRPr="008171CB">
        <w:rPr>
          <w:rFonts w:ascii="PMingLiU" w:hAnsi="PMingLiU"/>
        </w:rPr>
        <w:t xml:space="preserve">　</w:t>
      </w:r>
      <w:r w:rsidRPr="008171CB">
        <w:rPr>
          <w:rFonts w:ascii="PMingLiU" w:hAnsi="PMingLiU" w:hint="eastAsia"/>
        </w:rPr>
        <w:t>(E)此時的轉變與一戰後的亞洲民族自覺風潮有關（多選）</w:t>
      </w:r>
      <w:r w:rsidRPr="008171CB">
        <w:rPr>
          <w:rFonts w:ascii="PMingLiU" w:hAnsi="PMingLiU"/>
        </w:rPr>
        <w:br/>
      </w:r>
      <w:r w:rsidR="00DB6FED" w:rsidRPr="008171CB">
        <w:rPr>
          <w:rFonts w:ascii="PMingLiU" w:hAnsi="PMingLiU"/>
          <w:noProof/>
        </w:rPr>
        <w:drawing>
          <wp:inline distT="0" distB="0" distL="0" distR="0">
            <wp:extent cx="2009775" cy="1304925"/>
            <wp:effectExtent l="0" t="0" r="0" b="0"/>
            <wp:docPr id="1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304925"/>
                    </a:xfrm>
                    <a:prstGeom prst="rect">
                      <a:avLst/>
                    </a:prstGeom>
                    <a:noFill/>
                    <a:ln>
                      <a:noFill/>
                    </a:ln>
                  </pic:spPr>
                </pic:pic>
              </a:graphicData>
            </a:graphic>
          </wp:inline>
        </w:drawing>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)(C)(D)(E)</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C331C6">
        <w:rPr>
          <w:rFonts w:hint="eastAsia"/>
        </w:rPr>
        <w:t>因要求代議政治，故為要求民權，實現自治的呼籲</w:t>
      </w:r>
      <w:r>
        <w:rPr>
          <w:rFonts w:hint="eastAsia"/>
        </w:rPr>
        <w:t>。</w:t>
      </w:r>
      <w:r>
        <w:rPr>
          <w:rFonts w:hint="eastAsia"/>
        </w:rPr>
        <w:br/>
        <w:t>(</w:t>
      </w:r>
      <w:r>
        <w:rPr>
          <w:rFonts w:hint="eastAsia"/>
        </w:rPr>
        <w:t>２</w:t>
      </w:r>
      <w:r>
        <w:rPr>
          <w:rFonts w:hint="eastAsia"/>
        </w:rPr>
        <w:t>)</w:t>
      </w:r>
      <w:r w:rsidRPr="00C331C6">
        <w:rPr>
          <w:rFonts w:hint="eastAsia"/>
        </w:rPr>
        <w:t>(A)</w:t>
      </w:r>
      <w:r w:rsidRPr="00C331C6">
        <w:rPr>
          <w:rFonts w:hint="eastAsia"/>
        </w:rPr>
        <w:t>未以紡織工為主；</w:t>
      </w:r>
      <w:r w:rsidRPr="00C331C6">
        <w:rPr>
          <w:rFonts w:hint="eastAsia"/>
        </w:rPr>
        <w:t>(B)</w:t>
      </w:r>
      <w:r w:rsidRPr="00C331C6">
        <w:rPr>
          <w:rFonts w:hint="eastAsia"/>
        </w:rPr>
        <w:t>只要求自治、提倡國貨與民族教育等，未要求武力抗爭</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0302-00061　　　</w:t>
      </w:r>
      <w:r>
        <w:rPr>
          <w:rFonts w:ascii="SMbarcode" w:eastAsia="SMbarcode" w:hAnsi="PMingLiU"/>
        </w:rPr>
        <w:t>*085306-0302-00061*</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資料一：「人們尊稱他為聖雄，是印度民族主義運動和國大黨領袖，他帶領印度邁向獨立，脫離被殖民的命運。」</w:t>
      </w:r>
      <w:r w:rsidRPr="008171CB">
        <w:rPr>
          <w:rFonts w:ascii="PMingLiU" w:hAnsi="PMingLiU"/>
        </w:rPr>
        <w:br/>
      </w:r>
      <w:r w:rsidRPr="008171CB">
        <w:rPr>
          <w:rFonts w:ascii="PMingLiU" w:hAnsi="PMingLiU" w:hint="eastAsia"/>
        </w:rPr>
        <w:t>資料二：「他的非暴力哲學思想影響了全世界的民族主義者和那些爭取和平變革的國際運動。」</w:t>
      </w:r>
      <w:r w:rsidRPr="008171CB">
        <w:rPr>
          <w:rFonts w:ascii="PMingLiU" w:hAnsi="PMingLiU"/>
        </w:rPr>
        <w:br/>
      </w:r>
      <w:r w:rsidRPr="008171CB">
        <w:rPr>
          <w:rFonts w:ascii="PMingLiU" w:hAnsi="PMingLiU" w:hint="eastAsia"/>
        </w:rPr>
        <w:t>請根據上述資料，回答下列問題：</w:t>
      </w:r>
      <w:r w:rsidRPr="008171CB">
        <w:rPr>
          <w:rFonts w:ascii="PMingLiU" w:hAnsi="PMingLiU"/>
        </w:rPr>
        <w:br/>
      </w:r>
      <w:r w:rsidRPr="008171CB">
        <w:rPr>
          <w:rFonts w:ascii="PMingLiU" w:hAnsi="PMingLiU" w:hint="eastAsia"/>
        </w:rPr>
        <w:t>(　　)(１)資料一、二中的他是誰？　(A)羅伊　(B)休姆　(C)甘地　(D)闍利</w:t>
      </w:r>
      <w:r w:rsidRPr="008171CB">
        <w:rPr>
          <w:rFonts w:ascii="PMingLiU" w:hAnsi="PMingLiU"/>
        </w:rPr>
        <w:br/>
      </w:r>
      <w:r w:rsidRPr="008171CB">
        <w:rPr>
          <w:rFonts w:ascii="PMingLiU" w:hAnsi="PMingLiU" w:hint="eastAsia"/>
        </w:rPr>
        <w:t>(　　)(２)在他的領導下，英國得以脫離哪一個新帝國主義國家的殖民統治？　(A)俄國　(B)英國　(C)美國　(D)法國</w:t>
      </w:r>
    </w:p>
    <w:p w:rsidR="008171CB" w:rsidRDefault="008171CB" w:rsidP="008171CB">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8171CB" w:rsidRDefault="008171CB" w:rsidP="008171CB">
      <w:pPr>
        <w:rPr>
          <w:rFonts w:hint="eastAsia"/>
        </w:rPr>
      </w:pPr>
      <w:r>
        <w:rPr>
          <w:rFonts w:ascii="PMingLiU" w:hAnsi="PMingLiU" w:hint="eastAsia"/>
        </w:rPr>
        <w:t>解析：</w:t>
      </w:r>
      <w:r>
        <w:rPr>
          <w:rFonts w:hint="eastAsia"/>
        </w:rPr>
        <w:t>(</w:t>
      </w:r>
      <w:r>
        <w:rPr>
          <w:rFonts w:hint="eastAsia"/>
        </w:rPr>
        <w:t>１</w:t>
      </w:r>
      <w:r>
        <w:rPr>
          <w:rFonts w:hint="eastAsia"/>
        </w:rPr>
        <w:t>)</w:t>
      </w:r>
      <w:r w:rsidRPr="00F55252">
        <w:rPr>
          <w:rFonts w:hint="eastAsia"/>
        </w:rPr>
        <w:t>(A)</w:t>
      </w:r>
      <w:r w:rsidRPr="00F55252">
        <w:rPr>
          <w:rFonts w:hint="eastAsia"/>
        </w:rPr>
        <w:t>印度現代化之父，創立「梵社」；</w:t>
      </w:r>
      <w:r w:rsidRPr="00F55252">
        <w:rPr>
          <w:rFonts w:hint="eastAsia"/>
        </w:rPr>
        <w:t>(B)</w:t>
      </w:r>
      <w:r w:rsidRPr="00F55252">
        <w:rPr>
          <w:rFonts w:hint="eastAsia"/>
        </w:rPr>
        <w:t>在休姆的大力協助支持下，一個全國性印度人政治組織在</w:t>
      </w:r>
      <w:r w:rsidRPr="00F55252">
        <w:rPr>
          <w:rFonts w:hint="eastAsia"/>
        </w:rPr>
        <w:t>1885</w:t>
      </w:r>
      <w:r w:rsidRPr="00F55252">
        <w:rPr>
          <w:rFonts w:hint="eastAsia"/>
        </w:rPr>
        <w:t>年召開成立大會，日後正式命名為印度國民大會黨；</w:t>
      </w:r>
      <w:r w:rsidRPr="00F55252">
        <w:rPr>
          <w:rFonts w:hint="eastAsia"/>
        </w:rPr>
        <w:t>(C)</w:t>
      </w:r>
      <w:r w:rsidRPr="00F55252">
        <w:rPr>
          <w:rFonts w:hint="eastAsia"/>
        </w:rPr>
        <w:t>聖雄；</w:t>
      </w:r>
      <w:r w:rsidRPr="00F55252">
        <w:rPr>
          <w:rFonts w:hint="eastAsia"/>
        </w:rPr>
        <w:t>(D)</w:t>
      </w:r>
      <w:r w:rsidRPr="00F55252">
        <w:rPr>
          <w:rFonts w:hint="eastAsia"/>
        </w:rPr>
        <w:t>撰寫《瑜伽經》。</w:t>
      </w:r>
      <w:r>
        <w:br/>
      </w:r>
      <w:r>
        <w:rPr>
          <w:rFonts w:hint="eastAsia"/>
        </w:rPr>
        <w:t>(</w:t>
      </w:r>
      <w:r>
        <w:rPr>
          <w:rFonts w:hint="eastAsia"/>
        </w:rPr>
        <w:t>２</w:t>
      </w:r>
      <w:r>
        <w:rPr>
          <w:rFonts w:hint="eastAsia"/>
        </w:rPr>
        <w:t>)</w:t>
      </w:r>
      <w:r w:rsidRPr="00F55252">
        <w:rPr>
          <w:rFonts w:hint="eastAsia"/>
        </w:rPr>
        <w:t>1858</w:t>
      </w:r>
      <w:r w:rsidRPr="00F55252">
        <w:rPr>
          <w:rFonts w:hint="eastAsia"/>
        </w:rPr>
        <w:t>年英國正式殖民印度，直到</w:t>
      </w:r>
      <w:r w:rsidRPr="00F55252">
        <w:rPr>
          <w:rFonts w:hint="eastAsia"/>
        </w:rPr>
        <w:t>1947</w:t>
      </w:r>
      <w:r w:rsidRPr="00F55252">
        <w:rPr>
          <w:rFonts w:hint="eastAsia"/>
        </w:rPr>
        <w:t>年印度獨立，</w:t>
      </w:r>
      <w:r w:rsidRPr="00F55252">
        <w:rPr>
          <w:rFonts w:hint="eastAsia"/>
        </w:rPr>
        <w:t>1950</w:t>
      </w:r>
      <w:r w:rsidRPr="00F55252">
        <w:rPr>
          <w:rFonts w:hint="eastAsia"/>
        </w:rPr>
        <w:t>年宣布成立共和國。</w:t>
      </w:r>
    </w:p>
    <w:p w:rsidR="008171CB" w:rsidRDefault="008171CB" w:rsidP="008171CB">
      <w:pPr>
        <w:rPr>
          <w:rFonts w:hint="eastAsia"/>
        </w:rPr>
      </w:pPr>
    </w:p>
    <w:p w:rsidR="008171CB" w:rsidRDefault="00DB6FED" w:rsidP="008171CB">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171CB">
        <w:rPr>
          <w:rFonts w:ascii="PMingLiU" w:hAnsi="PMingLiU"/>
          <w:sz w:val="24"/>
        </w:rPr>
        <w:t>3–2　印度本土文化</w:t>
      </w:r>
    </w:p>
    <w:bookmarkStart w:id="19" w:name="ch3–2_非選題"/>
    <w:p w:rsidR="008171CB" w:rsidRDefault="008171CB" w:rsidP="008171CB">
      <w:r>
        <w:object w:dxaOrig="1246" w:dyaOrig="397">
          <v:shape id="_x0000_i1036" type="#_x0000_t75" style="width:62.25pt;height:20.25pt" o:ole="">
            <v:imagedata r:id="rId15" o:title=""/>
          </v:shape>
          <o:OLEObject Type="Embed" ProgID="Word.Picture.8" ShapeID="_x0000_i1036" DrawAspect="Content" ObjectID="_1763847710" r:id="rId21"/>
        </w:object>
      </w:r>
      <w:r>
        <w:t xml:space="preserve"> </w:t>
      </w:r>
      <w:bookmarkEnd w:id="19"/>
    </w:p>
    <w:p w:rsidR="008171CB" w:rsidRDefault="008171CB" w:rsidP="008171CB">
      <w:pPr>
        <w:pBdr>
          <w:bottom w:val="single" w:sz="4" w:space="1" w:color="auto"/>
        </w:pBdr>
        <w:rPr>
          <w:rFonts w:ascii="PMingLiU" w:hAnsi="PMingLiU"/>
        </w:rPr>
      </w:pPr>
      <w:r>
        <w:rPr>
          <w:rFonts w:ascii="PMingLiU" w:hAnsi="PMingLiU"/>
        </w:rPr>
        <w:t xml:space="preserve">題號：0302-00001　　　</w:t>
      </w:r>
      <w:r>
        <w:rPr>
          <w:rFonts w:ascii="SMbarcode" w:eastAsia="SMbarcode" w:hAnsi="PMingLiU"/>
        </w:rPr>
        <w:t>*085306-0302-00001*</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中國與印度都曾經歷西方現代化的衝擊，有識之士也均可略分為保守派、西化派以及中庸派。請問：致力於改革運動，且有「印度現代化之父」之稱的學者是何人？</w:t>
      </w:r>
    </w:p>
    <w:p w:rsidR="008171CB" w:rsidRDefault="008171CB" w:rsidP="008171CB">
      <w:pPr>
        <w:rPr>
          <w:rFonts w:hint="eastAsia"/>
        </w:rPr>
      </w:pPr>
      <w:r>
        <w:rPr>
          <w:rFonts w:ascii="PMingLiU" w:hAnsi="PMingLiU" w:hint="eastAsia"/>
        </w:rPr>
        <w:t>答案：</w:t>
      </w:r>
      <w:r w:rsidRPr="001627C1">
        <w:rPr>
          <w:rFonts w:hint="eastAsia"/>
        </w:rPr>
        <w:t>羅伊。</w:t>
      </w:r>
    </w:p>
    <w:p w:rsidR="008171CB" w:rsidRDefault="008171CB" w:rsidP="008171CB">
      <w:pPr>
        <w:rPr>
          <w:rFonts w:hint="eastAsia"/>
        </w:rPr>
      </w:pPr>
      <w:r>
        <w:rPr>
          <w:rFonts w:ascii="PMingLiU" w:hAnsi="PMingLiU" w:hint="eastAsia"/>
        </w:rPr>
        <w:t>解析：</w:t>
      </w:r>
      <w:r w:rsidRPr="001627C1">
        <w:rPr>
          <w:rFonts w:hint="eastAsia"/>
        </w:rPr>
        <w:t>羅伊有印度現代化之父之稱</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0302-00002　　　</w:t>
      </w:r>
      <w:r>
        <w:rPr>
          <w:rFonts w:ascii="SMbarcode" w:eastAsia="SMbarcode" w:hAnsi="PMingLiU"/>
        </w:rPr>
        <w:t>*085306-0302-00002*</w:t>
      </w:r>
      <w:r>
        <w:rPr>
          <w:rFonts w:ascii="PMingLiU" w:hAnsi="PMingLiU"/>
        </w:rPr>
        <w:t xml:space="preserve">　　　難易度：易　　　出處：精選試題</w:t>
      </w:r>
    </w:p>
    <w:p w:rsidR="008171CB" w:rsidRDefault="008171CB" w:rsidP="008171CB">
      <w:pPr>
        <w:rPr>
          <w:rFonts w:ascii="PMingLiU" w:hAnsi="PMingLiU" w:hint="eastAsia"/>
        </w:rPr>
      </w:pPr>
      <w:r w:rsidRPr="008171CB">
        <w:rPr>
          <w:rFonts w:ascii="PMingLiU" w:hAnsi="PMingLiU" w:hint="eastAsia"/>
        </w:rPr>
        <w:t>印度雖以被殖民者的身份進入二十世紀，但也慢慢成長、茁壯，成為受人矚目的新興經濟體，尤其在文化部分，它也漸漸發揮其影響力。試舉例說明之。</w:t>
      </w:r>
    </w:p>
    <w:p w:rsidR="008171CB" w:rsidRDefault="008171CB" w:rsidP="008171CB">
      <w:pPr>
        <w:rPr>
          <w:rFonts w:hint="eastAsia"/>
        </w:rPr>
      </w:pPr>
      <w:r>
        <w:rPr>
          <w:rFonts w:ascii="PMingLiU" w:hAnsi="PMingLiU" w:hint="eastAsia"/>
        </w:rPr>
        <w:t>答案：</w:t>
      </w:r>
      <w:r w:rsidRPr="001627C1">
        <w:rPr>
          <w:rFonts w:hint="eastAsia"/>
        </w:rPr>
        <w:t>瑜伽、電影、飲食文化</w:t>
      </w:r>
      <w:r w:rsidRPr="009540C4">
        <w:rPr>
          <w:rFonts w:hint="eastAsia"/>
          <w:spacing w:val="-20"/>
        </w:rPr>
        <w:t>——</w:t>
      </w:r>
      <w:r w:rsidRPr="001627C1">
        <w:rPr>
          <w:rFonts w:hint="eastAsia"/>
        </w:rPr>
        <w:t>咖哩。</w:t>
      </w:r>
    </w:p>
    <w:p w:rsidR="008171CB" w:rsidRDefault="008171CB" w:rsidP="008171CB">
      <w:pPr>
        <w:rPr>
          <w:rFonts w:hint="eastAsia"/>
        </w:rPr>
      </w:pPr>
      <w:r>
        <w:rPr>
          <w:rFonts w:ascii="PMingLiU" w:hAnsi="PMingLiU" w:hint="eastAsia"/>
        </w:rPr>
        <w:t>解析：</w:t>
      </w:r>
      <w:r w:rsidRPr="001627C1">
        <w:rPr>
          <w:rFonts w:hint="eastAsia"/>
        </w:rPr>
        <w:t>瑜伽、寶萊塢電影及咖哩均是</w:t>
      </w:r>
      <w:r>
        <w:rPr>
          <w:rFonts w:hint="eastAsia"/>
        </w:rPr>
        <w:t>。</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0302-00003　　　</w:t>
      </w:r>
      <w:r>
        <w:rPr>
          <w:rFonts w:ascii="SMbarcode" w:eastAsia="SMbarcode" w:hAnsi="PMingLiU"/>
        </w:rPr>
        <w:t>*085306-0302-00003*</w:t>
      </w:r>
      <w:r>
        <w:rPr>
          <w:rFonts w:ascii="PMingLiU" w:hAnsi="PMingLiU"/>
        </w:rPr>
        <w:t xml:space="preserve">　　　難易度：中　　　出處：精選試題</w:t>
      </w:r>
    </w:p>
    <w:p w:rsidR="008171CB" w:rsidRPr="008171CB" w:rsidRDefault="008171CB" w:rsidP="008171CB">
      <w:pPr>
        <w:rPr>
          <w:rFonts w:ascii="PMingLiU" w:hAnsi="PMingLiU" w:hint="eastAsia"/>
        </w:rPr>
      </w:pPr>
      <w:r w:rsidRPr="008171CB">
        <w:rPr>
          <w:rFonts w:ascii="PMingLiU" w:hAnsi="PMingLiU" w:hint="eastAsia"/>
        </w:rPr>
        <w:t>資料一：「他被稱為印度現代化之父，雖出身於婆羅門種姓，但對於印度教傳統陋習極為不滿，而致力於宗教與社會改革。他力主吸收西方文明的優點，將印度教哲學賦予新的詮釋，並主張在印度實行憲政，對印度的思想啟蒙與民族覺醒均有重要貢獻。」</w:t>
      </w:r>
      <w:r w:rsidRPr="008171CB">
        <w:rPr>
          <w:rFonts w:ascii="PMingLiU" w:hAnsi="PMingLiU"/>
        </w:rPr>
        <w:br/>
      </w:r>
      <w:r w:rsidRPr="008171CB">
        <w:rPr>
          <w:rFonts w:ascii="PMingLiU" w:hAnsi="PMingLiU" w:hint="eastAsia"/>
        </w:rPr>
        <w:t>資料二：「他年輕時曾赴英國留學，接觸西方思想文化，還曾取得律師資格。他從印度教哲學、基督教精神與西方民權思想之中均獲得啟示，期望以精神感召的方式，透過柔性和平的方式為印度人爭取自由，擺脫殖民體制的桎梏。」</w:t>
      </w:r>
      <w:r w:rsidRPr="008171CB">
        <w:rPr>
          <w:rFonts w:ascii="PMingLiU" w:hAnsi="PMingLiU"/>
        </w:rPr>
        <w:br/>
      </w:r>
      <w:r w:rsidRPr="008171CB">
        <w:rPr>
          <w:rFonts w:ascii="PMingLiU" w:hAnsi="PMingLiU" w:hint="eastAsia"/>
        </w:rPr>
        <w:t>資料三：「他早年曾在倫敦大學求學，後來曾任職於印度的地方與中央機構，在理念上傾向自由主義，主張讓印度人參與更多的政治事務，還曾因此由中央機構被調至地方政府。在退休後，積極協助籌建印度人自己的政治組織，對日後印度的政治變遷有深遠影響。」</w:t>
      </w:r>
      <w:r w:rsidRPr="008171CB">
        <w:rPr>
          <w:rFonts w:ascii="PMingLiU" w:hAnsi="PMingLiU"/>
        </w:rPr>
        <w:br/>
      </w:r>
      <w:r w:rsidRPr="008171CB">
        <w:rPr>
          <w:rFonts w:ascii="PMingLiU" w:hAnsi="PMingLiU" w:hint="eastAsia"/>
        </w:rPr>
        <w:t>請閱讀以上資料後回答問題：</w:t>
      </w:r>
      <w:r w:rsidRPr="008171CB">
        <w:rPr>
          <w:rFonts w:ascii="PMingLiU" w:hAnsi="PMingLiU"/>
        </w:rPr>
        <w:br/>
      </w:r>
      <w:r w:rsidRPr="008171CB">
        <w:rPr>
          <w:rFonts w:ascii="PMingLiU" w:hAnsi="PMingLiU" w:hint="eastAsia"/>
        </w:rPr>
        <w:t>(1)資料一論述的內容應為哪一位人物？</w:t>
      </w:r>
      <w:r w:rsidRPr="008171CB">
        <w:rPr>
          <w:rFonts w:ascii="PMingLiU" w:hAnsi="PMingLiU"/>
        </w:rPr>
        <w:br/>
      </w:r>
      <w:r w:rsidRPr="008171CB">
        <w:rPr>
          <w:rFonts w:ascii="PMingLiU" w:hAnsi="PMingLiU" w:hint="eastAsia"/>
        </w:rPr>
        <w:t>(2)資料二論述的內容應為哪一位人物？</w:t>
      </w:r>
    </w:p>
    <w:p w:rsidR="008171CB" w:rsidRDefault="008171CB" w:rsidP="008171CB">
      <w:pPr>
        <w:rPr>
          <w:rFonts w:ascii="PMingLiU" w:hAnsi="PMingLiU" w:hint="eastAsia"/>
        </w:rPr>
      </w:pPr>
      <w:r w:rsidRPr="008171CB">
        <w:rPr>
          <w:rFonts w:ascii="PMingLiU" w:hAnsi="PMingLiU" w:hint="eastAsia"/>
        </w:rPr>
        <w:t>(3)資料三論述的內容應為哪一位人物？他被稱為是哪一政治組織的創始者？</w:t>
      </w:r>
    </w:p>
    <w:p w:rsidR="008171CB" w:rsidRDefault="008171CB" w:rsidP="008171CB">
      <w:pPr>
        <w:rPr>
          <w:rFonts w:hint="eastAsia"/>
        </w:rPr>
      </w:pPr>
      <w:r>
        <w:rPr>
          <w:rFonts w:ascii="PMingLiU" w:hAnsi="PMingLiU" w:hint="eastAsia"/>
        </w:rPr>
        <w:t>答案：</w:t>
      </w:r>
      <w:r>
        <w:rPr>
          <w:rFonts w:hint="eastAsia"/>
        </w:rPr>
        <w:t>(</w:t>
      </w:r>
      <w:r>
        <w:t>1</w:t>
      </w:r>
      <w:r>
        <w:rPr>
          <w:rFonts w:hint="eastAsia"/>
        </w:rPr>
        <w:t>)</w:t>
      </w:r>
      <w:r>
        <w:rPr>
          <w:rFonts w:hint="eastAsia"/>
        </w:rPr>
        <w:t>羅伊；</w:t>
      </w:r>
      <w:r>
        <w:rPr>
          <w:rFonts w:hint="eastAsia"/>
        </w:rPr>
        <w:t>(</w:t>
      </w:r>
      <w:r>
        <w:t>2)</w:t>
      </w:r>
      <w:r>
        <w:rPr>
          <w:rFonts w:hint="eastAsia"/>
        </w:rPr>
        <w:t>甘地；</w:t>
      </w:r>
      <w:r>
        <w:rPr>
          <w:rFonts w:hint="eastAsia"/>
        </w:rPr>
        <w:t>(</w:t>
      </w:r>
      <w:r>
        <w:t>3</w:t>
      </w:r>
      <w:r>
        <w:rPr>
          <w:rFonts w:hint="eastAsia"/>
        </w:rPr>
        <w:t>)</w:t>
      </w:r>
      <w:r>
        <w:rPr>
          <w:rFonts w:hint="eastAsia"/>
        </w:rPr>
        <w:t>休姆，印度國大黨。</w:t>
      </w:r>
    </w:p>
    <w:p w:rsidR="008171CB" w:rsidRDefault="008171CB" w:rsidP="008171CB">
      <w:pPr>
        <w:rPr>
          <w:rFonts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0302-00004　　　</w:t>
      </w:r>
      <w:r>
        <w:rPr>
          <w:rFonts w:ascii="SMbarcode" w:eastAsia="SMbarcode" w:hAnsi="PMingLiU"/>
        </w:rPr>
        <w:t>*085306-0302-00004*</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年輕的律師在南非旅行時，目睹了自己的同胞受到欺凌，熟讀法律的他決定回到自己的國家，為國人爭取更多的平等。……在他的抗爭歷程中曾經有這樣的一幕：英軍開槍打死抗議的群眾，然而在他的控制下，民眾冷靜下來，以人海來對抗槍彈，讓英軍打到手軟，打到佩服起他們的精神，而最後終於還給他們獨立自治權。請問：</w:t>
      </w:r>
      <w:r w:rsidRPr="008171CB">
        <w:rPr>
          <w:rFonts w:ascii="PMingLiU" w:hAnsi="PMingLiU"/>
        </w:rPr>
        <w:br/>
        <w:t>(1)</w:t>
      </w:r>
      <w:r w:rsidRPr="008171CB">
        <w:rPr>
          <w:rFonts w:ascii="PMingLiU" w:hAnsi="PMingLiU" w:hint="eastAsia"/>
        </w:rPr>
        <w:t>題幹中描述的主角「年輕的律師」指的是誰？</w:t>
      </w:r>
      <w:r w:rsidRPr="008171CB">
        <w:rPr>
          <w:rFonts w:ascii="PMingLiU" w:hAnsi="PMingLiU"/>
        </w:rPr>
        <w:br/>
        <w:t>(2)</w:t>
      </w:r>
      <w:r w:rsidRPr="008171CB">
        <w:rPr>
          <w:rFonts w:ascii="PMingLiU" w:hAnsi="PMingLiU" w:hint="eastAsia"/>
        </w:rPr>
        <w:t>「熟讀法律的他決定回到自己的國家」．這裡的國家指的是哪裡？</w:t>
      </w:r>
      <w:r w:rsidRPr="008171CB">
        <w:rPr>
          <w:rFonts w:ascii="PMingLiU" w:hAnsi="PMingLiU"/>
        </w:rPr>
        <w:br/>
        <w:t>(3)</w:t>
      </w:r>
      <w:r w:rsidRPr="008171CB">
        <w:rPr>
          <w:rFonts w:ascii="PMingLiU" w:hAnsi="PMingLiU" w:hint="eastAsia"/>
        </w:rPr>
        <w:t>「英軍開槍打死抗議的群眾，然而在他的控制下，民眾冷靜下來，以人海來對抗槍彈，讓英軍打到手軟，打到佩服起他們的精神，而最後終於還給他們獨立自治權。」請問：這一幕反映出主角採取何種方式來對抗英國？</w:t>
      </w:r>
    </w:p>
    <w:p w:rsidR="008171CB" w:rsidRDefault="008171CB" w:rsidP="008171CB">
      <w:pPr>
        <w:rPr>
          <w:rFonts w:ascii="PMingLiU" w:hAnsi="PMingLiU" w:hint="eastAsia"/>
        </w:rPr>
      </w:pPr>
      <w:r>
        <w:rPr>
          <w:rFonts w:ascii="PMingLiU" w:hAnsi="PMingLiU"/>
        </w:rPr>
        <w:t>答案：</w:t>
      </w:r>
      <w:r w:rsidRPr="009540C4">
        <w:rPr>
          <w:rFonts w:ascii="PMingLiU" w:hAnsi="PMingLiU"/>
        </w:rPr>
        <w:t>(1)</w:t>
      </w:r>
      <w:r w:rsidRPr="009540C4">
        <w:rPr>
          <w:rFonts w:ascii="PMingLiU" w:hAnsi="PMingLiU" w:hint="eastAsia"/>
        </w:rPr>
        <w:t>甘地；</w:t>
      </w:r>
      <w:r w:rsidRPr="009540C4">
        <w:rPr>
          <w:rFonts w:ascii="PMingLiU" w:hAnsi="PMingLiU"/>
        </w:rPr>
        <w:t>(2)</w:t>
      </w:r>
      <w:r w:rsidRPr="009540C4">
        <w:rPr>
          <w:rFonts w:ascii="PMingLiU" w:hAnsi="PMingLiU" w:hint="eastAsia"/>
        </w:rPr>
        <w:t>印度；</w:t>
      </w:r>
      <w:r w:rsidRPr="009540C4">
        <w:rPr>
          <w:rFonts w:ascii="PMingLiU" w:hAnsi="PMingLiU"/>
        </w:rPr>
        <w:t>(3)</w:t>
      </w:r>
      <w:r w:rsidRPr="009540C4">
        <w:rPr>
          <w:rFonts w:ascii="PMingLiU" w:hAnsi="PMingLiU" w:hint="eastAsia"/>
        </w:rPr>
        <w:t>非暴力不合作運動。</w:t>
      </w:r>
    </w:p>
    <w:p w:rsidR="008171CB" w:rsidRDefault="008171CB" w:rsidP="008171CB">
      <w:pPr>
        <w:rPr>
          <w:rFonts w:ascii="PMingLiU" w:hAnsi="PMingLiU" w:hint="eastAsia"/>
        </w:rPr>
      </w:pPr>
    </w:p>
    <w:p w:rsid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0302-00005　　　</w:t>
      </w:r>
      <w:r>
        <w:rPr>
          <w:rFonts w:ascii="SMbarcode" w:eastAsia="SMbarcode" w:hAnsi="PMingLiU"/>
        </w:rPr>
        <w:t>*085306-0302-00005*</w:t>
      </w:r>
      <w:r>
        <w:rPr>
          <w:rFonts w:ascii="PMingLiU" w:hAnsi="PMingLiU"/>
        </w:rPr>
        <w:t xml:space="preserve">　　　難易度：中　　　出處：精選試題</w:t>
      </w:r>
    </w:p>
    <w:p w:rsidR="008171CB" w:rsidRDefault="008171CB" w:rsidP="008171CB">
      <w:pPr>
        <w:rPr>
          <w:rFonts w:ascii="PMingLiU" w:hAnsi="PMingLiU" w:cs="Damascus" w:hint="eastAsia"/>
        </w:rPr>
      </w:pPr>
      <w:r w:rsidRPr="008171CB">
        <w:rPr>
          <w:rFonts w:ascii="PMingLiU" w:hAnsi="PMingLiU" w:cs="Lantinghei SC Demibold" w:hint="eastAsia"/>
          <w:kern w:val="0"/>
        </w:rPr>
        <w:t>印度是個重視精神、輕物質的民族，對於印度民眾而言，精神的享受超過肉體的享樂，追求內心世紀的滿足感能實現人生意義。這使得藝術在人們的日常生活中具有重要的地位，逐漸形成人們能歌善舞的習俗，亦是構成印度寶萊塢電影的特色。請問</w:t>
      </w:r>
      <w:r w:rsidRPr="008171CB">
        <w:rPr>
          <w:rFonts w:ascii="PMingLiU" w:hAnsi="PMingLiU" w:cs="Baoli SC Regular" w:hint="eastAsia"/>
          <w:kern w:val="0"/>
        </w:rPr>
        <w:t>：</w:t>
      </w:r>
      <w:r w:rsidRPr="008171CB">
        <w:rPr>
          <w:rFonts w:ascii="PMingLiU" w:hAnsi="PMingLiU" w:cs="Lantinghei SC Demibold"/>
          <w:kern w:val="0"/>
        </w:rPr>
        <w:br/>
      </w:r>
      <w:r w:rsidRPr="008171CB">
        <w:rPr>
          <w:rFonts w:ascii="PMingLiU" w:hAnsi="PMingLiU"/>
        </w:rPr>
        <w:t>(1)</w:t>
      </w:r>
      <w:r w:rsidRPr="008171CB">
        <w:rPr>
          <w:rFonts w:ascii="PMingLiU" w:hAnsi="PMingLiU" w:hint="eastAsia"/>
        </w:rPr>
        <w:t>印度電影慣用的風格為</w:t>
      </w:r>
      <w:r w:rsidRPr="008171CB">
        <w:rPr>
          <w:rFonts w:ascii="PMingLiU" w:hAnsi="PMingLiU"/>
        </w:rPr>
        <w:t>masala</w:t>
      </w:r>
      <w:r w:rsidRPr="008171CB">
        <w:rPr>
          <w:rFonts w:ascii="PMingLiU" w:hAnsi="PMingLiU" w:hint="eastAsia"/>
        </w:rPr>
        <w:t>。</w:t>
      </w:r>
      <w:r w:rsidRPr="008171CB">
        <w:rPr>
          <w:rFonts w:ascii="PMingLiU" w:hAnsi="PMingLiU"/>
        </w:rPr>
        <w:t>masala</w:t>
      </w:r>
      <w:r w:rsidRPr="008171CB">
        <w:rPr>
          <w:rFonts w:ascii="PMingLiU" w:hAnsi="PMingLiU" w:hint="eastAsia"/>
        </w:rPr>
        <w:t>本意指的</w:t>
      </w:r>
      <w:r w:rsidRPr="008171CB">
        <w:rPr>
          <w:rFonts w:ascii="PMingLiU" w:hAnsi="PMingLiU" w:cs="Damascus" w:hint="eastAsia"/>
        </w:rPr>
        <w:t>是什麼意思？</w:t>
      </w:r>
      <w:r w:rsidRPr="008171CB">
        <w:rPr>
          <w:rFonts w:ascii="PMingLiU" w:hAnsi="PMingLiU"/>
        </w:rPr>
        <w:br/>
        <w:t>(2)</w:t>
      </w:r>
      <w:r w:rsidRPr="008171CB">
        <w:rPr>
          <w:rFonts w:ascii="PMingLiU" w:hAnsi="PMingLiU" w:hint="eastAsia"/>
        </w:rPr>
        <w:t>一部傳統</w:t>
      </w:r>
      <w:r w:rsidRPr="008171CB">
        <w:rPr>
          <w:rFonts w:ascii="PMingLiU" w:hAnsi="PMingLiU" w:cs="Damascus" w:hint="eastAsia"/>
        </w:rPr>
        <w:t>具有</w:t>
      </w:r>
      <w:r w:rsidRPr="008171CB">
        <w:rPr>
          <w:rFonts w:ascii="PMingLiU" w:hAnsi="PMingLiU"/>
        </w:rPr>
        <w:t>masala</w:t>
      </w:r>
      <w:r w:rsidRPr="008171CB">
        <w:rPr>
          <w:rFonts w:ascii="PMingLiU" w:hAnsi="PMingLiU" w:hint="eastAsia"/>
        </w:rPr>
        <w:t>風格的印度電影應該具備哪些特色？</w:t>
      </w:r>
      <w:r w:rsidRPr="008171CB">
        <w:rPr>
          <w:rFonts w:ascii="PMingLiU" w:hAnsi="PMingLiU" w:hint="eastAsia"/>
        </w:rPr>
        <w:br/>
      </w:r>
      <w:r w:rsidRPr="008171CB">
        <w:rPr>
          <w:rFonts w:ascii="PMingLiU" w:hAnsi="PMingLiU"/>
        </w:rPr>
        <w:t>(3)</w:t>
      </w:r>
      <w:r w:rsidRPr="008171CB">
        <w:rPr>
          <w:rFonts w:ascii="PMingLiU" w:hAnsi="PMingLiU" w:hint="eastAsia"/>
        </w:rPr>
        <w:t>如同美國加州有一個製片基地，印度的電影工業基地位於哪一城市</w:t>
      </w:r>
      <w:r w:rsidRPr="008171CB">
        <w:rPr>
          <w:rFonts w:ascii="PMingLiU" w:hAnsi="PMingLiU" w:cs="Damascus" w:hint="eastAsia"/>
        </w:rPr>
        <w:t>？</w:t>
      </w:r>
    </w:p>
    <w:p w:rsidR="008171CB" w:rsidRDefault="008171CB" w:rsidP="008171CB">
      <w:pPr>
        <w:rPr>
          <w:rFonts w:ascii="PMingLiU" w:hAnsi="PMingLiU" w:hint="eastAsia"/>
        </w:rPr>
      </w:pPr>
      <w:r>
        <w:rPr>
          <w:rFonts w:ascii="PMingLiU" w:hAnsi="PMingLiU"/>
        </w:rPr>
        <w:t>答案：</w:t>
      </w:r>
      <w:r w:rsidRPr="009540C4">
        <w:rPr>
          <w:rFonts w:ascii="PMingLiU" w:hAnsi="PMingLiU"/>
        </w:rPr>
        <w:t>(1)</w:t>
      </w:r>
      <w:r w:rsidRPr="009540C4">
        <w:rPr>
          <w:rFonts w:ascii="PMingLiU" w:hAnsi="PMingLiU" w:cs="Damascus" w:hint="eastAsia"/>
        </w:rPr>
        <w:t>香料大全</w:t>
      </w:r>
      <w:r w:rsidRPr="009540C4">
        <w:rPr>
          <w:rFonts w:ascii="PMingLiU" w:hAnsi="PMingLiU" w:hint="eastAsia"/>
        </w:rPr>
        <w:t>；</w:t>
      </w:r>
      <w:r w:rsidRPr="009540C4">
        <w:rPr>
          <w:rFonts w:ascii="PMingLiU" w:hAnsi="PMingLiU"/>
        </w:rPr>
        <w:t>(2)</w:t>
      </w:r>
      <w:r w:rsidRPr="009540C4">
        <w:rPr>
          <w:rFonts w:ascii="PMingLiU" w:hAnsi="PMingLiU" w:hint="eastAsia"/>
        </w:rPr>
        <w:t>片長通常有三或四小時、印度式歌舞橋段</w:t>
      </w:r>
      <w:r w:rsidRPr="009540C4">
        <w:rPr>
          <w:rFonts w:ascii="PMingLiU" w:hAnsi="PMingLiU" w:cs="Damascus" w:hint="eastAsia"/>
        </w:rPr>
        <w:t>、</w:t>
      </w:r>
      <w:r w:rsidRPr="009540C4">
        <w:rPr>
          <w:rFonts w:ascii="PMingLiU" w:hAnsi="PMingLiU" w:hint="eastAsia"/>
        </w:rPr>
        <w:t>華麗的氣氛、多以喜劇收場；</w:t>
      </w:r>
      <w:r w:rsidRPr="009540C4">
        <w:rPr>
          <w:rFonts w:ascii="PMingLiU" w:hAnsi="PMingLiU"/>
        </w:rPr>
        <w:t>(3)</w:t>
      </w:r>
      <w:r w:rsidRPr="009540C4">
        <w:rPr>
          <w:rFonts w:ascii="PMingLiU" w:hAnsi="PMingLiU" w:hint="eastAsia"/>
        </w:rPr>
        <w:t>孟買。</w:t>
      </w:r>
    </w:p>
    <w:p w:rsidR="008171CB" w:rsidRDefault="008171CB" w:rsidP="008171CB">
      <w:pPr>
        <w:rPr>
          <w:rFonts w:ascii="PMingLiU" w:hAnsi="PMingLiU" w:hint="eastAsia"/>
        </w:rPr>
      </w:pPr>
    </w:p>
    <w:p w:rsidR="008171CB" w:rsidRPr="008171CB" w:rsidRDefault="008171CB" w:rsidP="008171CB">
      <w:pPr>
        <w:pBdr>
          <w:bottom w:val="single" w:sz="4" w:space="1" w:color="auto"/>
        </w:pBdr>
        <w:rPr>
          <w:rFonts w:ascii="PMingLiU" w:hAnsi="PMingLiU"/>
        </w:rPr>
      </w:pPr>
      <w:r>
        <w:rPr>
          <w:rFonts w:ascii="PMingLiU" w:hAnsi="PMingLiU" w:hint="eastAsia"/>
        </w:rPr>
        <w:t>題號：</w:t>
      </w:r>
      <w:r>
        <w:rPr>
          <w:rFonts w:ascii="PMingLiU" w:hAnsi="PMingLiU"/>
        </w:rPr>
        <w:t xml:space="preserve">0302-00006　　　</w:t>
      </w:r>
      <w:r>
        <w:rPr>
          <w:rFonts w:ascii="SMbarcode" w:eastAsia="SMbarcode" w:hAnsi="PMingLiU"/>
        </w:rPr>
        <w:t>*085306-0302-00006*</w:t>
      </w:r>
      <w:r>
        <w:rPr>
          <w:rFonts w:ascii="PMingLiU" w:hAnsi="PMingLiU"/>
        </w:rPr>
        <w:t xml:space="preserve">　　　難易度：中　　　出處：精選試題</w:t>
      </w:r>
    </w:p>
    <w:p w:rsidR="008171CB" w:rsidRDefault="008171CB" w:rsidP="008171CB">
      <w:pPr>
        <w:rPr>
          <w:rFonts w:ascii="PMingLiU" w:hAnsi="PMingLiU" w:hint="eastAsia"/>
        </w:rPr>
      </w:pPr>
      <w:r w:rsidRPr="008171CB">
        <w:rPr>
          <w:rFonts w:ascii="PMingLiU" w:hAnsi="PMingLiU" w:hint="eastAsia"/>
        </w:rPr>
        <w:t>「□是印度的現代化之父，雖然其身為婆羅門種姓並信仰印度教，但卻致力於宗教與社會制度的改革，如廢除多妻制、種姓歧視等等</w:t>
      </w:r>
      <w:r w:rsidRPr="008171CB">
        <w:rPr>
          <w:rFonts w:ascii="PMingLiU" w:hAnsi="PMingLiU"/>
        </w:rPr>
        <w:t>……</w:t>
      </w:r>
      <w:r w:rsidRPr="008171CB">
        <w:rPr>
          <w:rFonts w:ascii="PMingLiU" w:hAnsi="PMingLiU" w:hint="eastAsia"/>
        </w:rPr>
        <w:t>」請問：</w:t>
      </w:r>
      <w:r w:rsidRPr="008171CB">
        <w:rPr>
          <w:rFonts w:ascii="PMingLiU" w:hAnsi="PMingLiU" w:hint="eastAsia"/>
        </w:rPr>
        <w:br/>
        <w:t>(1)□是誰？</w:t>
      </w:r>
      <w:r w:rsidRPr="008171CB">
        <w:rPr>
          <w:rFonts w:ascii="PMingLiU" w:hAnsi="PMingLiU" w:hint="eastAsia"/>
        </w:rPr>
        <w:br/>
        <w:t>(2)□將印度教的教義哲理與歐洲的啟蒙理性思想相結合，所建立的宗教組織是？</w:t>
      </w:r>
    </w:p>
    <w:p w:rsidR="008171CB" w:rsidRDefault="008171CB" w:rsidP="008171CB">
      <w:pPr>
        <w:rPr>
          <w:rFonts w:hint="eastAsia"/>
        </w:rPr>
      </w:pPr>
      <w:r>
        <w:rPr>
          <w:rFonts w:ascii="PMingLiU" w:hAnsi="PMingLiU" w:hint="eastAsia"/>
        </w:rPr>
        <w:t>答案：</w:t>
      </w:r>
      <w:r w:rsidRPr="0092435D">
        <w:rPr>
          <w:rFonts w:hint="eastAsia"/>
        </w:rPr>
        <w:t>(1)</w:t>
      </w:r>
      <w:r w:rsidRPr="0092435D">
        <w:rPr>
          <w:rFonts w:hint="eastAsia"/>
        </w:rPr>
        <w:t>羅伊；</w:t>
      </w:r>
      <w:r w:rsidRPr="0092435D">
        <w:rPr>
          <w:rFonts w:hint="eastAsia"/>
        </w:rPr>
        <w:t>(2)</w:t>
      </w:r>
      <w:r w:rsidRPr="0092435D">
        <w:rPr>
          <w:rFonts w:hint="eastAsia"/>
        </w:rPr>
        <w:t>梵社。</w:t>
      </w:r>
    </w:p>
    <w:p w:rsidR="008171CB" w:rsidRDefault="008171CB" w:rsidP="008171CB">
      <w:pPr>
        <w:rPr>
          <w:rFonts w:hint="eastAsia"/>
        </w:rPr>
      </w:pPr>
    </w:p>
    <w:p w:rsidR="0095098A" w:rsidRPr="008171CB" w:rsidRDefault="0095098A" w:rsidP="008171CB">
      <w:pPr>
        <w:rPr>
          <w:rFonts w:ascii="PMingLiU" w:hAnsi="PMingLiU" w:hint="eastAsia"/>
        </w:rPr>
      </w:pPr>
    </w:p>
    <w:sectPr w:rsidR="0095098A" w:rsidRPr="008171CB">
      <w:footerReference w:type="default" r:id="rId22"/>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4FA" w:rsidRDefault="005764FA">
      <w:r>
        <w:separator/>
      </w:r>
    </w:p>
  </w:endnote>
  <w:endnote w:type="continuationSeparator" w:id="0">
    <w:p w:rsidR="005764FA" w:rsidRDefault="0057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amascus">
    <w:altName w:val="MS Mincho"/>
    <w:charset w:val="00"/>
    <w:family w:val="auto"/>
    <w:pitch w:val="variable"/>
    <w:sig w:usb0="00000003" w:usb1="88000000" w:usb2="14000008" w:usb3="00000000" w:csb0="00000001" w:csb1="00000000"/>
  </w:font>
  <w:font w:name="Arial">
    <w:panose1 w:val="020B0604020202020204"/>
    <w:charset w:val="00"/>
    <w:family w:val="swiss"/>
    <w:pitch w:val="variable"/>
    <w:sig w:usb0="E0002EFF" w:usb1="C000785B" w:usb2="00000009" w:usb3="00000000" w:csb0="000001FF" w:csb1="00000000"/>
  </w:font>
  <w:font w:name="Baoli SC Regular">
    <w:panose1 w:val="00000000000000000000"/>
    <w:charset w:val="00"/>
    <w:family w:val="auto"/>
    <w:notTrueType/>
    <w:pitch w:val="variable"/>
    <w:sig w:usb0="00000003" w:usb1="00000000" w:usb2="00000000" w:usb3="00000000" w:csb0="00000001" w:csb1="00000000"/>
  </w:font>
  <w:font w:name="Lantinghei SC Demibold">
    <w:panose1 w:val="00000000000000000000"/>
    <w:charset w:val="00"/>
    <w:family w:val="auto"/>
    <w:notTrueType/>
    <w:pitch w:val="variable"/>
    <w:sig w:usb0="00000003" w:usb1="00000000" w:usb2="00000000" w:usb3="00000000" w:csb0="000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8171CB">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4FA" w:rsidRDefault="005764FA">
      <w:r>
        <w:separator/>
      </w:r>
    </w:p>
  </w:footnote>
  <w:footnote w:type="continuationSeparator" w:id="0">
    <w:p w:rsidR="005764FA" w:rsidRDefault="00576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392928323">
    <w:abstractNumId w:val="0"/>
  </w:num>
  <w:num w:numId="2" w16cid:durableId="1927423074">
    <w:abstractNumId w:val="2"/>
  </w:num>
  <w:num w:numId="3" w16cid:durableId="205465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CB"/>
    <w:rsid w:val="005764FA"/>
    <w:rsid w:val="008171CB"/>
    <w:rsid w:val="0095098A"/>
    <w:rsid w:val="00DB6FE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77B4E110-BDD7-4B48-BDD2-FA65FDFD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1</TotalTime>
  <Pages>1</Pages>
  <Words>6441</Words>
  <Characters>36714</Characters>
  <Application>Microsoft Office Word</Application>
  <DocSecurity>0</DocSecurity>
  <Lines>305</Lines>
  <Paragraphs>86</Paragraphs>
  <ScaleCrop>false</ScaleCrop>
  <Company>南一書局企業股份有限公司</Company>
  <LinksUpToDate>false</LinksUpToDate>
  <CharactersWithSpaces>43069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2023-12-12T08:55:00Z</dcterms:created>
  <dcterms:modified xsi:type="dcterms:W3CDTF">2023-12-12T08:55:00Z</dcterms:modified>
</cp:coreProperties>
</file>